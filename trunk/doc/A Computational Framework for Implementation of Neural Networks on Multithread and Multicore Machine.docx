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F97CD3" w:rsidRDefault="00E97402">
      <w:pPr>
        <w:pStyle w:val="Text"/>
        <w:ind w:firstLine="0"/>
        <w:rPr>
          <w:sz w:val="18"/>
          <w:szCs w:val="18"/>
        </w:rPr>
      </w:pPr>
      <w:r w:rsidRPr="00F97CD3">
        <w:rPr>
          <w:sz w:val="18"/>
          <w:szCs w:val="18"/>
        </w:rPr>
        <w:footnoteReference w:customMarkFollows="1" w:id="1"/>
        <w:sym w:font="Symbol" w:char="F020"/>
      </w:r>
    </w:p>
    <w:p w14:paraId="1F068198" w14:textId="16038C9B" w:rsidR="00E97402" w:rsidRPr="00F97CD3" w:rsidRDefault="00E956A5" w:rsidP="00E956A5">
      <w:pPr>
        <w:pStyle w:val="Title"/>
        <w:framePr w:wrap="notBeside"/>
        <w:rPr>
          <w:lang w:eastAsia="zh-CN"/>
        </w:rPr>
      </w:pPr>
      <w:r w:rsidRPr="00D22547">
        <w:rPr>
          <w:rFonts w:hint="eastAsia"/>
          <w:lang w:eastAsia="zh-CN"/>
        </w:rPr>
        <w:t xml:space="preserve">A </w:t>
      </w:r>
      <w:r w:rsidRPr="00D22547">
        <w:rPr>
          <w:lang w:eastAsia="zh-CN"/>
        </w:rPr>
        <w:t xml:space="preserve">Computational Framework for </w:t>
      </w:r>
      <w:r w:rsidR="00853B93">
        <w:rPr>
          <w:lang w:eastAsia="zh-CN"/>
        </w:rPr>
        <w:t xml:space="preserve">Efficient </w:t>
      </w:r>
      <w:r w:rsidRPr="00D22547">
        <w:rPr>
          <w:lang w:eastAsia="zh-CN"/>
        </w:rPr>
        <w:t xml:space="preserve">Implementation of </w:t>
      </w:r>
      <w:r w:rsidRPr="00D22547">
        <w:rPr>
          <w:rFonts w:hint="eastAsia"/>
          <w:lang w:eastAsia="zh-CN"/>
        </w:rPr>
        <w:t xml:space="preserve">Neural Networks </w:t>
      </w:r>
      <w:r w:rsidRPr="00D22547">
        <w:rPr>
          <w:lang w:eastAsia="zh-CN"/>
        </w:rPr>
        <w:t>on Multicore Machines</w:t>
      </w:r>
    </w:p>
    <w:p w14:paraId="57A655BF" w14:textId="1E33EAC0" w:rsidR="00E97402" w:rsidRPr="00F97CD3" w:rsidRDefault="00F706CA">
      <w:pPr>
        <w:pStyle w:val="Authors"/>
        <w:framePr w:wrap="notBeside"/>
        <w:rPr>
          <w:lang w:eastAsia="zh-CN"/>
        </w:rPr>
      </w:pPr>
      <w:r w:rsidRPr="00F97CD3">
        <w:rPr>
          <w:rFonts w:hint="eastAsia"/>
          <w:lang w:eastAsia="zh-CN"/>
        </w:rPr>
        <w:t>Wenduo Wang</w:t>
      </w:r>
      <w:r w:rsidR="00392DBA" w:rsidRPr="00F97CD3">
        <w:t xml:space="preserve">, </w:t>
      </w:r>
      <w:r w:rsidRPr="00F97CD3">
        <w:rPr>
          <w:rFonts w:hint="eastAsia"/>
          <w:i/>
          <w:lang w:eastAsia="zh-CN"/>
        </w:rPr>
        <w:t>University of Michigan-Dearborn</w:t>
      </w:r>
      <w:r w:rsidR="002079FA" w:rsidRPr="00F97CD3">
        <w:rPr>
          <w:i/>
          <w:lang w:eastAsia="zh-CN"/>
        </w:rPr>
        <w:br/>
      </w:r>
      <w:r w:rsidR="002079FA" w:rsidRPr="00F97CD3">
        <w:rPr>
          <w:lang w:eastAsia="zh-CN"/>
        </w:rPr>
        <w:t>Yi Murphey,</w:t>
      </w:r>
      <w:r w:rsidR="002079FA" w:rsidRPr="00F97CD3">
        <w:rPr>
          <w:i/>
          <w:lang w:eastAsia="zh-CN"/>
        </w:rPr>
        <w:t xml:space="preserve"> University of Michigan-Dearborn</w:t>
      </w:r>
    </w:p>
    <w:p w14:paraId="24A11A42" w14:textId="57326D75" w:rsidR="004C6C99" w:rsidRPr="004C6C99" w:rsidRDefault="00E97402" w:rsidP="004C6C99">
      <w:pPr>
        <w:pStyle w:val="Abstract"/>
      </w:pPr>
      <w:r w:rsidRPr="00F97CD3">
        <w:rPr>
          <w:i/>
          <w:iCs/>
        </w:rPr>
        <w:t>Abstract</w:t>
      </w:r>
      <w:r w:rsidR="00307088" w:rsidRPr="00F97CD3">
        <w:t>—</w:t>
      </w:r>
      <w:r w:rsidR="00C50E98">
        <w:rPr>
          <w:color w:val="000000"/>
        </w:rPr>
        <w:t xml:space="preserve">This paper presents a computational framework, </w:t>
      </w:r>
      <w:r w:rsidR="00C50E98" w:rsidRPr="00FC475D">
        <w:rPr>
          <w:color w:val="000000"/>
        </w:rPr>
        <w:t>GPNN</w:t>
      </w:r>
      <w:r w:rsidR="00C50E98">
        <w:rPr>
          <w:color w:val="000000"/>
        </w:rPr>
        <w:t xml:space="preserve">, for efficient implementation of Back-Propagation based neural network training on </w:t>
      </w:r>
      <w:r w:rsidR="00C50E98" w:rsidRPr="00FC475D">
        <w:rPr>
          <w:color w:val="000000"/>
        </w:rPr>
        <w:t>m</w:t>
      </w:r>
      <w:r w:rsidR="0006145D" w:rsidRPr="00FC475D">
        <w:rPr>
          <w:color w:val="000000"/>
        </w:rPr>
        <w:t>ultithread</w:t>
      </w:r>
      <w:r w:rsidR="00C50E98">
        <w:rPr>
          <w:color w:val="000000"/>
        </w:rPr>
        <w:t xml:space="preserve"> and </w:t>
      </w:r>
      <w:r w:rsidR="00C50E98" w:rsidRPr="00FC475D">
        <w:rPr>
          <w:color w:val="000000"/>
        </w:rPr>
        <w:t>multicore</w:t>
      </w:r>
      <w:r w:rsidR="00C50E98">
        <w:rPr>
          <w:color w:val="000000"/>
        </w:rPr>
        <w:t xml:space="preserve"> machines. </w:t>
      </w:r>
      <w:r w:rsidR="00C50E98" w:rsidRPr="00FC475D">
        <w:rPr>
          <w:color w:val="000000"/>
        </w:rPr>
        <w:t>GPNN</w:t>
      </w:r>
      <w:r w:rsidR="00C50E98">
        <w:rPr>
          <w:color w:val="000000"/>
        </w:rPr>
        <w:t xml:space="preserve"> has three components, </w:t>
      </w:r>
      <w:r w:rsidR="00C50E98" w:rsidRPr="00FC475D">
        <w:rPr>
          <w:color w:val="000000"/>
        </w:rPr>
        <w:t>parallelization</w:t>
      </w:r>
      <w:r w:rsidR="00C50E98">
        <w:rPr>
          <w:color w:val="000000"/>
        </w:rPr>
        <w:t xml:space="preserve"> of training process, abstraction modeling of network components, and generic programming to make neural network systems to change architectural configurations.  The penalization component distributes training data to </w:t>
      </w:r>
      <w:r w:rsidR="00C50E98" w:rsidRPr="00FC475D">
        <w:rPr>
          <w:color w:val="000000"/>
        </w:rPr>
        <w:t>multicores</w:t>
      </w:r>
      <w:r w:rsidR="00C50E98">
        <w:rPr>
          <w:color w:val="000000"/>
        </w:rPr>
        <w:t xml:space="preserve"> to calculate errors, which are then summarized and used for weight update based on gradient descent the </w:t>
      </w:r>
      <w:r w:rsidR="00C50E98" w:rsidRPr="00FC475D">
        <w:rPr>
          <w:color w:val="000000"/>
        </w:rPr>
        <w:t>multithread</w:t>
      </w:r>
      <w:r w:rsidR="00C50E98">
        <w:rPr>
          <w:color w:val="000000"/>
        </w:rPr>
        <w:t xml:space="preserve"> programming to take advantage of a </w:t>
      </w:r>
      <w:r w:rsidR="00C50E98" w:rsidRPr="00FC475D">
        <w:rPr>
          <w:color w:val="000000"/>
        </w:rPr>
        <w:t>multicore</w:t>
      </w:r>
      <w:r w:rsidR="00C50E98">
        <w:rPr>
          <w:color w:val="000000"/>
        </w:rPr>
        <w:t xml:space="preserve"> computer architecture.  The abstraction component models input, bias, weight, and neuron all as nodes, which make the training process in a parallel computer architecture much more efficient.  The generic programming component will make a neural network system easy to change its configurations and easily transported among different operating systems or computer hardware systems.  The </w:t>
      </w:r>
      <w:r w:rsidR="00C50E98" w:rsidRPr="00FC475D">
        <w:rPr>
          <w:color w:val="000000"/>
        </w:rPr>
        <w:t>GPNN</w:t>
      </w:r>
      <w:r w:rsidR="00C50E98">
        <w:rPr>
          <w:color w:val="000000"/>
        </w:rPr>
        <w:t xml:space="preserve"> was applied to four different neural learning algorithms, Classic Back-Propagation (BP), Quick Propagation (</w:t>
      </w:r>
      <w:r w:rsidR="00C50E98" w:rsidRPr="00FC475D">
        <w:rPr>
          <w:color w:val="000000"/>
        </w:rPr>
        <w:t>QP</w:t>
      </w:r>
      <w:r w:rsidR="00C50E98">
        <w:rPr>
          <w:color w:val="000000"/>
        </w:rPr>
        <w:t xml:space="preserve">), </w:t>
      </w:r>
      <w:r w:rsidR="00C50E98" w:rsidRPr="00FC475D">
        <w:rPr>
          <w:color w:val="000000"/>
        </w:rPr>
        <w:t>Resilient</w:t>
      </w:r>
      <w:r w:rsidR="00C50E98">
        <w:rPr>
          <w:color w:val="000000"/>
        </w:rPr>
        <w:t xml:space="preserve"> Propagation (RP) and </w:t>
      </w:r>
      <w:r w:rsidR="00C50E98" w:rsidRPr="00FC475D">
        <w:rPr>
          <w:color w:val="000000"/>
        </w:rPr>
        <w:t>Levenberg</w:t>
      </w:r>
      <w:r w:rsidR="00C50E98">
        <w:rPr>
          <w:color w:val="000000"/>
        </w:rPr>
        <w:t>-</w:t>
      </w:r>
      <w:r w:rsidR="00C50E98" w:rsidRPr="00FC475D">
        <w:rPr>
          <w:color w:val="000000"/>
        </w:rPr>
        <w:t>Marquardt</w:t>
      </w:r>
      <w:r w:rsidR="00C50E98">
        <w:rPr>
          <w:color w:val="000000"/>
        </w:rPr>
        <w:t xml:space="preserve"> Algorithm (</w:t>
      </w:r>
      <w:r w:rsidR="00C50E98" w:rsidRPr="00FC475D">
        <w:rPr>
          <w:color w:val="000000"/>
        </w:rPr>
        <w:t>LM</w:t>
      </w:r>
      <w:r w:rsidR="00C50E98">
        <w:rPr>
          <w:color w:val="000000"/>
        </w:rPr>
        <w:t xml:space="preserve">), and experiments are conducted to evaluate the efficiency of these neural network algorithms implemented under the </w:t>
      </w:r>
      <w:r w:rsidR="00C50E98" w:rsidRPr="00FC475D">
        <w:rPr>
          <w:color w:val="000000"/>
        </w:rPr>
        <w:t>GPNN</w:t>
      </w:r>
      <w:r w:rsidR="00C50E98">
        <w:rPr>
          <w:color w:val="000000"/>
        </w:rPr>
        <w:t xml:space="preserve"> framework.</w:t>
      </w:r>
    </w:p>
    <w:p w14:paraId="2AD5107A" w14:textId="77777777" w:rsidR="00E97402" w:rsidRPr="00F97CD3" w:rsidRDefault="00E97402">
      <w:pPr>
        <w:rPr>
          <w:lang w:eastAsia="zh-CN"/>
        </w:rPr>
      </w:pPr>
    </w:p>
    <w:p w14:paraId="4AE5DCCE" w14:textId="27CBF158" w:rsidR="00E97402" w:rsidRPr="00F97CD3" w:rsidRDefault="00E97402">
      <w:pPr>
        <w:pStyle w:val="IndexTerms"/>
      </w:pPr>
      <w:bookmarkStart w:id="1" w:name="PointTmp"/>
      <w:r w:rsidRPr="00F97CD3">
        <w:rPr>
          <w:i/>
          <w:iCs/>
        </w:rPr>
        <w:t>Index Terms</w:t>
      </w:r>
      <w:r w:rsidRPr="00F97CD3">
        <w:t>—</w:t>
      </w:r>
      <w:r w:rsidR="004F55B0" w:rsidRPr="00F97CD3">
        <w:t xml:space="preserve">Algorithm, </w:t>
      </w:r>
      <w:r w:rsidR="002F2356" w:rsidRPr="00F97CD3">
        <w:t>Back-Propagation, Neural Network, Parallel Computing</w:t>
      </w:r>
      <w:r w:rsidR="008B4027" w:rsidRPr="00F97CD3">
        <w:t xml:space="preserve">, </w:t>
      </w:r>
      <w:r w:rsidR="006679D9" w:rsidRPr="00F97CD3">
        <w:t>Generic</w:t>
      </w:r>
      <w:r w:rsidR="00F1270B" w:rsidRPr="00F97CD3">
        <w:t xml:space="preserve"> Programming</w:t>
      </w:r>
    </w:p>
    <w:bookmarkEnd w:id="1"/>
    <w:p w14:paraId="2D8960F6" w14:textId="129755E4" w:rsidR="00C518EF" w:rsidRPr="00F97CD3" w:rsidRDefault="0096364E">
      <w:pPr>
        <w:pStyle w:val="Heading1"/>
      </w:pPr>
      <w:r w:rsidRPr="00F97CD3">
        <w:t>Introduction</w:t>
      </w:r>
    </w:p>
    <w:p w14:paraId="68A802F8" w14:textId="26AFBA2E" w:rsidR="00F87D23" w:rsidRPr="00F97CD3" w:rsidRDefault="00687FF2" w:rsidP="00F87D23">
      <w:pPr>
        <w:pStyle w:val="Text"/>
        <w:keepNext/>
        <w:framePr w:dropCap="drop" w:lines="2" w:wrap="auto" w:vAnchor="text" w:hAnchor="text"/>
        <w:spacing w:line="480" w:lineRule="exact"/>
        <w:ind w:firstLine="0"/>
        <w:rPr>
          <w:smallCaps/>
          <w:position w:val="-3"/>
          <w:sz w:val="56"/>
          <w:szCs w:val="56"/>
        </w:rPr>
      </w:pPr>
      <w:r w:rsidRPr="00F97CD3">
        <w:rPr>
          <w:position w:val="-3"/>
          <w:sz w:val="56"/>
          <w:szCs w:val="56"/>
        </w:rPr>
        <w:t>A</w:t>
      </w:r>
    </w:p>
    <w:p w14:paraId="17B4361C" w14:textId="3E29CD47" w:rsidR="003E5DD7" w:rsidRPr="00F97CD3" w:rsidRDefault="00687FF2" w:rsidP="00F87D23">
      <w:pPr>
        <w:pStyle w:val="Text"/>
        <w:ind w:firstLine="0"/>
      </w:pPr>
      <w:r w:rsidRPr="00F97CD3">
        <w:rPr>
          <w:smallCaps/>
        </w:rPr>
        <w:t>rtificial</w:t>
      </w:r>
      <w:r w:rsidR="00F87D23" w:rsidRPr="00F97CD3">
        <w:t xml:space="preserve"> </w:t>
      </w:r>
      <w:r w:rsidR="004F7523">
        <w:rPr>
          <w:color w:val="000000"/>
        </w:rPr>
        <w:t>neural networks are used in wide range of research and applications over past three decades.  The network topology and propagation algorithms often vary with different application scenarios.  Researchers usually spend much effort and time struggling to try different network architectures, applying them to training data, and analyzing training results.  Many important issues, for example, over-fitting, network size, memory space need to be considered across the whole training procedure.  This may shifts researchers from their original topics to too much network reliability considerations.</w:t>
      </w:r>
    </w:p>
    <w:p w14:paraId="155210BA" w14:textId="5711B25D" w:rsidR="006915FC" w:rsidRPr="00F97CD3" w:rsidRDefault="00CE41EC" w:rsidP="003B0FC3">
      <w:pPr>
        <w:pStyle w:val="IEEEPlainText"/>
      </w:pPr>
      <w:r w:rsidRPr="00F97CD3">
        <w:t xml:space="preserve">Benefited from </w:t>
      </w:r>
      <w:r w:rsidR="00831CEA" w:rsidRPr="00F97CD3">
        <w:t>generic</w:t>
      </w:r>
      <w:r w:rsidR="00130576" w:rsidRPr="00F97CD3">
        <w:t xml:space="preserve"> programming, </w:t>
      </w:r>
      <w:r w:rsidR="009056EF" w:rsidRPr="00F97CD3">
        <w:t xml:space="preserve">researchers can easily configure </w:t>
      </w:r>
      <w:r w:rsidR="00703500" w:rsidRPr="00F97CD3">
        <w:t>their own neural networks or try among different configurations</w:t>
      </w:r>
      <w:r w:rsidR="00786909" w:rsidRPr="00F97CD3">
        <w:t xml:space="preserve"> </w:t>
      </w:r>
      <w:r w:rsidR="006E00E3" w:rsidRPr="00F97CD3">
        <w:t>through</w:t>
      </w:r>
      <w:r w:rsidR="00786909" w:rsidRPr="00F97CD3">
        <w:t xml:space="preserve"> a design pattern, </w:t>
      </w:r>
      <w:r w:rsidR="00DA35AA" w:rsidRPr="00F97CD3">
        <w:t xml:space="preserve">as known as </w:t>
      </w:r>
      <w:r w:rsidR="00786909" w:rsidRPr="00F97CD3">
        <w:t xml:space="preserve">the </w:t>
      </w:r>
      <w:r w:rsidR="005015A0" w:rsidRPr="00F97CD3">
        <w:rPr>
          <w:rFonts w:hint="eastAsia"/>
          <w:lang w:eastAsia="zh-CN"/>
        </w:rPr>
        <w:t>policy</w:t>
      </w:r>
      <w:r w:rsidR="00786909" w:rsidRPr="00F97CD3">
        <w:t xml:space="preserve"> pattern, which </w:t>
      </w:r>
      <w:r w:rsidR="00B11048" w:rsidRPr="00F97CD3">
        <w:t>makes everything</w:t>
      </w:r>
      <w:r w:rsidR="00B30011" w:rsidRPr="00F97CD3">
        <w:t xml:space="preserve"> </w:t>
      </w:r>
      <w:r w:rsidR="00B6365F" w:rsidRPr="00F97CD3">
        <w:t>instantiable</w:t>
      </w:r>
      <w:r w:rsidR="00B30011" w:rsidRPr="00F97CD3">
        <w:t xml:space="preserve"> module</w:t>
      </w:r>
      <w:r w:rsidR="00B11048" w:rsidRPr="00F97CD3">
        <w:t>s</w:t>
      </w:r>
      <w:r w:rsidR="00B30011" w:rsidRPr="00F97CD3">
        <w:t>.</w:t>
      </w:r>
      <w:r w:rsidR="003D12B7" w:rsidRPr="00F97CD3">
        <w:t xml:space="preserve">  </w:t>
      </w:r>
      <w:r w:rsidR="0040770B" w:rsidRPr="00F97CD3">
        <w:rPr>
          <w:rFonts w:hint="eastAsia"/>
        </w:rPr>
        <w:t xml:space="preserve">This library currently provides </w:t>
      </w:r>
      <w:r w:rsidR="00E956A5">
        <w:t>four</w:t>
      </w:r>
      <w:r w:rsidR="0040770B" w:rsidRPr="00F97CD3">
        <w:rPr>
          <w:rFonts w:hint="eastAsia"/>
        </w:rPr>
        <w:t xml:space="preserve"> types of</w:t>
      </w:r>
      <w:r w:rsidR="007020F7" w:rsidRPr="00F97CD3">
        <w:rPr>
          <w:rFonts w:hint="eastAsia"/>
        </w:rPr>
        <w:t xml:space="preserve"> </w:t>
      </w:r>
      <w:r w:rsidR="00F249FA" w:rsidRPr="00F97CD3">
        <w:t>networks</w:t>
      </w:r>
      <w:r w:rsidR="007020F7" w:rsidRPr="00F97CD3">
        <w:rPr>
          <w:rFonts w:hint="eastAsia"/>
        </w:rPr>
        <w:t xml:space="preserve">, which are 1, 2, </w:t>
      </w:r>
      <w:r w:rsidR="0040770B" w:rsidRPr="00F97CD3">
        <w:rPr>
          <w:rFonts w:hint="eastAsia"/>
        </w:rPr>
        <w:t>3-</w:t>
      </w:r>
      <w:r w:rsidR="00313C50" w:rsidRPr="00F97CD3">
        <w:rPr>
          <w:rFonts w:hint="eastAsia"/>
        </w:rPr>
        <w:t xml:space="preserve">hidden </w:t>
      </w:r>
      <w:r w:rsidR="0040770B" w:rsidRPr="00F97CD3">
        <w:rPr>
          <w:rFonts w:hint="eastAsia"/>
        </w:rPr>
        <w:t>layer</w:t>
      </w:r>
      <w:r w:rsidR="00A72F43" w:rsidRPr="00F97CD3">
        <w:rPr>
          <w:rFonts w:hint="eastAsia"/>
        </w:rPr>
        <w:t xml:space="preserve"> </w:t>
      </w:r>
      <w:r w:rsidR="00F249FA" w:rsidRPr="00F97CD3">
        <w:t>networks</w:t>
      </w:r>
      <w:r w:rsidR="00F249FA" w:rsidRPr="00F97CD3">
        <w:rPr>
          <w:rFonts w:hint="eastAsia"/>
        </w:rPr>
        <w:t xml:space="preserve"> and recurrent </w:t>
      </w:r>
      <w:r w:rsidR="00CA5685" w:rsidRPr="00F97CD3">
        <w:t>network</w:t>
      </w:r>
      <w:r w:rsidR="00831FC0" w:rsidRPr="00F97CD3">
        <w:rPr>
          <w:rFonts w:hint="eastAsia"/>
          <w:lang w:eastAsia="zh-CN"/>
        </w:rPr>
        <w:t xml:space="preserve"> [</w:t>
      </w:r>
      <w:r w:rsidR="00DE2500" w:rsidRPr="00F97CD3">
        <w:rPr>
          <w:rFonts w:hint="eastAsia"/>
          <w:lang w:eastAsia="zh-CN"/>
        </w:rPr>
        <w:t>1</w:t>
      </w:r>
      <w:r w:rsidR="00831FC0" w:rsidRPr="00F97CD3">
        <w:rPr>
          <w:rFonts w:hint="eastAsia"/>
          <w:lang w:eastAsia="zh-CN"/>
        </w:rPr>
        <w:t>]</w:t>
      </w:r>
      <w:r w:rsidR="00A72F43" w:rsidRPr="00F97CD3">
        <w:rPr>
          <w:rFonts w:hint="eastAsia"/>
        </w:rPr>
        <w:t xml:space="preserve">, </w:t>
      </w:r>
      <w:r w:rsidR="00C47658">
        <w:t>four</w:t>
      </w:r>
      <w:r w:rsidR="00A72F43" w:rsidRPr="00F97CD3">
        <w:rPr>
          <w:rFonts w:hint="eastAsia"/>
        </w:rPr>
        <w:t xml:space="preserve"> types of weight</w:t>
      </w:r>
      <w:r w:rsidR="005A2BA8" w:rsidRPr="00F97CD3">
        <w:rPr>
          <w:rFonts w:hint="eastAsia"/>
        </w:rPr>
        <w:t xml:space="preserve"> update algorithms</w:t>
      </w:r>
      <w:r w:rsidR="00A72F43" w:rsidRPr="00F97CD3">
        <w:rPr>
          <w:rFonts w:hint="eastAsia"/>
        </w:rPr>
        <w:t xml:space="preserve">, </w:t>
      </w:r>
      <w:r w:rsidR="000663A5" w:rsidRPr="00F97CD3">
        <w:rPr>
          <w:rFonts w:hint="eastAsia"/>
        </w:rPr>
        <w:t>classic back-propagation</w:t>
      </w:r>
      <w:r w:rsidR="009528C2" w:rsidRPr="00F97CD3">
        <w:rPr>
          <w:rFonts w:hint="eastAsia"/>
        </w:rPr>
        <w:t xml:space="preserve"> (BP)</w:t>
      </w:r>
      <w:r w:rsidR="000663A5" w:rsidRPr="00F97CD3">
        <w:rPr>
          <w:rFonts w:hint="eastAsia"/>
        </w:rPr>
        <w:t>, quick propagation</w:t>
      </w:r>
      <w:r w:rsidR="009528C2" w:rsidRPr="00F97CD3">
        <w:rPr>
          <w:rFonts w:hint="eastAsia"/>
        </w:rPr>
        <w:t xml:space="preserve"> (QP)</w:t>
      </w:r>
      <w:r w:rsidR="004A3C9A" w:rsidRPr="00F97CD3">
        <w:rPr>
          <w:rFonts w:hint="eastAsia"/>
          <w:lang w:eastAsia="zh-CN"/>
        </w:rPr>
        <w:t xml:space="preserve"> [</w:t>
      </w:r>
      <w:r w:rsidR="00061FB3" w:rsidRPr="00F97CD3">
        <w:rPr>
          <w:rFonts w:hint="eastAsia"/>
          <w:lang w:eastAsia="zh-CN"/>
        </w:rPr>
        <w:t>2</w:t>
      </w:r>
      <w:r w:rsidR="004A3C9A" w:rsidRPr="00F97CD3">
        <w:rPr>
          <w:rFonts w:hint="eastAsia"/>
          <w:lang w:eastAsia="zh-CN"/>
        </w:rPr>
        <w:t>]</w:t>
      </w:r>
      <w:r w:rsidR="00DA35AA" w:rsidRPr="00F97CD3">
        <w:t xml:space="preserve">, </w:t>
      </w:r>
      <w:r w:rsidR="000663A5" w:rsidRPr="00F97CD3">
        <w:rPr>
          <w:rFonts w:hint="eastAsia"/>
        </w:rPr>
        <w:t>resilient propagation</w:t>
      </w:r>
      <w:r w:rsidR="009528C2" w:rsidRPr="00F97CD3">
        <w:rPr>
          <w:rFonts w:hint="eastAsia"/>
        </w:rPr>
        <w:t xml:space="preserve"> (RP)</w:t>
      </w:r>
      <w:r w:rsidR="004A3C9A" w:rsidRPr="00F97CD3">
        <w:rPr>
          <w:rFonts w:hint="eastAsia"/>
          <w:lang w:eastAsia="zh-CN"/>
        </w:rPr>
        <w:t xml:space="preserve"> [</w:t>
      </w:r>
      <w:r w:rsidR="00061FB3" w:rsidRPr="00F97CD3">
        <w:rPr>
          <w:rFonts w:hint="eastAsia"/>
          <w:lang w:eastAsia="zh-CN"/>
        </w:rPr>
        <w:t>3</w:t>
      </w:r>
      <w:r w:rsidR="004A3C9A" w:rsidRPr="00F97CD3">
        <w:rPr>
          <w:rFonts w:hint="eastAsia"/>
          <w:lang w:eastAsia="zh-CN"/>
        </w:rPr>
        <w:t>]</w:t>
      </w:r>
      <w:r w:rsidR="00815A13" w:rsidRPr="00F97CD3">
        <w:t xml:space="preserve"> and Levenberg-Marquardt a</w:t>
      </w:r>
      <w:r w:rsidR="00B6365F" w:rsidRPr="00F97CD3">
        <w:t>lgorithms (LM)</w:t>
      </w:r>
      <w:r w:rsidR="004A3C9A" w:rsidRPr="00F97CD3">
        <w:rPr>
          <w:rFonts w:hint="eastAsia"/>
          <w:lang w:eastAsia="zh-CN"/>
        </w:rPr>
        <w:t xml:space="preserve"> [</w:t>
      </w:r>
      <w:r w:rsidR="00061FB3" w:rsidRPr="00F97CD3">
        <w:rPr>
          <w:rFonts w:hint="eastAsia"/>
          <w:lang w:eastAsia="zh-CN"/>
        </w:rPr>
        <w:t>4</w:t>
      </w:r>
      <w:r w:rsidR="004A3C9A" w:rsidRPr="00F97CD3">
        <w:rPr>
          <w:rFonts w:hint="eastAsia"/>
          <w:lang w:eastAsia="zh-CN"/>
        </w:rPr>
        <w:t>]</w:t>
      </w:r>
      <w:r w:rsidR="000663A5" w:rsidRPr="00F97CD3">
        <w:rPr>
          <w:rFonts w:hint="eastAsia"/>
        </w:rPr>
        <w:t xml:space="preserve">.  </w:t>
      </w:r>
      <w:r w:rsidR="003D12B7" w:rsidRPr="00F97CD3">
        <w:t xml:space="preserve">Besides </w:t>
      </w:r>
      <w:r w:rsidR="0077773E" w:rsidRPr="00F97CD3">
        <w:t>the</w:t>
      </w:r>
      <w:r w:rsidR="00B24828" w:rsidRPr="00F97CD3">
        <w:t>se</w:t>
      </w:r>
      <w:r w:rsidR="0077773E" w:rsidRPr="00F97CD3">
        <w:t xml:space="preserve"> </w:t>
      </w:r>
      <w:r w:rsidR="00D22A0C" w:rsidRPr="00F97CD3">
        <w:rPr>
          <w:rFonts w:hint="eastAsia"/>
        </w:rPr>
        <w:t>build-in</w:t>
      </w:r>
      <w:r w:rsidR="003D12B7" w:rsidRPr="00F97CD3">
        <w:t xml:space="preserve"> learning model</w:t>
      </w:r>
      <w:r w:rsidR="00731FAD" w:rsidRPr="00F97CD3">
        <w:t>s</w:t>
      </w:r>
      <w:r w:rsidR="003D12B7" w:rsidRPr="00F97CD3">
        <w:t xml:space="preserve">, </w:t>
      </w:r>
      <w:r w:rsidR="00545FD8" w:rsidRPr="00F97CD3">
        <w:t xml:space="preserve">researchers can connect or prune </w:t>
      </w:r>
      <w:r w:rsidR="00C50E98" w:rsidRPr="00F97CD3">
        <w:t>perceptron</w:t>
      </w:r>
      <w:r w:rsidR="000775F7" w:rsidRPr="00F97CD3">
        <w:rPr>
          <w:rFonts w:hint="eastAsia"/>
        </w:rPr>
        <w:t xml:space="preserve"> (usi</w:t>
      </w:r>
      <w:r w:rsidR="00BC02CE" w:rsidRPr="00F97CD3">
        <w:rPr>
          <w:rFonts w:hint="eastAsia"/>
        </w:rPr>
        <w:t>ng neuron instead of perceptron</w:t>
      </w:r>
      <w:r w:rsidR="00774671" w:rsidRPr="00F97CD3">
        <w:rPr>
          <w:rFonts w:hint="eastAsia"/>
        </w:rPr>
        <w:t xml:space="preserve"> in rest of the </w:t>
      </w:r>
      <w:r w:rsidR="00774671" w:rsidRPr="00F97CD3">
        <w:t>article</w:t>
      </w:r>
      <w:r w:rsidR="00774671" w:rsidRPr="00F97CD3">
        <w:rPr>
          <w:rFonts w:hint="eastAsia"/>
        </w:rPr>
        <w:t xml:space="preserve"> </w:t>
      </w:r>
      <w:r w:rsidR="00EC72E2" w:rsidRPr="00F97CD3">
        <w:rPr>
          <w:rFonts w:hint="eastAsia"/>
        </w:rPr>
        <w:t>for convenience</w:t>
      </w:r>
      <w:r w:rsidR="000775F7" w:rsidRPr="00F97CD3">
        <w:rPr>
          <w:rFonts w:hint="eastAsia"/>
        </w:rPr>
        <w:t xml:space="preserve">) </w:t>
      </w:r>
      <w:r w:rsidR="001E0F3B" w:rsidRPr="00F97CD3">
        <w:t>and weight</w:t>
      </w:r>
      <w:r w:rsidR="00C62B67" w:rsidRPr="00F97CD3">
        <w:rPr>
          <w:rFonts w:hint="eastAsia"/>
        </w:rPr>
        <w:t>s</w:t>
      </w:r>
      <w:r w:rsidR="001E0F3B" w:rsidRPr="00F97CD3">
        <w:t xml:space="preserve"> to customize any type of network topology.</w:t>
      </w:r>
    </w:p>
    <w:p w14:paraId="64172131" w14:textId="54A64F17" w:rsidR="00785CB2" w:rsidRPr="00F97CD3" w:rsidRDefault="00793D46" w:rsidP="003B0FC3">
      <w:pPr>
        <w:pStyle w:val="IEEEPlainText"/>
      </w:pPr>
      <w:r w:rsidRPr="00F97CD3">
        <w:t xml:space="preserve">With the increase number of cores or processors, </w:t>
      </w:r>
      <w:r w:rsidR="00F016CD" w:rsidRPr="00F97CD3">
        <w:rPr>
          <w:rFonts w:hint="eastAsia"/>
        </w:rPr>
        <w:t xml:space="preserve">appropriate </w:t>
      </w:r>
      <w:r w:rsidR="00E31381" w:rsidRPr="00F97CD3">
        <w:t xml:space="preserve">parallelization </w:t>
      </w:r>
      <w:r w:rsidR="005F57A1" w:rsidRPr="00F97CD3">
        <w:t>and data p</w:t>
      </w:r>
      <w:r w:rsidR="001838C1" w:rsidRPr="00F97CD3">
        <w:t>artition</w:t>
      </w:r>
      <w:r w:rsidR="00F7644F" w:rsidRPr="00F97CD3">
        <w:t xml:space="preserve"> can maximum training speed.  </w:t>
      </w:r>
      <w:r w:rsidR="007D4630" w:rsidRPr="00F97CD3">
        <w:t xml:space="preserve">The </w:t>
      </w:r>
      <w:r w:rsidR="008C7F0D">
        <w:t>GPNN</w:t>
      </w:r>
      <w:r w:rsidR="00983754" w:rsidRPr="00F97CD3">
        <w:t xml:space="preserve"> </w:t>
      </w:r>
      <w:r w:rsidR="007D4630" w:rsidRPr="00F97CD3">
        <w:t xml:space="preserve">library </w:t>
      </w:r>
      <w:r w:rsidR="00545A20" w:rsidRPr="00F97CD3">
        <w:t xml:space="preserve">provides the interface for fast local file access using memory map and </w:t>
      </w:r>
      <w:r w:rsidR="00BE36B2" w:rsidRPr="00F97CD3">
        <w:t>an</w:t>
      </w:r>
      <w:r w:rsidR="00BC61DC" w:rsidRPr="00F97CD3">
        <w:t xml:space="preserve"> interface for Map-Reduce application.</w:t>
      </w:r>
      <w:r w:rsidR="004F12A9" w:rsidRPr="00F97CD3">
        <w:t xml:space="preserve">  All of these operations and inner data flows during training are implemented on stack</w:t>
      </w:r>
      <w:r w:rsidR="00061B6D" w:rsidRPr="00F97CD3">
        <w:t xml:space="preserve"> memory</w:t>
      </w:r>
      <w:r w:rsidR="006C1D69" w:rsidRPr="00F97CD3">
        <w:t xml:space="preserve"> to </w:t>
      </w:r>
      <w:r w:rsidR="00DC4B31" w:rsidRPr="00F97CD3">
        <w:t xml:space="preserve">avoid wasting time on dynamic </w:t>
      </w:r>
      <w:r w:rsidR="00D54C4E" w:rsidRPr="00F97CD3">
        <w:t xml:space="preserve">allocation and </w:t>
      </w:r>
      <w:r w:rsidR="00DC4B31" w:rsidRPr="00F97CD3">
        <w:t>access.</w:t>
      </w:r>
      <w:r w:rsidR="00A97E05" w:rsidRPr="00F97CD3">
        <w:rPr>
          <w:rFonts w:hint="eastAsia"/>
        </w:rPr>
        <w:t xml:space="preserve">  The only</w:t>
      </w:r>
      <w:r w:rsidR="00504E2E" w:rsidRPr="00F97CD3">
        <w:rPr>
          <w:rFonts w:hint="eastAsia"/>
        </w:rPr>
        <w:t xml:space="preserve"> restriction of network size depend</w:t>
      </w:r>
      <w:r w:rsidR="0014172F" w:rsidRPr="00F97CD3">
        <w:rPr>
          <w:rFonts w:hint="eastAsia"/>
        </w:rPr>
        <w:t>s</w:t>
      </w:r>
      <w:r w:rsidR="00504E2E" w:rsidRPr="00F97CD3">
        <w:rPr>
          <w:rFonts w:hint="eastAsia"/>
        </w:rPr>
        <w:t xml:space="preserve"> on </w:t>
      </w:r>
      <w:r w:rsidR="0014172F" w:rsidRPr="00F97CD3">
        <w:rPr>
          <w:rFonts w:hint="eastAsia"/>
        </w:rPr>
        <w:t xml:space="preserve">the </w:t>
      </w:r>
      <w:r w:rsidR="00504E2E" w:rsidRPr="00F97CD3">
        <w:rPr>
          <w:rFonts w:hint="eastAsia"/>
        </w:rPr>
        <w:t xml:space="preserve">stack pre-allocation of </w:t>
      </w:r>
      <w:r w:rsidR="00436BB4" w:rsidRPr="00F97CD3">
        <w:rPr>
          <w:rFonts w:hint="eastAsia"/>
        </w:rPr>
        <w:t xml:space="preserve">compiler, which </w:t>
      </w:r>
      <w:r w:rsidR="007C3224" w:rsidRPr="00F97CD3">
        <w:rPr>
          <w:rFonts w:hint="eastAsia"/>
        </w:rPr>
        <w:t>normally can be adjusted</w:t>
      </w:r>
      <w:r w:rsidR="0071121F" w:rsidRPr="00F97CD3">
        <w:t xml:space="preserve"> by compiler</w:t>
      </w:r>
      <w:r w:rsidR="00EA5D2B" w:rsidRPr="00F97CD3">
        <w:t>s</w:t>
      </w:r>
      <w:r w:rsidR="007C3224" w:rsidRPr="00F97CD3">
        <w:rPr>
          <w:rFonts w:hint="eastAsia"/>
        </w:rPr>
        <w:t>.</w:t>
      </w:r>
    </w:p>
    <w:p w14:paraId="4422518E" w14:textId="0F22C551" w:rsidR="00886421" w:rsidRPr="00F97CD3" w:rsidRDefault="0007083A" w:rsidP="003B0FC3">
      <w:pPr>
        <w:pStyle w:val="IEEEPlainText"/>
        <w:rPr>
          <w:lang w:eastAsia="zh-CN"/>
        </w:rPr>
      </w:pPr>
      <w:r w:rsidRPr="00F97CD3">
        <w:t>Different from previous work</w:t>
      </w:r>
      <w:r w:rsidR="00285CFC" w:rsidRPr="00F97CD3">
        <w:t>s</w:t>
      </w:r>
      <w:r w:rsidR="00CB2E0B" w:rsidRPr="00F97CD3">
        <w:t>, for example, FANN, OpenNN and tnnlib</w:t>
      </w:r>
      <w:r w:rsidRPr="00F97CD3">
        <w:t xml:space="preserve">, </w:t>
      </w:r>
      <w:r w:rsidR="00886421" w:rsidRPr="00F97CD3">
        <w:t xml:space="preserve">which </w:t>
      </w:r>
      <w:r w:rsidR="002529AA" w:rsidRPr="00F97CD3">
        <w:t>take</w:t>
      </w:r>
      <w:r w:rsidR="00886421" w:rsidRPr="00F97CD3">
        <w:t xml:space="preserve"> only partial advantage</w:t>
      </w:r>
      <w:r w:rsidR="00E61228" w:rsidRPr="00F97CD3">
        <w:t>s</w:t>
      </w:r>
      <w:r w:rsidR="00886421" w:rsidRPr="00F97CD3">
        <w:t xml:space="preserve"> of generic programming, algorithm and topology diversity</w:t>
      </w:r>
      <w:r w:rsidR="004901C6" w:rsidRPr="00F97CD3">
        <w:t xml:space="preserve"> or parallel execution ability</w:t>
      </w:r>
      <w:r w:rsidR="00B96B25" w:rsidRPr="00F97CD3">
        <w:t xml:space="preserve"> (see </w:t>
      </w:r>
      <w:r w:rsidR="00801E83" w:rsidRPr="00F97CD3">
        <w:t>Appendix</w:t>
      </w:r>
      <w:r w:rsidR="00B96B25" w:rsidRPr="00F97CD3">
        <w:t>)</w:t>
      </w:r>
      <w:r w:rsidR="004901C6" w:rsidRPr="00F97CD3">
        <w:t xml:space="preserve">, </w:t>
      </w:r>
      <w:r w:rsidR="00DD32B2" w:rsidRPr="00F97CD3">
        <w:t xml:space="preserve">the </w:t>
      </w:r>
      <w:r w:rsidR="008C7F0D">
        <w:t>GPNN</w:t>
      </w:r>
      <w:r w:rsidR="00983754" w:rsidRPr="00F97CD3">
        <w:t xml:space="preserve"> </w:t>
      </w:r>
      <w:r w:rsidR="00DD32B2" w:rsidRPr="00F97CD3">
        <w:t xml:space="preserve">library </w:t>
      </w:r>
      <w:r w:rsidR="001F3B38" w:rsidRPr="00F97CD3">
        <w:t xml:space="preserve">possesses </w:t>
      </w:r>
      <w:r w:rsidR="00FB69DA" w:rsidRPr="00F97CD3">
        <w:t>all of these attractive characteristics.</w:t>
      </w:r>
    </w:p>
    <w:p w14:paraId="04B3C4C5" w14:textId="3E7EA4E5" w:rsidR="001F738A" w:rsidRPr="00F97CD3" w:rsidRDefault="00C52149" w:rsidP="001F738A">
      <w:pPr>
        <w:pStyle w:val="Heading1"/>
      </w:pPr>
      <w:r>
        <w:t xml:space="preserve">A </w:t>
      </w:r>
      <w:r w:rsidR="00E956A5">
        <w:t>computational framework</w:t>
      </w:r>
      <w:r>
        <w:t xml:space="preserve"> </w:t>
      </w:r>
      <w:r w:rsidR="00C731CF">
        <w:t xml:space="preserve">for </w:t>
      </w:r>
      <w:r w:rsidR="00C731CF">
        <w:rPr>
          <w:rFonts w:hint="eastAsia"/>
          <w:lang w:eastAsia="zh-CN"/>
        </w:rPr>
        <w:t>I</w:t>
      </w:r>
      <w:r>
        <w:t xml:space="preserve">mplementing </w:t>
      </w:r>
      <w:r w:rsidR="00C731CF">
        <w:rPr>
          <w:rFonts w:hint="eastAsia"/>
          <w:lang w:eastAsia="zh-CN"/>
        </w:rPr>
        <w:t>N</w:t>
      </w:r>
      <w:r w:rsidR="00E219CF">
        <w:t xml:space="preserve">eural </w:t>
      </w:r>
      <w:r w:rsidR="00C731CF">
        <w:rPr>
          <w:rFonts w:hint="eastAsia"/>
          <w:lang w:eastAsia="zh-CN"/>
        </w:rPr>
        <w:t>L</w:t>
      </w:r>
      <w:r w:rsidR="00E219CF">
        <w:t>earning</w:t>
      </w:r>
      <w:r w:rsidR="001F738A" w:rsidRPr="00F97CD3">
        <w:t xml:space="preserve"> </w:t>
      </w:r>
      <w:r w:rsidR="00C731CF">
        <w:rPr>
          <w:rFonts w:hint="eastAsia"/>
          <w:lang w:eastAsia="zh-CN"/>
        </w:rPr>
        <w:t>A</w:t>
      </w:r>
      <w:r>
        <w:t xml:space="preserve">lgorithms on </w:t>
      </w:r>
      <w:r w:rsidR="00594E9C">
        <w:t>Multicore</w:t>
      </w:r>
      <w:r>
        <w:t xml:space="preserve"> </w:t>
      </w:r>
      <w:r w:rsidR="00594E9C">
        <w:t>M</w:t>
      </w:r>
      <w:r w:rsidR="006900A8">
        <w:t>achine</w:t>
      </w:r>
      <w:r w:rsidR="00E956A5">
        <w:t>s</w:t>
      </w:r>
    </w:p>
    <w:p w14:paraId="268A343E" w14:textId="2508D1F4" w:rsidR="00041002" w:rsidRDefault="00594E9C" w:rsidP="00041002">
      <w:pPr>
        <w:pStyle w:val="IEEEPlainText"/>
        <w:rPr>
          <w:lang w:eastAsia="zh-CN"/>
        </w:rPr>
      </w:pPr>
      <w:r>
        <w:rPr>
          <w:lang w:eastAsia="zh-CN"/>
        </w:rPr>
        <w:t xml:space="preserve">The proposed computational framework </w:t>
      </w:r>
      <w:r w:rsidR="00971FA8">
        <w:rPr>
          <w:lang w:eastAsia="zh-CN"/>
        </w:rPr>
        <w:t>consists of three major components, parallelization of training process using a m</w:t>
      </w:r>
      <w:r w:rsidR="0006145D">
        <w:rPr>
          <w:lang w:eastAsia="zh-CN"/>
        </w:rPr>
        <w:t>ultithread</w:t>
      </w:r>
      <w:r w:rsidR="00971FA8">
        <w:rPr>
          <w:lang w:eastAsia="zh-CN"/>
        </w:rPr>
        <w:t xml:space="preserve"> scheme, </w:t>
      </w:r>
      <w:r w:rsidR="00833350">
        <w:rPr>
          <w:lang w:eastAsia="zh-CN"/>
        </w:rPr>
        <w:t>abstraction of network components, and general programming on transfer functions, error functions and network topologies.  First we present a formal description of neural network structures and back-propagation neural learning algorithm from the perspec</w:t>
      </w:r>
      <w:r w:rsidR="00041002">
        <w:rPr>
          <w:lang w:eastAsia="zh-CN"/>
        </w:rPr>
        <w:t>tive of software implementation.</w:t>
      </w:r>
    </w:p>
    <w:p w14:paraId="1068F089" w14:textId="77777777" w:rsidR="00041002" w:rsidRDefault="00C52149" w:rsidP="00041002">
      <w:pPr>
        <w:pStyle w:val="IEEEPlainText"/>
        <w:rPr>
          <w:rStyle w:val="IEEEFigureCaptionChar"/>
          <w:sz w:val="20"/>
          <w:szCs w:val="20"/>
          <w:lang w:eastAsia="zh-CN"/>
        </w:rPr>
      </w:pPr>
      <w:r>
        <w:rPr>
          <w:lang w:eastAsia="zh-CN"/>
        </w:rPr>
        <w:t xml:space="preserve">In </w:t>
      </w:r>
      <w:r w:rsidR="00594E9C">
        <w:rPr>
          <w:lang w:eastAsia="zh-CN"/>
        </w:rPr>
        <w:t>software implementation</w:t>
      </w:r>
      <w:r>
        <w:rPr>
          <w:lang w:eastAsia="zh-CN"/>
        </w:rPr>
        <w:t xml:space="preserve"> development</w:t>
      </w:r>
      <w:r w:rsidR="0087106E" w:rsidRPr="00F97CD3">
        <w:rPr>
          <w:lang w:eastAsia="zh-CN"/>
        </w:rPr>
        <w:t xml:space="preserve">, </w:t>
      </w:r>
      <w:r w:rsidR="00C33E40">
        <w:rPr>
          <w:rFonts w:hint="eastAsia"/>
          <w:lang w:eastAsia="zh-CN"/>
        </w:rPr>
        <w:t>a</w:t>
      </w:r>
      <w:r w:rsidR="0087106E" w:rsidRPr="00F97CD3">
        <w:rPr>
          <w:lang w:eastAsia="zh-CN"/>
        </w:rPr>
        <w:t xml:space="preserve"> </w:t>
      </w:r>
      <w:r w:rsidR="00E344A7">
        <w:rPr>
          <w:rFonts w:hint="eastAsia"/>
          <w:lang w:eastAsia="zh-CN"/>
        </w:rPr>
        <w:t xml:space="preserve">classic </w:t>
      </w:r>
      <w:r w:rsidR="00594E9C">
        <w:rPr>
          <w:lang w:eastAsia="zh-CN"/>
        </w:rPr>
        <w:t xml:space="preserve">neural </w:t>
      </w:r>
      <w:r w:rsidR="0087106E" w:rsidRPr="00F97CD3">
        <w:rPr>
          <w:lang w:eastAsia="zh-CN"/>
        </w:rPr>
        <w:t xml:space="preserve">network layer </w:t>
      </w:r>
      <w:r w:rsidR="00C33E40">
        <w:rPr>
          <w:rFonts w:hint="eastAsia"/>
          <w:lang w:eastAsia="zh-CN"/>
        </w:rPr>
        <w:t xml:space="preserve">is normally modeled </w:t>
      </w:r>
      <w:r w:rsidR="0087106E" w:rsidRPr="00F97CD3">
        <w:rPr>
          <w:lang w:eastAsia="zh-CN"/>
        </w:rPr>
        <w:t>as a containe</w:t>
      </w:r>
      <w:r>
        <w:rPr>
          <w:lang w:eastAsia="zh-CN"/>
        </w:rPr>
        <w:t xml:space="preserve">r, which </w:t>
      </w:r>
      <w:r w:rsidR="0087106E" w:rsidRPr="00F97CD3">
        <w:rPr>
          <w:lang w:eastAsia="zh-CN"/>
        </w:rPr>
        <w:t xml:space="preserve">holds a weight matrix, a bias </w:t>
      </w:r>
      <w:r w:rsidR="00653297" w:rsidRPr="00F97CD3">
        <w:rPr>
          <w:lang w:eastAsia="zh-CN"/>
        </w:rPr>
        <w:t>node</w:t>
      </w:r>
      <w:r w:rsidR="0087106E" w:rsidRPr="00F97CD3">
        <w:rPr>
          <w:lang w:eastAsia="zh-CN"/>
        </w:rPr>
        <w:t xml:space="preserve"> </w:t>
      </w:r>
      <w:r w:rsidR="00C33E40">
        <w:rPr>
          <w:rFonts w:hint="eastAsia"/>
          <w:lang w:eastAsia="zh-CN"/>
        </w:rPr>
        <w:t>and</w:t>
      </w:r>
      <w:r w:rsidR="0087106E" w:rsidRPr="00F97CD3">
        <w:rPr>
          <w:lang w:eastAsia="zh-CN"/>
        </w:rPr>
        <w:t xml:space="preserve"> multiple neurons.</w:t>
      </w:r>
      <w:r w:rsidR="005B17F2" w:rsidRPr="00F97CD3">
        <w:rPr>
          <w:lang w:eastAsia="zh-CN"/>
        </w:rPr>
        <w:t xml:space="preserve">  Additionally, it specifies the propagation order of these components</w:t>
      </w:r>
      <w:r w:rsidR="00B52CDD" w:rsidRPr="00F97CD3">
        <w:rPr>
          <w:lang w:eastAsia="zh-CN"/>
        </w:rPr>
        <w:t>.  In a global view, layer can be connected with each other.</w:t>
      </w:r>
    </w:p>
    <w:p w14:paraId="76503572" w14:textId="24E07A62" w:rsidR="009210AD" w:rsidRPr="00F97CD3" w:rsidRDefault="009210AD" w:rsidP="00041002">
      <w:pPr>
        <w:pStyle w:val="IEEEPlainText"/>
        <w:rPr>
          <w:lang w:eastAsia="zh-CN"/>
        </w:rPr>
      </w:pPr>
      <w:r w:rsidRPr="00F97CD3">
        <w:t xml:space="preserve">Back-Propagation is the most popular </w:t>
      </w:r>
      <w:r>
        <w:t xml:space="preserve">neural learning </w:t>
      </w:r>
      <w:r w:rsidRPr="00F97CD3">
        <w:t>algorithm for supervised learning</w:t>
      </w:r>
      <w:r w:rsidR="00594E9C">
        <w:t xml:space="preserve"> </w:t>
      </w:r>
      <w:r w:rsidRPr="00F97CD3">
        <w:t xml:space="preserve">in multi-layered feed-forward networks </w:t>
      </w:r>
      <w:r w:rsidR="00594E9C">
        <w:t>as well as</w:t>
      </w:r>
      <w:r w:rsidRPr="00F97CD3">
        <w:t xml:space="preserve"> in </w:t>
      </w:r>
      <w:r w:rsidR="00594E9C">
        <w:t xml:space="preserve">many </w:t>
      </w:r>
      <w:r w:rsidRPr="00F97CD3">
        <w:t xml:space="preserve">recurrent </w:t>
      </w:r>
      <w:r w:rsidR="00594E9C">
        <w:t xml:space="preserve">neural </w:t>
      </w:r>
      <w:r w:rsidRPr="00F97CD3">
        <w:t xml:space="preserve">networks.  Most </w:t>
      </w:r>
      <w:r w:rsidRPr="00F97CD3">
        <w:lastRenderedPageBreak/>
        <w:t>of the neural networks have a unique forward path.</w:t>
      </w:r>
    </w:p>
    <w:p w14:paraId="7E1F5CE8" w14:textId="77777777" w:rsidR="009210AD" w:rsidRPr="00F97CD3" w:rsidRDefault="00C82CF7" w:rsidP="009210AD">
      <w:pPr>
        <w:pStyle w:val="IEEEEquation"/>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143C3249" w14:textId="77777777" w:rsidR="009210AD" w:rsidRPr="00F97CD3" w:rsidRDefault="00C82CF7" w:rsidP="009210AD">
      <w:pPr>
        <w:pStyle w:val="IEEEEquation"/>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6461D3B0" w14:textId="77777777" w:rsidR="009210AD" w:rsidRPr="00F97CD3" w:rsidRDefault="009210AD" w:rsidP="002D2DA7">
      <w:pPr>
        <w:pStyle w:val="IEEEPlainText"/>
        <w:ind w:firstLine="0"/>
      </w:pPr>
      <w:r w:rsidRPr="00F97CD3">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97CD3">
        <w:t xml:space="preserve"> is the outputs from the neuron</w:t>
      </w:r>
      <w:r w:rsidRPr="00F97CD3">
        <w:rPr>
          <w:rFonts w:hint="eastAsia"/>
          <w:lang w:eastAsia="zh-CN"/>
        </w:rPr>
        <w:t xml:space="preserve"> </w:t>
      </w:r>
      <m:oMath>
        <m:r>
          <w:rPr>
            <w:rFonts w:ascii="Cambria Math" w:hAnsi="Cambria Math"/>
            <w:lang w:eastAsia="zh-CN"/>
          </w:rPr>
          <m:t>i</m:t>
        </m:r>
      </m:oMath>
      <w:r w:rsidRPr="00F97CD3">
        <w:t xml:space="preserve"> in previous layer, which is regarded as the inputs of neuron </w:t>
      </w:r>
      <m:oMath>
        <m:r>
          <w:rPr>
            <w:rFonts w:ascii="Cambria Math" w:hAnsi="Cambria Math"/>
          </w:rPr>
          <m:t>j</m:t>
        </m:r>
      </m:oMath>
      <w:r w:rsidRPr="00F97CD3">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Pr="00F97CD3">
        <w:t xml:space="preserve"> is the weight from </w:t>
      </w:r>
      <w:r w:rsidRPr="00F97CD3">
        <w:rPr>
          <w:rFonts w:hint="eastAsia"/>
          <w:lang w:eastAsia="zh-CN"/>
        </w:rPr>
        <w:t xml:space="preserve">all previous </w:t>
      </w:r>
      <w:r w:rsidRPr="00F97CD3">
        <w:t xml:space="preserve">neuron </w:t>
      </w:r>
      <m:oMath>
        <m:r>
          <w:rPr>
            <w:rFonts w:ascii="Cambria Math" w:hAnsi="Cambria Math"/>
          </w:rPr>
          <m:t>i</m:t>
        </m:r>
      </m:oMath>
      <w:r w:rsidRPr="00F97CD3">
        <w:t xml:space="preserve"> to neuron </w:t>
      </w:r>
      <m:oMath>
        <m:r>
          <w:rPr>
            <w:rFonts w:ascii="Cambria Math" w:hAnsi="Cambria Math"/>
          </w:rPr>
          <m:t>j</m:t>
        </m:r>
      </m:oMath>
      <w:r w:rsidRPr="00F97CD3">
        <w:t xml:space="preserve">, </w:t>
      </w:r>
      <m:oMath>
        <m:r>
          <w:rPr>
            <w:rFonts w:ascii="Cambria Math" w:hAnsi="Cambria Math"/>
          </w:rPr>
          <m:t>net</m:t>
        </m:r>
      </m:oMath>
      <w:r w:rsidRPr="00F97CD3">
        <w:t xml:space="preserve"> is calculated as the weighted sum of all the inputs,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F97CD3">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Pr="00F97CD3">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97CD3">
        <w:rPr>
          <w:rFonts w:hint="eastAsia"/>
          <w:lang w:eastAsia="zh-CN"/>
        </w:rPr>
        <w:t>, which is also regarded as one of the input of next layer</w:t>
      </w:r>
      <w:r w:rsidRPr="00F97CD3">
        <w:t>.</w:t>
      </w:r>
    </w:p>
    <w:p w14:paraId="1802F77C" w14:textId="77777777" w:rsidR="009210AD" w:rsidRPr="00F97CD3" w:rsidRDefault="009210AD" w:rsidP="009210AD">
      <w:pPr>
        <w:pStyle w:val="IEEEPlainText"/>
      </w:pPr>
      <w:r w:rsidRPr="00F97CD3">
        <w:t>The backward path follows gradient descent calculated by chain rule.</w:t>
      </w:r>
    </w:p>
    <w:p w14:paraId="44DCFCC7" w14:textId="77777777" w:rsidR="009210AD" w:rsidRPr="00F97CD3" w:rsidRDefault="00C82CF7" w:rsidP="009210AD">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6CDA48FD" w14:textId="77777777" w:rsidR="009210AD" w:rsidRPr="00F97CD3" w:rsidRDefault="009210AD" w:rsidP="009210AD">
      <w:pPr>
        <w:pStyle w:val="IEEEPlainText"/>
        <w:rPr>
          <w:lang w:eastAsia="zh-CN"/>
        </w:rPr>
      </w:pPr>
      <w:r w:rsidRPr="00F97CD3">
        <w:rPr>
          <w:rFonts w:hint="eastAsia"/>
          <w:lang w:eastAsia="zh-CN"/>
        </w:rPr>
        <w:t>I</w:t>
      </w:r>
      <w:r w:rsidRPr="00F97CD3">
        <w:t>f error function is chosen as the mean squared error</w:t>
      </w:r>
      <w:r w:rsidRPr="00F97CD3">
        <w:rPr>
          <w:rFonts w:hint="eastAsia"/>
          <w:lang w:eastAsia="zh-CN"/>
        </w:rPr>
        <w:t xml:space="preserve"> in batch training mode</w:t>
      </w:r>
      <w:r w:rsidRPr="00F97CD3">
        <w:t>,</w:t>
      </w:r>
    </w:p>
    <w:p w14:paraId="0D2F04EE" w14:textId="77777777" w:rsidR="009210AD" w:rsidRPr="00F97CD3" w:rsidRDefault="00C82CF7" w:rsidP="009210AD">
      <w:pPr>
        <w:pStyle w:val="IEEEEquation"/>
        <w:rPr>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5FDCCB0B" w14:textId="77777777" w:rsidR="009210AD" w:rsidRPr="00F97CD3" w:rsidRDefault="009210AD" w:rsidP="002D2DA7">
      <w:pPr>
        <w:pStyle w:val="IEEEPlainText"/>
        <w:ind w:firstLine="0"/>
      </w:pPr>
      <w:r w:rsidRPr="00F97CD3">
        <w:rPr>
          <w:rFonts w:hint="eastAsia"/>
        </w:rPr>
        <w:t xml:space="preserve">where </w:t>
      </w:r>
      <m:oMath>
        <m:r>
          <w:rPr>
            <w:rFonts w:ascii="Cambria Math" w:hAnsi="Cambria Math"/>
          </w:rPr>
          <m:t>d</m:t>
        </m:r>
      </m:oMath>
      <w:r w:rsidRPr="00F97CD3">
        <w:rPr>
          <w:rFonts w:hint="eastAsia"/>
        </w:rPr>
        <w:t xml:space="preserve"> contributes to each input training pattern, </w:t>
      </w:r>
      <m:oMath>
        <m:d>
          <m:dPr>
            <m:begChr m:val="|"/>
            <m:endChr m:val="|"/>
            <m:ctrlPr>
              <w:rPr>
                <w:rFonts w:ascii="Cambria Math" w:hAnsi="Cambria Math"/>
              </w:rPr>
            </m:ctrlPr>
          </m:dPr>
          <m:e>
            <m:r>
              <w:rPr>
                <w:rFonts w:ascii="Cambria Math" w:hAnsi="Cambria Math"/>
              </w:rPr>
              <m:t>d</m:t>
            </m:r>
          </m:e>
        </m:d>
      </m:oMath>
      <w:r w:rsidRPr="00F97CD3">
        <w:rPr>
          <w:rFonts w:hint="eastAsia"/>
        </w:rPr>
        <w:t xml:space="preserve"> represents the total number of training pattern,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Pr="00F97CD3">
        <w:t xml:space="preserve"> is target,</w:t>
      </w:r>
      <w:r w:rsidRPr="00F97CD3">
        <w:rPr>
          <w:rFonts w:hint="eastAsia"/>
        </w:rPr>
        <w:t xml:space="preserve"> and</w:t>
      </w:r>
      <w:r w:rsidRPr="00F97CD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Pr="00F97CD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Pr="00F97CD3">
        <w:t xml:space="preserve"> of last layer)</w:t>
      </w:r>
      <w:r w:rsidRPr="00F97CD3">
        <w:rPr>
          <w:rFonts w:hint="eastAsia"/>
        </w:rPr>
        <w:t>.  The gradient can be calculated as follows.</w:t>
      </w:r>
    </w:p>
    <w:p w14:paraId="346641C2" w14:textId="77777777" w:rsidR="009210AD" w:rsidRPr="00F97CD3" w:rsidRDefault="00C82CF7" w:rsidP="009210AD">
      <w:pPr>
        <w:pStyle w:val="IEEEEquation"/>
        <w:rPr>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1F5845F" w14:textId="77777777" w:rsidR="009210AD" w:rsidRPr="00F97CD3" w:rsidRDefault="009210AD" w:rsidP="009210AD">
      <w:pPr>
        <w:pStyle w:val="IEEEEquation"/>
        <w:rPr>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2E402A2" w14:textId="1929BCFB" w:rsidR="009210AD" w:rsidRPr="00F97CD3" w:rsidRDefault="009210AD" w:rsidP="009210AD">
      <w:pPr>
        <w:pStyle w:val="IEEEPlainText"/>
        <w:rPr>
          <w:lang w:eastAsia="zh-CN"/>
        </w:rPr>
      </w:pPr>
      <w:r w:rsidRPr="00F97CD3">
        <w:rPr>
          <w:lang w:eastAsia="zh-CN"/>
        </w:rPr>
        <w:t>For</w:t>
      </w:r>
      <w:r w:rsidR="00594E9C">
        <w:rPr>
          <w:lang w:eastAsia="zh-CN"/>
        </w:rPr>
        <w:t xml:space="preserve"> every</w:t>
      </w:r>
      <w:r w:rsidRPr="00F97CD3">
        <w:rPr>
          <w:lang w:eastAsia="zh-CN"/>
        </w:rPr>
        <w:t xml:space="preserve"> hidden neuron, its gradient is affected by all of its successors.  </w:t>
      </w:r>
      <w:r w:rsidRPr="00F97CD3">
        <w:rPr>
          <w:rFonts w:hint="eastAsia"/>
          <w:lang w:eastAsia="zh-CN"/>
        </w:rPr>
        <w:t>To consistently express the gradient of output nodes and hidden nodes, let</w:t>
      </w:r>
    </w:p>
    <w:p w14:paraId="1045DDB1" w14:textId="77777777" w:rsidR="009210AD" w:rsidRPr="00F97CD3" w:rsidRDefault="00C82CF7" w:rsidP="009210AD">
      <w:pPr>
        <w:pStyle w:val="IEEEEquation"/>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635684CC" w14:textId="77777777" w:rsidR="009210AD" w:rsidRPr="00F97CD3" w:rsidRDefault="00C82CF7" w:rsidP="009210AD">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09317A7A" w14:textId="77777777" w:rsidR="009210AD" w:rsidRPr="00F97CD3" w:rsidRDefault="009210AD" w:rsidP="009210AD">
      <w:pPr>
        <w:pStyle w:val="Text"/>
        <w:ind w:firstLine="0"/>
        <w:rPr>
          <w:lang w:eastAsia="zh-CN"/>
        </w:rPr>
      </w:pPr>
      <w:r w:rsidRPr="00F97CD3">
        <w:rPr>
          <w:rFonts w:hint="eastAsia"/>
          <w:lang w:eastAsia="zh-CN"/>
        </w:rPr>
        <w:t>w</w:t>
      </w:r>
      <w:r w:rsidRPr="00F97CD3">
        <w:t xml:space="preserve">here </w:t>
      </w:r>
      <m:oMath>
        <m:r>
          <w:rPr>
            <w:rFonts w:ascii="Cambria Math" w:hAnsi="Cambria Math"/>
          </w:rPr>
          <m:t>k</m:t>
        </m:r>
      </m:oMath>
      <w:r w:rsidRPr="00F97CD3">
        <w:t xml:space="preserve"> contributes to next layer</w:t>
      </w:r>
      <w:r w:rsidRPr="00F97CD3">
        <w:rPr>
          <w:rFonts w:hint="eastAsia"/>
          <w:lang w:eastAsia="zh-CN"/>
        </w:rPr>
        <w:t>.</w:t>
      </w:r>
    </w:p>
    <w:p w14:paraId="47F90EE6" w14:textId="77777777" w:rsidR="00BF0960" w:rsidRPr="00F97CD3" w:rsidRDefault="00BF0960" w:rsidP="00BF0960">
      <w:pPr>
        <w:pStyle w:val="Heading2"/>
        <w:rPr>
          <w:lang w:eastAsia="zh-CN"/>
        </w:rPr>
      </w:pPr>
      <w:r>
        <w:rPr>
          <w:rFonts w:hint="eastAsia"/>
          <w:lang w:eastAsia="zh-CN"/>
        </w:rPr>
        <w:t>Parallelization</w:t>
      </w:r>
    </w:p>
    <w:p w14:paraId="38BD5975" w14:textId="51819AFC" w:rsidR="00BF0960" w:rsidRPr="00F97CD3" w:rsidRDefault="00BF0960" w:rsidP="00BF0960">
      <w:pPr>
        <w:pStyle w:val="IEEEPlainText"/>
        <w:rPr>
          <w:lang w:eastAsia="zh-CN"/>
        </w:rPr>
      </w:pPr>
      <w:r w:rsidRPr="00F97CD3">
        <w:rPr>
          <w:rFonts w:hint="eastAsia"/>
        </w:rPr>
        <w:t>According to Moore</w:t>
      </w:r>
      <w:r w:rsidRPr="00F97CD3">
        <w:t>’</w:t>
      </w:r>
      <w:r w:rsidRPr="00F97CD3">
        <w:rPr>
          <w:rFonts w:hint="eastAsia"/>
        </w:rPr>
        <w:t xml:space="preserve">s law, the density of circuits doubling </w:t>
      </w:r>
      <w:r w:rsidR="002D2DA7">
        <w:t xml:space="preserve">at </w:t>
      </w:r>
      <w:r w:rsidRPr="00F97CD3">
        <w:rPr>
          <w:rFonts w:hint="eastAsia"/>
        </w:rPr>
        <w:t xml:space="preserve">every </w:t>
      </w:r>
      <w:r w:rsidR="002D2DA7">
        <w:t xml:space="preserve">new </w:t>
      </w:r>
      <w:r w:rsidRPr="00F97CD3">
        <w:rPr>
          <w:rFonts w:hint="eastAsia"/>
        </w:rPr>
        <w:t>generation</w:t>
      </w:r>
      <w:r w:rsidRPr="00F97CD3">
        <w:rPr>
          <w:rFonts w:hint="eastAsia"/>
          <w:lang w:eastAsia="zh-CN"/>
        </w:rPr>
        <w:t xml:space="preserve"> [5]</w:t>
      </w:r>
      <w:r w:rsidRPr="00F97CD3">
        <w:rPr>
          <w:rFonts w:hint="eastAsia"/>
        </w:rPr>
        <w:t xml:space="preserve">.  </w:t>
      </w:r>
      <w:r w:rsidR="002D2DA7">
        <w:t xml:space="preserve">In the recent years, computer systems have increased number of cores to support parallel computing. </w:t>
      </w:r>
      <w:r w:rsidR="002D2DA7">
        <w:rPr>
          <w:lang w:eastAsia="zh-CN"/>
        </w:rPr>
        <w:t xml:space="preserve">In big data applications, it is important to implement neural learning algorithms in high level of parallelization on </w:t>
      </w:r>
      <w:r w:rsidRPr="00F97CD3">
        <w:rPr>
          <w:rFonts w:hint="eastAsia"/>
          <w:lang w:eastAsia="zh-CN"/>
        </w:rPr>
        <w:t>multicore CPUs with shared memory</w:t>
      </w:r>
      <w:r w:rsidR="002D2DA7">
        <w:rPr>
          <w:lang w:eastAsia="zh-CN"/>
        </w:rPr>
        <w:t xml:space="preserve"> to achieve </w:t>
      </w:r>
      <w:r w:rsidRPr="00F97CD3">
        <w:rPr>
          <w:rFonts w:hint="eastAsia"/>
          <w:lang w:eastAsia="zh-CN"/>
        </w:rPr>
        <w:t xml:space="preserve"> significant increases in CPU performance</w:t>
      </w:r>
      <w:r w:rsidR="00D141BC">
        <w:rPr>
          <w:lang w:eastAsia="zh-CN"/>
        </w:rPr>
        <w:t xml:space="preserve">.  </w:t>
      </w:r>
      <w:r w:rsidR="001B0EDE">
        <w:rPr>
          <w:lang w:eastAsia="zh-CN"/>
        </w:rPr>
        <w:t xml:space="preserve">We propose an </w:t>
      </w:r>
      <w:r w:rsidRPr="00F97CD3">
        <w:rPr>
          <w:rFonts w:hint="eastAsia"/>
          <w:lang w:eastAsia="zh-CN"/>
        </w:rPr>
        <w:t xml:space="preserve">approach of </w:t>
      </w:r>
      <w:r w:rsidR="001B0EDE">
        <w:rPr>
          <w:lang w:eastAsia="zh-CN"/>
        </w:rPr>
        <w:t>m</w:t>
      </w:r>
      <w:r w:rsidR="0006145D">
        <w:rPr>
          <w:lang w:eastAsia="zh-CN"/>
        </w:rPr>
        <w:t>ultithread</w:t>
      </w:r>
      <w:r w:rsidR="001B0EDE">
        <w:rPr>
          <w:lang w:eastAsia="zh-CN"/>
        </w:rPr>
        <w:t xml:space="preserve"> implementation of</w:t>
      </w:r>
      <w:r w:rsidR="009455C7">
        <w:rPr>
          <w:lang w:eastAsia="zh-CN"/>
        </w:rPr>
        <w:t xml:space="preserve"> batch training BP</w:t>
      </w:r>
      <w:r w:rsidRPr="00F97CD3">
        <w:rPr>
          <w:rFonts w:hint="eastAsia"/>
          <w:lang w:eastAsia="zh-CN"/>
        </w:rPr>
        <w:t>[6].</w:t>
      </w:r>
      <w:r w:rsidR="009455C7">
        <w:rPr>
          <w:lang w:eastAsia="zh-CN"/>
        </w:rPr>
        <w:t xml:space="preserve">  </w:t>
      </w:r>
      <w:r w:rsidR="001B0EDE">
        <w:rPr>
          <w:lang w:eastAsia="zh-CN"/>
        </w:rPr>
        <w:t>The approach is illustrated in Figure 1, where it is shown in a K-thread parallel computing structure</w:t>
      </w:r>
      <w:r w:rsidR="00182743">
        <w:rPr>
          <w:lang w:eastAsia="zh-CN"/>
        </w:rPr>
        <w:t xml:space="preserve">, </w:t>
      </w:r>
      <w:r w:rsidR="001B0EDE">
        <w:rPr>
          <w:lang w:eastAsia="zh-CN"/>
        </w:rPr>
        <w:t xml:space="preserve">where an neural network is copied </w:t>
      </w:r>
      <w:r w:rsidR="00B923F6">
        <w:rPr>
          <w:lang w:eastAsia="zh-CN"/>
        </w:rPr>
        <w:t>K times, and the training data are distributed to these K threads.  The in</w:t>
      </w:r>
      <w:r w:rsidR="00182743">
        <w:rPr>
          <w:lang w:eastAsia="zh-CN"/>
        </w:rPr>
        <w:t>put are processed.</w:t>
      </w:r>
    </w:p>
    <w:p w14:paraId="4DFC3CFC" w14:textId="5FEC869C" w:rsidR="00BF0960" w:rsidRDefault="00CE501C" w:rsidP="00CE501C">
      <w:pPr>
        <w:pStyle w:val="IEEEPlainText"/>
        <w:rPr>
          <w:lang w:eastAsia="zh-CN"/>
        </w:rPr>
      </w:pPr>
      <w:r>
        <w:rPr>
          <w:lang w:eastAsia="zh-CN"/>
        </w:rPr>
        <w:t>S</w:t>
      </w:r>
      <w:r w:rsidR="00B923F6">
        <w:rPr>
          <w:lang w:eastAsia="zh-CN"/>
        </w:rPr>
        <w:t>imultaneously along</w:t>
      </w:r>
      <w:r w:rsidR="00BF0960" w:rsidRPr="00F97CD3">
        <w:rPr>
          <w:rFonts w:hint="eastAsia"/>
          <w:lang w:eastAsia="zh-CN"/>
        </w:rPr>
        <w:t xml:space="preserve"> the feed-forward path</w:t>
      </w:r>
      <w:r w:rsidR="00B923F6">
        <w:rPr>
          <w:lang w:eastAsia="zh-CN"/>
        </w:rPr>
        <w:t>s</w:t>
      </w:r>
      <w:r w:rsidR="00BF0960" w:rsidRPr="00F97CD3">
        <w:rPr>
          <w:rFonts w:hint="eastAsia"/>
          <w:lang w:eastAsia="zh-CN"/>
        </w:rPr>
        <w:t xml:space="preserve"> of these </w:t>
      </w:r>
      <w:r w:rsidR="00B923F6">
        <w:rPr>
          <w:lang w:eastAsia="zh-CN"/>
        </w:rPr>
        <w:t>K threads, and errors are calcula</w:t>
      </w:r>
      <w:r>
        <w:rPr>
          <w:lang w:eastAsia="zh-CN"/>
        </w:rPr>
        <w:t xml:space="preserve">ted at the end of each thread.  </w:t>
      </w:r>
      <w:r w:rsidR="00B923F6">
        <w:rPr>
          <w:lang w:eastAsia="zh-CN"/>
        </w:rPr>
        <w:t>Then the errors at all K threads are combined</w:t>
      </w:r>
      <w:r w:rsidR="00BF0960">
        <w:rPr>
          <w:rFonts w:hint="eastAsia"/>
          <w:lang w:eastAsia="zh-CN"/>
        </w:rPr>
        <w:t xml:space="preserve"> </w:t>
      </w:r>
      <w:r w:rsidR="00B923F6">
        <w:rPr>
          <w:lang w:eastAsia="zh-CN"/>
        </w:rPr>
        <w:t xml:space="preserve">for weight update using </w:t>
      </w:r>
      <w:r w:rsidR="00BF0960" w:rsidRPr="00F97CD3">
        <w:rPr>
          <w:rFonts w:hint="eastAsia"/>
          <w:lang w:eastAsia="zh-CN"/>
        </w:rPr>
        <w:t>gradient descent (back-propagation</w:t>
      </w:r>
      <w:r w:rsidR="00BF0960">
        <w:rPr>
          <w:rFonts w:hint="eastAsia"/>
          <w:lang w:eastAsia="zh-CN"/>
        </w:rPr>
        <w:t xml:space="preserve"> path)</w:t>
      </w:r>
      <w:r w:rsidR="00B923F6">
        <w:rPr>
          <w:lang w:eastAsia="zh-CN"/>
        </w:rPr>
        <w:t xml:space="preserve">, which is </w:t>
      </w:r>
      <w:r w:rsidR="00B923F6">
        <w:rPr>
          <w:lang w:eastAsia="zh-CN"/>
        </w:rPr>
        <w:lastRenderedPageBreak/>
        <w:t>represented as follows</w:t>
      </w:r>
      <w:r w:rsidR="006C7DC9">
        <w:rPr>
          <w:lang w:eastAsia="zh-CN"/>
        </w:rPr>
        <w:t>,</w:t>
      </w:r>
    </w:p>
    <w:p w14:paraId="0CD78B79" w14:textId="03FA5767" w:rsidR="002A774F" w:rsidRPr="00E64A70" w:rsidRDefault="00C82CF7" w:rsidP="002A774F">
      <w:pPr>
        <w:pStyle w:val="IEEEPlainText"/>
        <w:ind w:firstLine="0"/>
        <w:rPr>
          <w:i/>
          <w:lang w:eastAsia="zh-CN"/>
        </w:rPr>
      </w:pPr>
      <m:oMathPara>
        <m:oMath>
          <m:f>
            <m:fPr>
              <m:ctrlPr>
                <w:rPr>
                  <w:rFonts w:ascii="Cambria Math" w:hAnsi="Cambria Math"/>
                  <w:lang w:eastAsia="zh-CN"/>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ji</m:t>
                  </m:r>
                </m:sub>
              </m:sSub>
            </m:den>
          </m:f>
          <m:r>
            <w:rPr>
              <w:rFonts w:asci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f>
                <m:fPr>
                  <m:ctrlPr>
                    <w:rPr>
                      <w:rFonts w:ascii="Cambria Math" w:hAnsi="Cambria Math"/>
                      <w:lang w:eastAsia="zh-CN"/>
                    </w:rPr>
                  </m:ctrlPr>
                </m:fPr>
                <m:num>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(k)</m:t>
                      </m:r>
                    </m:sup>
                  </m:sSubSup>
                </m:num>
                <m:den>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ji</m:t>
                      </m:r>
                    </m:sub>
                    <m:sup>
                      <m:r>
                        <w:rPr>
                          <w:rFonts w:ascii="Cambria Math" w:hAnsi="Cambria Math"/>
                        </w:rPr>
                        <m:t>(k)</m:t>
                      </m:r>
                    </m:sup>
                  </m:sSubSup>
                </m:den>
              </m:f>
            </m:e>
          </m:nary>
        </m:oMath>
      </m:oMathPara>
    </w:p>
    <w:p w14:paraId="38C779C2" w14:textId="607EE9A9" w:rsidR="00BF0960" w:rsidRDefault="005733A6" w:rsidP="00BF0960">
      <w:pPr>
        <w:pStyle w:val="IEEEPlainText"/>
        <w:rPr>
          <w:ins w:id="2" w:author="yilu" w:date="2015-03-20T22:24:00Z"/>
          <w:lang w:eastAsia="zh-CN"/>
        </w:rPr>
      </w:pPr>
      <w:r>
        <w:rPr>
          <w:lang w:eastAsia="zh-CN"/>
        </w:rPr>
        <w:t xml:space="preserve">Weights are then all updated through back-The updated neural network is made K copies, and the same training process is repeated </w:t>
      </w:r>
      <w:r w:rsidR="000D0FB5" w:rsidRPr="00F97CD3">
        <w:rPr>
          <w:lang w:eastAsia="zh-CN"/>
        </w:rPr>
        <w:t>until</w:t>
      </w:r>
      <w:r w:rsidR="00BF0960" w:rsidRPr="00F97CD3">
        <w:rPr>
          <w:rFonts w:hint="eastAsia"/>
          <w:lang w:eastAsia="zh-CN"/>
        </w:rPr>
        <w:t xml:space="preserve"> user defined stop criteria </w:t>
      </w:r>
      <w:r w:rsidR="000D0FB5">
        <w:rPr>
          <w:lang w:eastAsia="zh-CN"/>
        </w:rPr>
        <w:t>are satisfied.</w:t>
      </w:r>
    </w:p>
    <w:p w14:paraId="63F2529F" w14:textId="77777777" w:rsidR="005733A6" w:rsidRDefault="005733A6" w:rsidP="00BF0960">
      <w:pPr>
        <w:pStyle w:val="IEEEPlainText"/>
        <w:rPr>
          <w:lang w:eastAsia="zh-CN"/>
        </w:rPr>
      </w:pPr>
    </w:p>
    <w:p w14:paraId="6258933F" w14:textId="77777777" w:rsidR="005733A6" w:rsidRPr="00F97CD3" w:rsidRDefault="005733A6" w:rsidP="00BF0960">
      <w:pPr>
        <w:pStyle w:val="IEEEPlainText"/>
        <w:rPr>
          <w:lang w:eastAsia="zh-CN"/>
        </w:rPr>
      </w:pPr>
    </w:p>
    <w:p w14:paraId="5796C6A4" w14:textId="2DC48BC1" w:rsidR="00BF0960" w:rsidRPr="00F97CD3" w:rsidRDefault="005733A6" w:rsidP="00BF0960">
      <w:pPr>
        <w:pStyle w:val="IEEEFigure"/>
      </w:pPr>
      <w:ins w:id="3" w:author="yilu" w:date="2015-03-20T22:11:00Z">
        <w:r>
          <mc:AlternateContent>
            <mc:Choice Requires="wps">
              <w:drawing>
                <wp:anchor distT="0" distB="0" distL="114300" distR="114300" simplePos="0" relativeHeight="251662336" behindDoc="0" locked="0" layoutInCell="1" allowOverlap="1" wp14:anchorId="5C4CD3ED" wp14:editId="03D726CC">
                  <wp:simplePos x="0" y="0"/>
                  <wp:positionH relativeFrom="column">
                    <wp:posOffset>2628900</wp:posOffset>
                  </wp:positionH>
                  <wp:positionV relativeFrom="paragraph">
                    <wp:posOffset>937260</wp:posOffset>
                  </wp:positionV>
                  <wp:extent cx="1203960" cy="91440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120396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1FEEE5" w14:textId="6117D2BC" w:rsidR="00B923F6" w:rsidRDefault="00B923F6" w:rsidP="00B923F6">
                              <w:pPr>
                                <w:rPr>
                                  <w:ins w:id="4" w:author="yilu" w:date="2015-03-20T22:12:00Z"/>
                                </w:rPr>
                              </w:pPr>
                              <w:ins w:id="5" w:author="yilu" w:date="2015-03-20T22:12:00Z">
                                <w:r>
                                  <w:t>Change to:</w:t>
                                </w:r>
                              </w:ins>
                            </w:p>
                            <w:p w14:paraId="5869776F" w14:textId="533D2B9F" w:rsidR="00B923F6" w:rsidRDefault="00B923F6" w:rsidP="00B923F6">
                              <w:ins w:id="6" w:author="yilu" w:date="2015-03-20T22:12:00Z">
                                <w:r>
                                  <w:t>Calculate error</w:t>
                                </w:r>
                              </w:ins>
                              <w:ins w:id="7" w:author="yilu" w:date="2015-03-20T22:26:00Z">
                                <w:r w:rsidR="005733A6">
                                  <w:t>s at all nodes through back propagation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CD3ED" id="_x0000_t202" coordsize="21600,21600" o:spt="202" path="m,l,21600r21600,l21600,xe">
                  <v:stroke joinstyle="miter"/>
                  <v:path gradientshapeok="t" o:connecttype="rect"/>
                </v:shapetype>
                <v:shape id="Text Box 6" o:spid="_x0000_s1026" type="#_x0000_t202" style="position:absolute;left:0;text-align:left;margin-left:207pt;margin-top:73.8pt;width:94.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" fillcolor="white [3201]" strokeweight=".5pt">
                  <v:textbox>
                    <w:txbxContent>
                      <w:p w14:paraId="2E1FEEE5" w14:textId="6117D2BC" w:rsidR="00B923F6" w:rsidRDefault="00B923F6" w:rsidP="00B923F6">
                        <w:pPr>
                          <w:rPr>
                            <w:ins w:id="8" w:author="yilu" w:date="2015-03-20T22:12:00Z"/>
                          </w:rPr>
                        </w:pPr>
                        <w:ins w:id="9" w:author="yilu" w:date="2015-03-20T22:12:00Z">
                          <w:r>
                            <w:t>Change to:</w:t>
                          </w:r>
                        </w:ins>
                      </w:p>
                      <w:p w14:paraId="5869776F" w14:textId="533D2B9F" w:rsidR="00B923F6" w:rsidRDefault="00B923F6" w:rsidP="00B923F6">
                        <w:ins w:id="10" w:author="yilu" w:date="2015-03-20T22:12:00Z">
                          <w:r>
                            <w:t>Calculate error</w:t>
                          </w:r>
                        </w:ins>
                        <w:ins w:id="11" w:author="yilu" w:date="2015-03-20T22:26:00Z">
                          <w:r w:rsidR="005733A6">
                            <w:t>s at all nodes through back propagation</w:t>
                          </w:r>
                        </w:ins>
                      </w:p>
                    </w:txbxContent>
                  </v:textbox>
                </v:shape>
              </w:pict>
            </mc:Fallback>
          </mc:AlternateContent>
        </w:r>
      </w:ins>
      <w:ins w:id="8" w:author="yilu" w:date="2015-03-20T22:01:00Z">
        <w:r>
          <mc:AlternateContent>
            <mc:Choice Requires="wps">
              <w:drawing>
                <wp:anchor distT="0" distB="0" distL="114300" distR="114300" simplePos="0" relativeHeight="251660288" behindDoc="0" locked="0" layoutInCell="1" allowOverlap="1" wp14:anchorId="06E63D82" wp14:editId="1B609B24">
                  <wp:simplePos x="0" y="0"/>
                  <wp:positionH relativeFrom="column">
                    <wp:posOffset>1722120</wp:posOffset>
                  </wp:positionH>
                  <wp:positionV relativeFrom="paragraph">
                    <wp:posOffset>2072640</wp:posOffset>
                  </wp:positionV>
                  <wp:extent cx="586740" cy="304800"/>
                  <wp:effectExtent l="38100" t="38100" r="2286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5867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F10CD" id="_x0000_t32" coordsize="21600,21600" o:spt="32" o:oned="t" path="m,l21600,21600e" filled="f">
                  <v:path arrowok="t" fillok="f" o:connecttype="none"/>
                  <o:lock v:ext="edit" shapetype="t"/>
                </v:shapetype>
                <v:shape id="Straight Arrow Connector 5" o:spid="_x0000_s1026" type="#_x0000_t32" style="position:absolute;margin-left:135.6pt;margin-top:163.2pt;width:46.2pt;height:2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" strokecolor="#4579b8 [3044]">
                  <v:stroke endarrow="block"/>
                </v:shape>
              </w:pict>
            </mc:Fallback>
          </mc:AlternateContent>
        </w:r>
      </w:ins>
      <w:ins w:id="9" w:author="yilu" w:date="2015-03-20T22:22:00Z">
        <w:r>
          <mc:AlternateContent>
            <mc:Choice Requires="wps">
              <w:drawing>
                <wp:anchor distT="0" distB="0" distL="114300" distR="114300" simplePos="0" relativeHeight="251674624" behindDoc="0" locked="0" layoutInCell="1" allowOverlap="1" wp14:anchorId="5AFC0D5C" wp14:editId="0D78F22D">
                  <wp:simplePos x="0" y="0"/>
                  <wp:positionH relativeFrom="column">
                    <wp:posOffset>1485900</wp:posOffset>
                  </wp:positionH>
                  <wp:positionV relativeFrom="paragraph">
                    <wp:posOffset>2796540</wp:posOffset>
                  </wp:positionV>
                  <wp:extent cx="640080" cy="236220"/>
                  <wp:effectExtent l="38100" t="38100" r="26670" b="30480"/>
                  <wp:wrapNone/>
                  <wp:docPr id="17" name="Straight Arrow Connector 17"/>
                  <wp:cNvGraphicFramePr/>
                  <a:graphic xmlns:a="http://schemas.openxmlformats.org/drawingml/2006/main">
                    <a:graphicData uri="http://schemas.microsoft.com/office/word/2010/wordprocessingShape">
                      <wps:wsp>
                        <wps:cNvCnPr/>
                        <wps:spPr>
                          <a:xfrm flipH="1" flipV="1">
                            <a:off x="0" y="0"/>
                            <a:ext cx="64008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39F4F" id="Straight Arrow Connector 17" o:spid="_x0000_s1026" type="#_x0000_t32" style="position:absolute;margin-left:117pt;margin-top:220.2pt;width:50.4pt;height:18.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" strokecolor="#4579b8 [3044]">
                  <v:stroke endarrow="block"/>
                </v:shape>
              </w:pict>
            </mc:Fallback>
          </mc:AlternateContent>
        </w:r>
        <w:r>
          <mc:AlternateContent>
            <mc:Choice Requires="wps">
              <w:drawing>
                <wp:anchor distT="0" distB="0" distL="114300" distR="114300" simplePos="0" relativeHeight="251678720" behindDoc="0" locked="0" layoutInCell="1" allowOverlap="1" wp14:anchorId="4CA6890B" wp14:editId="18F7B9DE">
                  <wp:simplePos x="0" y="0"/>
                  <wp:positionH relativeFrom="column">
                    <wp:posOffset>2125980</wp:posOffset>
                  </wp:positionH>
                  <wp:positionV relativeFrom="paragraph">
                    <wp:posOffset>2824480</wp:posOffset>
                  </wp:positionV>
                  <wp:extent cx="914400" cy="914400"/>
                  <wp:effectExtent l="0" t="0" r="19685" b="19050"/>
                  <wp:wrapNone/>
                  <wp:docPr id="19" name="Text Box 1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91B41E" w14:textId="77777777" w:rsidR="005733A6" w:rsidRDefault="005733A6" w:rsidP="005733A6">
                              <w:pPr>
                                <w:rPr>
                                  <w:ins w:id="10" w:author="yilu" w:date="2015-03-20T22:12:00Z"/>
                                </w:rPr>
                              </w:pPr>
                              <w:ins w:id="11" w:author="yilu" w:date="2015-03-20T22:12:00Z">
                                <w:r>
                                  <w:t>Change to:</w:t>
                                </w:r>
                              </w:ins>
                            </w:p>
                            <w:p w14:paraId="6CB7BEE8" w14:textId="4F2C26A6" w:rsidR="005733A6" w:rsidRDefault="005733A6" w:rsidP="005733A6">
                              <w:ins w:id="12" w:author="yilu" w:date="2015-03-20T22:12:00Z">
                                <w:r>
                                  <w:t xml:space="preserve">Network </w:t>
                                </w:r>
                              </w:ins>
                              <w:ins w:id="13" w:author="yilu" w:date="2015-03-20T22:23:00Z">
                                <w:r>
                                  <w:t>weights using back-propogation</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6890B" id="Text Box 19" o:spid="_x0000_s1027" type="#_x0000_t202" style="position:absolute;left:0;text-align:left;margin-left:167.4pt;margin-top:222.4pt;width:1in;height:1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" fillcolor="white [3201]" strokeweight=".5pt">
                  <v:textbox>
                    <w:txbxContent>
                      <w:p w14:paraId="2C91B41E" w14:textId="77777777" w:rsidR="005733A6" w:rsidRDefault="005733A6" w:rsidP="005733A6">
                        <w:pPr>
                          <w:rPr>
                            <w:ins w:id="18" w:author="yilu" w:date="2015-03-20T22:12:00Z"/>
                          </w:rPr>
                        </w:pPr>
                        <w:ins w:id="19" w:author="yilu" w:date="2015-03-20T22:12:00Z">
                          <w:r>
                            <w:t>Change to:</w:t>
                          </w:r>
                        </w:ins>
                      </w:p>
                      <w:p w14:paraId="6CB7BEE8" w14:textId="4F2C26A6" w:rsidR="005733A6" w:rsidRDefault="005733A6" w:rsidP="005733A6">
                        <w:ins w:id="20" w:author="yilu" w:date="2015-03-20T22:12:00Z">
                          <w:r>
                            <w:t xml:space="preserve">Network </w:t>
                          </w:r>
                        </w:ins>
                        <w:ins w:id="21" w:author="yilu" w:date="2015-03-20T22:23:00Z">
                          <w:r>
                            <w:t>weights using back-propogation</w:t>
                          </w:r>
                        </w:ins>
                      </w:p>
                    </w:txbxContent>
                  </v:textbox>
                </v:shape>
              </w:pict>
            </mc:Fallback>
          </mc:AlternateContent>
        </w:r>
      </w:ins>
      <w:ins w:id="14" w:author="yilu" w:date="2015-03-20T22:21:00Z">
        <w:r w:rsidR="00B923F6">
          <mc:AlternateContent>
            <mc:Choice Requires="wps">
              <w:drawing>
                <wp:anchor distT="0" distB="0" distL="114300" distR="114300" simplePos="0" relativeHeight="251670528" behindDoc="0" locked="0" layoutInCell="1" allowOverlap="1" wp14:anchorId="43ECDC12" wp14:editId="1B298ACD">
                  <wp:simplePos x="0" y="0"/>
                  <wp:positionH relativeFrom="column">
                    <wp:align>right</wp:align>
                  </wp:positionH>
                  <wp:positionV relativeFrom="paragraph">
                    <wp:posOffset>-266700</wp:posOffset>
                  </wp:positionV>
                  <wp:extent cx="960120" cy="7162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960120" cy="716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7E74B9" w14:textId="77777777" w:rsidR="00B923F6" w:rsidRDefault="00B923F6" w:rsidP="00B923F6">
                              <w:pPr>
                                <w:rPr>
                                  <w:ins w:id="15" w:author="yilu" w:date="2015-03-20T22:12:00Z"/>
                                </w:rPr>
                              </w:pPr>
                              <w:ins w:id="16" w:author="yilu" w:date="2015-03-20T22:12:00Z">
                                <w:r>
                                  <w:t>Change to:</w:t>
                                </w:r>
                              </w:ins>
                            </w:p>
                            <w:p w14:paraId="25508CA3" w14:textId="42B37E9F" w:rsidR="00B923F6" w:rsidRDefault="00B923F6" w:rsidP="00B923F6">
                              <w:ins w:id="17" w:author="yilu" w:date="2015-03-20T22:21:00Z">
                                <w:r>
                                  <w:t>Make K copies of neural network</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CDC12" id="Text Box 15" o:spid="_x0000_s1028" type="#_x0000_t202" style="position:absolute;left:0;text-align:left;margin-left:24.4pt;margin-top:-21pt;width:75.6pt;height:56.4pt;z-index:25167052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" fillcolor="white [3201]" strokeweight=".5pt">
                  <v:textbox>
                    <w:txbxContent>
                      <w:p w14:paraId="037E74B9" w14:textId="77777777" w:rsidR="00B923F6" w:rsidRDefault="00B923F6" w:rsidP="00B923F6">
                        <w:pPr>
                          <w:rPr>
                            <w:ins w:id="26" w:author="yilu" w:date="2015-03-20T22:12:00Z"/>
                          </w:rPr>
                        </w:pPr>
                        <w:ins w:id="27" w:author="yilu" w:date="2015-03-20T22:12:00Z">
                          <w:r>
                            <w:t>Change to:</w:t>
                          </w:r>
                        </w:ins>
                      </w:p>
                      <w:p w14:paraId="25508CA3" w14:textId="42B37E9F" w:rsidR="00B923F6" w:rsidRDefault="00B923F6" w:rsidP="00B923F6">
                        <w:ins w:id="28" w:author="yilu" w:date="2015-03-20T22:21:00Z">
                          <w:r>
                            <w:t>Make K copies of neural network</w:t>
                          </w:r>
                        </w:ins>
                      </w:p>
                    </w:txbxContent>
                  </v:textbox>
                </v:shape>
              </w:pict>
            </mc:Fallback>
          </mc:AlternateContent>
        </w:r>
        <w:r w:rsidR="00B923F6">
          <mc:AlternateContent>
            <mc:Choice Requires="wps">
              <w:drawing>
                <wp:anchor distT="0" distB="0" distL="114300" distR="114300" simplePos="0" relativeHeight="251672576" behindDoc="0" locked="0" layoutInCell="1" allowOverlap="1" wp14:anchorId="6053E985" wp14:editId="6F8B691B">
                  <wp:simplePos x="0" y="0"/>
                  <wp:positionH relativeFrom="column">
                    <wp:posOffset>1653540</wp:posOffset>
                  </wp:positionH>
                  <wp:positionV relativeFrom="paragraph">
                    <wp:posOffset>114300</wp:posOffset>
                  </wp:positionV>
                  <wp:extent cx="525780" cy="350520"/>
                  <wp:effectExtent l="38100" t="0" r="26670" b="49530"/>
                  <wp:wrapNone/>
                  <wp:docPr id="16" name="Straight Arrow Connector 16"/>
                  <wp:cNvGraphicFramePr/>
                  <a:graphic xmlns:a="http://schemas.openxmlformats.org/drawingml/2006/main">
                    <a:graphicData uri="http://schemas.microsoft.com/office/word/2010/wordprocessingShape">
                      <wps:wsp>
                        <wps:cNvCnPr/>
                        <wps:spPr>
                          <a:xfrm flipH="1">
                            <a:off x="0" y="0"/>
                            <a:ext cx="52578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9EEF3" id="Straight Arrow Connector 16" o:spid="_x0000_s1026" type="#_x0000_t32" style="position:absolute;margin-left:130.2pt;margin-top:9pt;width:41.4pt;height:27.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" strokecolor="#4579b8 [3044]">
                  <v:stroke endarrow="block"/>
                </v:shape>
              </w:pict>
            </mc:Fallback>
          </mc:AlternateContent>
        </w:r>
      </w:ins>
      <w:ins w:id="18" w:author="yilu" w:date="2015-03-20T22:12:00Z">
        <w:r w:rsidR="00B923F6">
          <mc:AlternateContent>
            <mc:Choice Requires="wps">
              <w:drawing>
                <wp:anchor distT="0" distB="0" distL="114300" distR="114300" simplePos="0" relativeHeight="251668480" behindDoc="0" locked="0" layoutInCell="1" allowOverlap="1" wp14:anchorId="3993B382" wp14:editId="65D55E14">
                  <wp:simplePos x="0" y="0"/>
                  <wp:positionH relativeFrom="column">
                    <wp:posOffset>861060</wp:posOffset>
                  </wp:positionH>
                  <wp:positionV relativeFrom="paragraph">
                    <wp:posOffset>1226185</wp:posOffset>
                  </wp:positionV>
                  <wp:extent cx="1744980" cy="419100"/>
                  <wp:effectExtent l="38100" t="0" r="26670" b="76200"/>
                  <wp:wrapNone/>
                  <wp:docPr id="14" name="Straight Arrow Connector 14"/>
                  <wp:cNvGraphicFramePr/>
                  <a:graphic xmlns:a="http://schemas.openxmlformats.org/drawingml/2006/main">
                    <a:graphicData uri="http://schemas.microsoft.com/office/word/2010/wordprocessingShape">
                      <wps:wsp>
                        <wps:cNvCnPr/>
                        <wps:spPr>
                          <a:xfrm flipH="1">
                            <a:off x="0" y="0"/>
                            <a:ext cx="174498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151B4" id="Straight Arrow Connector 14" o:spid="_x0000_s1026" type="#_x0000_t32" style="position:absolute;margin-left:67.8pt;margin-top:96.55pt;width:137.4pt;height:3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" strokecolor="#4579b8 [3044]">
                  <v:stroke endarrow="block"/>
                </v:shape>
              </w:pict>
            </mc:Fallback>
          </mc:AlternateContent>
        </w:r>
        <w:r w:rsidR="00B923F6">
          <mc:AlternateContent>
            <mc:Choice Requires="wps">
              <w:drawing>
                <wp:anchor distT="0" distB="0" distL="114300" distR="114300" simplePos="0" relativeHeight="251666432" behindDoc="0" locked="0" layoutInCell="1" allowOverlap="1" wp14:anchorId="09A6E820" wp14:editId="7ADC3BA9">
                  <wp:simplePos x="0" y="0"/>
                  <wp:positionH relativeFrom="column">
                    <wp:posOffset>1485900</wp:posOffset>
                  </wp:positionH>
                  <wp:positionV relativeFrom="paragraph">
                    <wp:posOffset>1249045</wp:posOffset>
                  </wp:positionV>
                  <wp:extent cx="1257300" cy="518160"/>
                  <wp:effectExtent l="38100" t="0" r="19050" b="72390"/>
                  <wp:wrapNone/>
                  <wp:docPr id="12" name="Straight Arrow Connector 12"/>
                  <wp:cNvGraphicFramePr/>
                  <a:graphic xmlns:a="http://schemas.openxmlformats.org/drawingml/2006/main">
                    <a:graphicData uri="http://schemas.microsoft.com/office/word/2010/wordprocessingShape">
                      <wps:wsp>
                        <wps:cNvCnPr/>
                        <wps:spPr>
                          <a:xfrm flipH="1">
                            <a:off x="0" y="0"/>
                            <a:ext cx="125730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9C4AE" id="Straight Arrow Connector 12" o:spid="_x0000_s1026" type="#_x0000_t32" style="position:absolute;margin-left:117pt;margin-top:98.35pt;width:99pt;height:40.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" strokecolor="#4579b8 [3044]">
                  <v:stroke endarrow="block"/>
                </v:shape>
              </w:pict>
            </mc:Fallback>
          </mc:AlternateContent>
        </w:r>
        <w:r w:rsidR="00B923F6">
          <mc:AlternateContent>
            <mc:Choice Requires="wps">
              <w:drawing>
                <wp:anchor distT="0" distB="0" distL="114300" distR="114300" simplePos="0" relativeHeight="251664384" behindDoc="0" locked="0" layoutInCell="1" allowOverlap="1" wp14:anchorId="190F4489" wp14:editId="68322BA0">
                  <wp:simplePos x="0" y="0"/>
                  <wp:positionH relativeFrom="column">
                    <wp:posOffset>2141220</wp:posOffset>
                  </wp:positionH>
                  <wp:positionV relativeFrom="paragraph">
                    <wp:posOffset>1340485</wp:posOffset>
                  </wp:positionV>
                  <wp:extent cx="586740" cy="350520"/>
                  <wp:effectExtent l="38100" t="0" r="22860" b="49530"/>
                  <wp:wrapNone/>
                  <wp:docPr id="9" name="Straight Arrow Connector 9"/>
                  <wp:cNvGraphicFramePr/>
                  <a:graphic xmlns:a="http://schemas.openxmlformats.org/drawingml/2006/main">
                    <a:graphicData uri="http://schemas.microsoft.com/office/word/2010/wordprocessingShape">
                      <wps:wsp>
                        <wps:cNvCnPr/>
                        <wps:spPr>
                          <a:xfrm flipH="1">
                            <a:off x="0" y="0"/>
                            <a:ext cx="58674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E35BF" id="Straight Arrow Connector 9" o:spid="_x0000_s1026" type="#_x0000_t32" style="position:absolute;margin-left:168.6pt;margin-top:105.55pt;width:46.2pt;height:27.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" strokecolor="#4579b8 [3044]">
                  <v:stroke endarrow="block"/>
                </v:shape>
              </w:pict>
            </mc:Fallback>
          </mc:AlternateContent>
        </w:r>
      </w:ins>
      <w:ins w:id="19" w:author="yilu" w:date="2015-03-20T22:00:00Z">
        <w:r w:rsidR="001B0EDE">
          <mc:AlternateContent>
            <mc:Choice Requires="wps">
              <w:drawing>
                <wp:anchor distT="0" distB="0" distL="114300" distR="114300" simplePos="0" relativeHeight="251659264" behindDoc="0" locked="0" layoutInCell="1" allowOverlap="1" wp14:anchorId="56EAA04E" wp14:editId="5C1B9179">
                  <wp:simplePos x="0" y="0"/>
                  <wp:positionH relativeFrom="column">
                    <wp:posOffset>2301240</wp:posOffset>
                  </wp:positionH>
                  <wp:positionV relativeFrom="paragraph">
                    <wp:posOffset>2082165</wp:posOffset>
                  </wp:positionV>
                  <wp:extent cx="914400" cy="914400"/>
                  <wp:effectExtent l="0" t="0" r="19685" b="1905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AD6767" w14:textId="52FE9B13" w:rsidR="001B0EDE" w:rsidRDefault="001B0EDE">
                              <w:pPr>
                                <w:rPr>
                                  <w:ins w:id="20" w:author="yilu" w:date="2015-03-20T22:01:00Z"/>
                                </w:rPr>
                              </w:pPr>
                              <w:ins w:id="21" w:author="yilu" w:date="2015-03-20T22:01:00Z">
                                <w:r>
                                  <w:t xml:space="preserve">Change to: </w:t>
                                </w:r>
                              </w:ins>
                            </w:p>
                            <w:p w14:paraId="73D87B49" w14:textId="68704B0E" w:rsidR="001B0EDE" w:rsidRDefault="001B0EDE">
                              <w:ins w:id="22" w:author="yilu" w:date="2015-03-20T22:01:00Z">
                                <w:r>
                                  <w:t>Merge error</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EAA04E" id="Text Box 2" o:spid="_x0000_s1029" type="#_x0000_t202" style="position:absolute;left:0;text-align:left;margin-left:181.2pt;margin-top:163.9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" fillcolor="white [3201]" strokeweight=".5pt">
                  <v:textbox>
                    <w:txbxContent>
                      <w:p w14:paraId="01AD6767" w14:textId="52FE9B13" w:rsidR="001B0EDE" w:rsidRDefault="001B0EDE">
                        <w:pPr>
                          <w:rPr>
                            <w:ins w:id="34" w:author="yilu" w:date="2015-03-20T22:01:00Z"/>
                          </w:rPr>
                        </w:pPr>
                        <w:ins w:id="35" w:author="yilu" w:date="2015-03-20T22:01:00Z">
                          <w:r>
                            <w:t xml:space="preserve">Change to: </w:t>
                          </w:r>
                        </w:ins>
                      </w:p>
                      <w:p w14:paraId="73D87B49" w14:textId="68704B0E" w:rsidR="001B0EDE" w:rsidRDefault="001B0EDE">
                        <w:ins w:id="36" w:author="yilu" w:date="2015-03-20T22:01:00Z">
                          <w:r>
                            <w:t>Merge error</w:t>
                          </w:r>
                        </w:ins>
                      </w:p>
                    </w:txbxContent>
                  </v:textbox>
                </v:shape>
              </w:pict>
            </mc:Fallback>
          </mc:AlternateContent>
        </w:r>
      </w:ins>
      <w:r w:rsidR="00767D12">
        <w:object w:dxaOrig="3732" w:dyaOrig="5257" w14:anchorId="4DDDB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262.5pt" o:ole="">
            <v:imagedata r:id="rId8" o:title=""/>
          </v:shape>
          <o:OLEObject Type="Embed" ProgID="Visio.Drawing.11" ShapeID="_x0000_i1025" DrawAspect="Content" ObjectID="_1488484041" r:id="rId9"/>
        </w:object>
      </w:r>
      <w:ins w:id="23" w:author="yilu" w:date="2015-03-20T22:22:00Z">
        <w:r>
          <mc:AlternateContent>
            <mc:Choice Requires="wps">
              <w:drawing>
                <wp:anchor distT="0" distB="0" distL="114300" distR="114300" simplePos="0" relativeHeight="251676672" behindDoc="0" locked="0" layoutInCell="1" allowOverlap="1" wp14:anchorId="34A1D503" wp14:editId="3F75B439">
                  <wp:simplePos x="0" y="0"/>
                  <wp:positionH relativeFrom="column">
                    <wp:posOffset>0</wp:posOffset>
                  </wp:positionH>
                  <wp:positionV relativeFrom="paragraph">
                    <wp:posOffset>-61595</wp:posOffset>
                  </wp:positionV>
                  <wp:extent cx="594360" cy="266700"/>
                  <wp:effectExtent l="38100" t="38100" r="1524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59436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404B6" id="Straight Arrow Connector 18" o:spid="_x0000_s1026" type="#_x0000_t32" style="position:absolute;margin-left:0;margin-top:-4.85pt;width:46.8pt;height:2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" strokecolor="#4579b8 [3044]">
                  <v:stroke endarrow="block"/>
                </v:shape>
              </w:pict>
            </mc:Fallback>
          </mc:AlternateContent>
        </w:r>
      </w:ins>
    </w:p>
    <w:p w14:paraId="20937BA6" w14:textId="5DEB4D92" w:rsidR="009374F0" w:rsidRDefault="00BF0960" w:rsidP="00BF0960">
      <w:pPr>
        <w:pStyle w:val="IEEEFigureCaption"/>
        <w:rPr>
          <w:lang w:eastAsia="zh-CN"/>
        </w:rPr>
      </w:pPr>
      <w:r w:rsidRPr="00F97CD3">
        <w:t xml:space="preserve">Fig. </w:t>
      </w:r>
      <w:del w:id="24" w:author="yilu" w:date="2015-03-20T22:05:00Z">
        <w:r w:rsidR="00F15314" w:rsidDel="001B0EDE">
          <w:fldChar w:fldCharType="begin"/>
        </w:r>
        <w:r w:rsidR="00F15314" w:rsidDel="001B0EDE">
          <w:delInstrText xml:space="preserve"> SEQ Fig. \* ARABIC </w:delInstrText>
        </w:r>
        <w:r w:rsidR="00F15314" w:rsidDel="001B0EDE">
          <w:fldChar w:fldCharType="separate"/>
        </w:r>
        <w:r w:rsidR="00C72C5D" w:rsidDel="001B0EDE">
          <w:rPr>
            <w:noProof/>
          </w:rPr>
          <w:delText>5</w:delText>
        </w:r>
        <w:r w:rsidR="00F15314" w:rsidDel="001B0EDE">
          <w:rPr>
            <w:noProof/>
          </w:rPr>
          <w:fldChar w:fldCharType="end"/>
        </w:r>
      </w:del>
      <w:ins w:id="25" w:author="yilu" w:date="2015-03-20T22:05:00Z">
        <w:r w:rsidR="001B0EDE">
          <w:t>1</w:t>
        </w:r>
      </w:ins>
      <w:r w:rsidRPr="00F97CD3">
        <w:t xml:space="preserve">.  </w:t>
      </w:r>
      <w:r w:rsidR="009374F0">
        <w:t xml:space="preserve">Illustration of </w:t>
      </w:r>
      <w:r w:rsidR="009374F0">
        <w:rPr>
          <w:lang w:eastAsia="zh-CN"/>
        </w:rPr>
        <w:t>m</w:t>
      </w:r>
      <w:r w:rsidR="0006145D">
        <w:rPr>
          <w:lang w:eastAsia="zh-CN"/>
        </w:rPr>
        <w:t>ultithread</w:t>
      </w:r>
      <w:r w:rsidRPr="00F97CD3">
        <w:rPr>
          <w:lang w:eastAsia="zh-CN"/>
        </w:rPr>
        <w:t xml:space="preserve"> </w:t>
      </w:r>
      <w:r w:rsidR="009374F0">
        <w:rPr>
          <w:lang w:eastAsia="zh-CN"/>
        </w:rPr>
        <w:t>implementation of neural learning process.</w:t>
      </w:r>
    </w:p>
    <w:p w14:paraId="3B0B80DC" w14:textId="49CE44BF" w:rsidR="005C6991" w:rsidRPr="00F97CD3" w:rsidRDefault="005C6991" w:rsidP="005C6991">
      <w:pPr>
        <w:pStyle w:val="Heading2"/>
        <w:rPr>
          <w:lang w:eastAsia="zh-CN"/>
        </w:rPr>
      </w:pPr>
      <w:r w:rsidRPr="00F97CD3">
        <w:rPr>
          <w:lang w:eastAsia="zh-CN"/>
        </w:rPr>
        <w:t>Abstraction</w:t>
      </w:r>
      <w:r w:rsidR="00E8779E">
        <w:rPr>
          <w:lang w:eastAsia="zh-CN"/>
        </w:rPr>
        <w:t xml:space="preserve"> of </w:t>
      </w:r>
      <w:r w:rsidR="003C2106">
        <w:rPr>
          <w:rFonts w:hint="eastAsia"/>
          <w:lang w:eastAsia="zh-CN"/>
        </w:rPr>
        <w:t>W</w:t>
      </w:r>
      <w:r w:rsidR="003C2106">
        <w:rPr>
          <w:lang w:eastAsia="zh-CN"/>
        </w:rPr>
        <w:t>eight</w:t>
      </w:r>
      <w:r w:rsidR="003C2106">
        <w:rPr>
          <w:rFonts w:hint="eastAsia"/>
          <w:lang w:eastAsia="zh-CN"/>
        </w:rPr>
        <w:t>, N</w:t>
      </w:r>
      <w:r w:rsidR="003C2106">
        <w:rPr>
          <w:lang w:eastAsia="zh-CN"/>
        </w:rPr>
        <w:t>euron</w:t>
      </w:r>
      <w:r w:rsidR="00DF268B">
        <w:rPr>
          <w:rFonts w:hint="eastAsia"/>
          <w:lang w:eastAsia="zh-CN"/>
        </w:rPr>
        <w:t xml:space="preserve">, Bias, Input </w:t>
      </w:r>
      <w:r w:rsidR="003C2106">
        <w:rPr>
          <w:rFonts w:hint="eastAsia"/>
          <w:lang w:eastAsia="zh-CN"/>
        </w:rPr>
        <w:t>and Target</w:t>
      </w:r>
    </w:p>
    <w:p w14:paraId="435B544F" w14:textId="1856D94B" w:rsidR="005C6991" w:rsidRPr="00F97CD3" w:rsidRDefault="005C6991" w:rsidP="0097354C">
      <w:pPr>
        <w:pStyle w:val="IEEEPlainText"/>
        <w:rPr>
          <w:lang w:eastAsia="zh-CN"/>
        </w:rPr>
      </w:pPr>
      <w:r w:rsidRPr="00F97CD3">
        <w:rPr>
          <w:rFonts w:hint="eastAsia"/>
          <w:lang w:eastAsia="zh-CN"/>
        </w:rPr>
        <w:t>Abstraction is a very critical and powerful concept in object-oriented programming which means to abstract as objects</w:t>
      </w:r>
      <w:r w:rsidR="00D25A8C">
        <w:rPr>
          <w:lang w:eastAsia="zh-CN"/>
        </w:rPr>
        <w:t xml:space="preserve"> </w:t>
      </w:r>
      <w:r w:rsidR="00BD6A91">
        <w:rPr>
          <w:lang w:eastAsia="zh-CN"/>
        </w:rPr>
        <w:t>of</w:t>
      </w:r>
      <w:r w:rsidR="00D25A8C">
        <w:rPr>
          <w:lang w:eastAsia="zh-CN"/>
        </w:rPr>
        <w:t xml:space="preserve"> </w:t>
      </w:r>
      <w:r w:rsidRPr="00F97CD3">
        <w:rPr>
          <w:lang w:eastAsia="zh-CN"/>
        </w:rPr>
        <w:t>similar</w:t>
      </w:r>
      <w:r w:rsidRPr="00F97CD3">
        <w:rPr>
          <w:rFonts w:hint="eastAsia"/>
          <w:lang w:eastAsia="zh-CN"/>
        </w:rPr>
        <w:t xml:space="preserve"> functions</w:t>
      </w:r>
      <w:r w:rsidR="00012BFC" w:rsidRPr="00F97CD3">
        <w:rPr>
          <w:lang w:eastAsia="zh-CN"/>
        </w:rPr>
        <w:t xml:space="preserve"> to the same module</w:t>
      </w:r>
      <w:r w:rsidRPr="00F97CD3">
        <w:rPr>
          <w:rFonts w:hint="eastAsia"/>
          <w:lang w:eastAsia="zh-CN"/>
        </w:rPr>
        <w:t xml:space="preserve">.  </w:t>
      </w:r>
      <w:r w:rsidR="00BD6A91">
        <w:rPr>
          <w:lang w:eastAsia="zh-CN"/>
        </w:rPr>
        <w:t>Based on this concept</w:t>
      </w:r>
      <w:r w:rsidRPr="00F97CD3">
        <w:rPr>
          <w:rFonts w:hint="eastAsia"/>
          <w:lang w:eastAsia="zh-CN"/>
        </w:rPr>
        <w:t>, weight</w:t>
      </w:r>
      <w:r w:rsidR="00BD6A91">
        <w:rPr>
          <w:lang w:eastAsia="zh-CN"/>
        </w:rPr>
        <w:t>s between neurons</w:t>
      </w:r>
      <w:r w:rsidRPr="00F97CD3">
        <w:rPr>
          <w:rFonts w:hint="eastAsia"/>
          <w:lang w:eastAsia="zh-CN"/>
        </w:rPr>
        <w:t xml:space="preserve"> can be considered as </w:t>
      </w:r>
      <w:r w:rsidRPr="00F97CD3">
        <w:rPr>
          <w:lang w:eastAsia="zh-CN"/>
        </w:rPr>
        <w:t xml:space="preserve">similar </w:t>
      </w:r>
      <w:r w:rsidR="00BD6A91">
        <w:rPr>
          <w:lang w:eastAsia="zh-CN"/>
        </w:rPr>
        <w:t>to</w:t>
      </w:r>
      <w:r w:rsidRPr="00F97CD3">
        <w:rPr>
          <w:rFonts w:hint="eastAsia"/>
          <w:lang w:eastAsia="zh-CN"/>
        </w:rPr>
        <w:t xml:space="preserve"> neuron</w:t>
      </w:r>
      <w:r w:rsidR="00BD6A91">
        <w:rPr>
          <w:lang w:eastAsia="zh-CN"/>
        </w:rPr>
        <w:t>s, since a</w:t>
      </w:r>
      <w:r w:rsidRPr="00F97CD3">
        <w:rPr>
          <w:rFonts w:hint="eastAsia"/>
          <w:lang w:eastAsia="zh-CN"/>
        </w:rPr>
        <w:t xml:space="preserve"> </w:t>
      </w:r>
      <w:r w:rsidR="00BD6A91">
        <w:rPr>
          <w:lang w:eastAsia="zh-CN"/>
        </w:rPr>
        <w:t>neuron has</w:t>
      </w:r>
      <w:r w:rsidRPr="00F97CD3">
        <w:rPr>
          <w:rFonts w:hint="eastAsia"/>
          <w:lang w:eastAsia="zh-CN"/>
        </w:rPr>
        <w:t xml:space="preserve"> one input axon and one output axon, </w:t>
      </w:r>
      <w:r w:rsidR="00BD6A91">
        <w:rPr>
          <w:lang w:eastAsia="zh-CN"/>
        </w:rPr>
        <w:t xml:space="preserve">and a weight connecting two neurons can also be considered to have an input, which is </w:t>
      </w:r>
      <w:r w:rsidRPr="00F97CD3">
        <w:rPr>
          <w:rFonts w:hint="eastAsia"/>
          <w:lang w:eastAsia="zh-CN"/>
        </w:rPr>
        <w:t xml:space="preserve">the output axon of </w:t>
      </w:r>
      <w:r w:rsidR="00BD6A91">
        <w:rPr>
          <w:lang w:eastAsia="zh-CN"/>
        </w:rPr>
        <w:t xml:space="preserve">the </w:t>
      </w:r>
      <w:r w:rsidRPr="00F97CD3">
        <w:rPr>
          <w:rFonts w:hint="eastAsia"/>
          <w:lang w:eastAsia="zh-CN"/>
        </w:rPr>
        <w:t>pre</w:t>
      </w:r>
      <w:r w:rsidR="00BD6A91">
        <w:rPr>
          <w:lang w:eastAsia="zh-CN"/>
        </w:rPr>
        <w:t>ceding</w:t>
      </w:r>
      <w:r w:rsidRPr="00F97CD3">
        <w:rPr>
          <w:rFonts w:hint="eastAsia"/>
          <w:lang w:eastAsia="zh-CN"/>
        </w:rPr>
        <w:t xml:space="preserve"> neuron, and </w:t>
      </w:r>
      <w:r w:rsidR="0037732B">
        <w:rPr>
          <w:lang w:eastAsia="zh-CN"/>
        </w:rPr>
        <w:t>the</w:t>
      </w:r>
      <w:r w:rsidRPr="00F97CD3">
        <w:rPr>
          <w:rFonts w:hint="eastAsia"/>
          <w:lang w:eastAsia="zh-CN"/>
        </w:rPr>
        <w:t xml:space="preserve"> weight </w:t>
      </w:r>
      <w:r w:rsidR="0037732B">
        <w:rPr>
          <w:lang w:eastAsia="zh-CN"/>
        </w:rPr>
        <w:t>can be considered as its output axon that is</w:t>
      </w:r>
      <w:r w:rsidRPr="00F97CD3">
        <w:rPr>
          <w:rFonts w:hint="eastAsia"/>
          <w:lang w:eastAsia="zh-CN"/>
        </w:rPr>
        <w:t xml:space="preserve"> connected </w:t>
      </w:r>
      <w:r w:rsidR="002E3F8E">
        <w:rPr>
          <w:lang w:eastAsia="zh-CN"/>
        </w:rPr>
        <w:t>to</w:t>
      </w:r>
      <w:r w:rsidR="002E3F8E" w:rsidRPr="00F97CD3">
        <w:rPr>
          <w:lang w:eastAsia="zh-CN"/>
        </w:rPr>
        <w:t xml:space="preserve"> the</w:t>
      </w:r>
      <w:r w:rsidRPr="00F97CD3">
        <w:rPr>
          <w:rFonts w:hint="eastAsia"/>
          <w:lang w:eastAsia="zh-CN"/>
        </w:rPr>
        <w:t xml:space="preserve"> input axon of </w:t>
      </w:r>
      <w:r w:rsidR="0037732B">
        <w:rPr>
          <w:lang w:eastAsia="zh-CN"/>
        </w:rPr>
        <w:t>following</w:t>
      </w:r>
      <w:r w:rsidR="0037732B" w:rsidRPr="00F97CD3">
        <w:rPr>
          <w:rFonts w:hint="eastAsia"/>
          <w:lang w:eastAsia="zh-CN"/>
        </w:rPr>
        <w:t xml:space="preserve"> </w:t>
      </w:r>
      <w:r w:rsidRPr="00F97CD3">
        <w:rPr>
          <w:rFonts w:hint="eastAsia"/>
          <w:lang w:eastAsia="zh-CN"/>
        </w:rPr>
        <w:t>neuron.</w:t>
      </w:r>
      <w:r w:rsidRPr="00F97CD3">
        <w:rPr>
          <w:lang w:eastAsia="zh-CN"/>
        </w:rPr>
        <w:t xml:space="preserve">  The transfer function of a weight is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43FFC" w:rsidRPr="00F97CD3" w14:paraId="339FCFEA" w14:textId="77777777" w:rsidTr="00843FFC">
        <w:trPr>
          <w:jc w:val="center"/>
        </w:trPr>
        <w:tc>
          <w:tcPr>
            <w:tcW w:w="2301" w:type="dxa"/>
            <w:vAlign w:val="center"/>
          </w:tcPr>
          <w:p w14:paraId="6C2B97E2" w14:textId="42888939" w:rsidR="00E771BF" w:rsidRPr="00F97CD3" w:rsidRDefault="00E771BF" w:rsidP="00E219CF">
            <w:pPr>
              <w:pStyle w:val="IEEEEquation"/>
              <w:rPr>
                <w:i w:val="0"/>
                <w:lang w:eastAsia="zh-CN"/>
              </w:rPr>
            </w:pPr>
            <w:r w:rsidRPr="00F97CD3">
              <w:rPr>
                <w:i w:val="0"/>
                <w:lang w:eastAsia="zh-CN"/>
              </w:rPr>
              <w:t>feed-forward:</w:t>
            </w:r>
          </w:p>
        </w:tc>
        <w:tc>
          <w:tcPr>
            <w:tcW w:w="2012" w:type="dxa"/>
            <w:vAlign w:val="center"/>
          </w:tcPr>
          <w:p w14:paraId="5F6EAAEB" w14:textId="0E693707" w:rsidR="00E771BF" w:rsidRPr="00F97CD3" w:rsidRDefault="00C82CF7"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tc>
      </w:tr>
      <w:tr w:rsidR="00843FFC" w:rsidRPr="00F97CD3" w14:paraId="41B2C2BC" w14:textId="77777777" w:rsidTr="00843FFC">
        <w:trPr>
          <w:jc w:val="center"/>
        </w:trPr>
        <w:tc>
          <w:tcPr>
            <w:tcW w:w="2301" w:type="dxa"/>
            <w:vAlign w:val="center"/>
          </w:tcPr>
          <w:p w14:paraId="14F815FB" w14:textId="0C97F2E7" w:rsidR="00E771BF" w:rsidRPr="00F97CD3" w:rsidRDefault="00A10E99" w:rsidP="00E219CF">
            <w:pPr>
              <w:pStyle w:val="IEEEEquation"/>
              <w:rPr>
                <w:i w:val="0"/>
                <w:lang w:eastAsia="zh-CN"/>
              </w:rPr>
            </w:pPr>
            <w:r w:rsidRPr="00F97CD3">
              <w:rPr>
                <w:i w:val="0"/>
                <w:lang w:eastAsia="zh-CN"/>
              </w:rPr>
              <w:t>back-propagation:</w:t>
            </w:r>
          </w:p>
        </w:tc>
        <w:tc>
          <w:tcPr>
            <w:tcW w:w="2012" w:type="dxa"/>
            <w:vAlign w:val="center"/>
          </w:tcPr>
          <w:p w14:paraId="0C700D16" w14:textId="055A12CF" w:rsidR="00E771BF" w:rsidRPr="00F97CD3" w:rsidRDefault="00C82CF7"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76B1D34D" w14:textId="28325DD1" w:rsidR="005C6991" w:rsidRPr="00F97CD3" w:rsidRDefault="002E3F8E" w:rsidP="00EE1093">
      <w:pPr>
        <w:pStyle w:val="IEEEPlainText"/>
        <w:rPr>
          <w:lang w:eastAsia="zh-CN"/>
        </w:rPr>
      </w:pPr>
      <w:r>
        <w:rPr>
          <w:lang w:eastAsia="zh-CN"/>
        </w:rPr>
        <w:t>For</w:t>
      </w:r>
      <w:r w:rsidR="005C6991" w:rsidRPr="00F97CD3">
        <w:rPr>
          <w:lang w:eastAsia="zh-CN"/>
        </w:rPr>
        <w:t xml:space="preserve"> the same reason, an input </w:t>
      </w:r>
      <w:r w:rsidR="00CF2F12" w:rsidRPr="00F97CD3">
        <w:rPr>
          <w:lang w:eastAsia="zh-CN"/>
        </w:rPr>
        <w:t>node</w:t>
      </w:r>
      <w:r w:rsidR="005C6991" w:rsidRPr="00F97CD3">
        <w:rPr>
          <w:lang w:eastAsia="zh-CN"/>
        </w:rPr>
        <w:t xml:space="preserve"> to a neural network can also be tr</w:t>
      </w:r>
      <w:r w:rsidR="00376C53" w:rsidRPr="00F97CD3">
        <w:rPr>
          <w:lang w:eastAsia="zh-CN"/>
        </w:rPr>
        <w:t xml:space="preserve">eated similar </w:t>
      </w:r>
      <w:r w:rsidR="0037732B">
        <w:rPr>
          <w:lang w:eastAsia="zh-CN"/>
        </w:rPr>
        <w:t>to</w:t>
      </w:r>
      <w:r w:rsidR="00376C53" w:rsidRPr="00F97CD3">
        <w:rPr>
          <w:lang w:eastAsia="zh-CN"/>
        </w:rPr>
        <w:t xml:space="preserve"> a neuron, </w:t>
      </w:r>
      <w:r w:rsidR="00472493" w:rsidRPr="00F97CD3">
        <w:rPr>
          <w:lang w:eastAsia="zh-CN"/>
        </w:rPr>
        <w:t>which</w:t>
      </w:r>
      <w:r w:rsidR="005C6991" w:rsidRPr="00F97CD3">
        <w:rPr>
          <w:lang w:eastAsia="zh-CN"/>
        </w:rPr>
        <w:t xml:space="preserve"> has </w:t>
      </w:r>
      <w:r w:rsidR="0037732B">
        <w:rPr>
          <w:lang w:eastAsia="zh-CN"/>
        </w:rPr>
        <w:t xml:space="preserve">the </w:t>
      </w:r>
      <w:r w:rsidR="005C6991" w:rsidRPr="00F97CD3">
        <w:rPr>
          <w:lang w:eastAsia="zh-CN"/>
        </w:rPr>
        <w:t xml:space="preserve">equal number of output axons to the first hidden layer but no input axon.  </w:t>
      </w:r>
      <w:r w:rsidR="00061043" w:rsidRPr="00F97CD3">
        <w:rPr>
          <w:lang w:eastAsia="zh-CN"/>
        </w:rPr>
        <w:t>Similarly</w:t>
      </w:r>
      <w:r w:rsidR="005C6991" w:rsidRPr="00F97CD3">
        <w:rPr>
          <w:lang w:eastAsia="zh-CN"/>
        </w:rPr>
        <w:t xml:space="preserve">, bias of a </w:t>
      </w:r>
      <w:r w:rsidR="0037732B">
        <w:rPr>
          <w:lang w:eastAsia="zh-CN"/>
        </w:rPr>
        <w:t>neuron</w:t>
      </w:r>
      <w:r w:rsidR="0037732B" w:rsidRPr="00F97CD3">
        <w:rPr>
          <w:lang w:eastAsia="zh-CN"/>
        </w:rPr>
        <w:t xml:space="preserve"> </w:t>
      </w:r>
      <w:r w:rsidR="005C6991" w:rsidRPr="00F97CD3">
        <w:rPr>
          <w:lang w:eastAsia="zh-CN"/>
        </w:rPr>
        <w:t>layer can also be handled in this way.</w:t>
      </w:r>
      <w:r w:rsidR="00D75D0C" w:rsidRPr="00F97CD3">
        <w:rPr>
          <w:lang w:eastAsia="zh-CN"/>
        </w:rPr>
        <w:t xml:space="preserve">  There is no back-propagation for any of these input </w:t>
      </w:r>
      <w:r w:rsidR="00CF2F12" w:rsidRPr="00F97CD3">
        <w:rPr>
          <w:lang w:eastAsia="zh-CN"/>
        </w:rPr>
        <w:t>node</w:t>
      </w:r>
      <w:r w:rsidR="00037D4D" w:rsidRPr="00F97CD3">
        <w:rPr>
          <w:lang w:eastAsia="zh-CN"/>
        </w:rPr>
        <w:t>s</w:t>
      </w:r>
      <w:r w:rsidR="00D75D0C"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979C8" w:rsidRPr="00F97CD3" w14:paraId="682A3BA1" w14:textId="77777777" w:rsidTr="00E219CF">
        <w:trPr>
          <w:jc w:val="center"/>
        </w:trPr>
        <w:tc>
          <w:tcPr>
            <w:tcW w:w="2301" w:type="dxa"/>
            <w:vAlign w:val="center"/>
          </w:tcPr>
          <w:p w14:paraId="6440E6ED" w14:textId="4F530863" w:rsidR="008979C8" w:rsidRPr="00F97CD3" w:rsidRDefault="002856FA" w:rsidP="00E219CF">
            <w:pPr>
              <w:pStyle w:val="IEEEEquation"/>
              <w:rPr>
                <w:i w:val="0"/>
                <w:lang w:eastAsia="zh-CN"/>
              </w:rPr>
            </w:pPr>
            <w:r w:rsidRPr="00F97CD3">
              <w:rPr>
                <w:i w:val="0"/>
                <w:lang w:eastAsia="zh-CN"/>
              </w:rPr>
              <w:t>feed-forward for input:</w:t>
            </w:r>
          </w:p>
        </w:tc>
        <w:tc>
          <w:tcPr>
            <w:tcW w:w="2012" w:type="dxa"/>
            <w:vAlign w:val="center"/>
          </w:tcPr>
          <w:p w14:paraId="28E80590" w14:textId="20602B36" w:rsidR="008979C8" w:rsidRPr="00F97CD3" w:rsidRDefault="00C82CF7" w:rsidP="0029361D">
            <w:pPr>
              <w:pStyle w:val="IEEEEquation"/>
              <w:rPr>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8979C8" w:rsidRPr="00F97CD3" w14:paraId="267935D5" w14:textId="77777777" w:rsidTr="00E219CF">
        <w:trPr>
          <w:jc w:val="center"/>
        </w:trPr>
        <w:tc>
          <w:tcPr>
            <w:tcW w:w="2301" w:type="dxa"/>
            <w:vAlign w:val="center"/>
          </w:tcPr>
          <w:p w14:paraId="373E72EB" w14:textId="2D231468" w:rsidR="008979C8" w:rsidRPr="00F97CD3" w:rsidRDefault="002856FA" w:rsidP="00E219CF">
            <w:pPr>
              <w:pStyle w:val="IEEEEquation"/>
              <w:rPr>
                <w:i w:val="0"/>
                <w:lang w:eastAsia="zh-CN"/>
              </w:rPr>
            </w:pPr>
            <w:r w:rsidRPr="00F97CD3">
              <w:rPr>
                <w:i w:val="0"/>
                <w:lang w:eastAsia="zh-CN"/>
              </w:rPr>
              <w:t>feed-forward for bias:</w:t>
            </w:r>
          </w:p>
        </w:tc>
        <w:tc>
          <w:tcPr>
            <w:tcW w:w="2012" w:type="dxa"/>
            <w:vAlign w:val="center"/>
          </w:tcPr>
          <w:p w14:paraId="71CB7CA2" w14:textId="3A3D4178" w:rsidR="008979C8" w:rsidRPr="00F97CD3" w:rsidRDefault="00C82CF7"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2D3A8F14" w14:textId="12C6CE4C" w:rsidR="00B60144" w:rsidRPr="00F97CD3" w:rsidRDefault="00B60144" w:rsidP="00B60144">
      <w:pPr>
        <w:pStyle w:val="IEEEPlainText"/>
        <w:ind w:firstLine="0"/>
        <w:rPr>
          <w:lang w:eastAsia="zh-CN"/>
        </w:rPr>
      </w:pPr>
      <w:r w:rsidRPr="00F97CD3">
        <w:rPr>
          <w:lang w:eastAsia="zh-CN"/>
        </w:rPr>
        <w:t xml:space="preserve">where </w:t>
      </w:r>
      <m:oMath>
        <m:r>
          <w:rPr>
            <w:rFonts w:ascii="Cambria Math" w:hAnsi="Cambria Math"/>
            <w:lang w:eastAsia="zh-CN"/>
          </w:rPr>
          <m:t>p</m:t>
        </m:r>
      </m:oMath>
      <w:r w:rsidR="005B2634" w:rsidRPr="00F97CD3">
        <w:rPr>
          <w:lang w:eastAsia="zh-CN"/>
        </w:rPr>
        <w:t xml:space="preserve"> is</w:t>
      </w:r>
      <w:r w:rsidR="00BA0304" w:rsidRPr="00F97CD3">
        <w:rPr>
          <w:lang w:eastAsia="zh-CN"/>
        </w:rPr>
        <w:t xml:space="preserve">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BA0304" w:rsidRPr="00F97CD3">
        <w:rPr>
          <w:lang w:eastAsia="zh-CN"/>
        </w:rPr>
        <w:t xml:space="preserve"> </w:t>
      </w:r>
      <w:r w:rsidR="00C5436D" w:rsidRPr="00F97CD3">
        <w:rPr>
          <w:lang w:eastAsia="zh-CN"/>
        </w:rPr>
        <w:t xml:space="preserve">is the output of the input </w:t>
      </w:r>
      <w:r w:rsidR="00CF2F12" w:rsidRPr="00F97CD3">
        <w:rPr>
          <w:lang w:eastAsia="zh-CN"/>
        </w:rPr>
        <w:t>node</w:t>
      </w:r>
      <w:r w:rsidR="00C5436D" w:rsidRPr="00F97CD3">
        <w:rPr>
          <w:lang w:eastAsia="zh-CN"/>
        </w:rPr>
        <w:t xml:space="preserve">, and the output of the bias </w:t>
      </w:r>
      <w:r w:rsidR="00CF2F12" w:rsidRPr="00F97CD3">
        <w:rPr>
          <w:lang w:eastAsia="zh-CN"/>
        </w:rPr>
        <w:t>node</w:t>
      </w:r>
      <w:r w:rsidR="00C5436D"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00C5436D" w:rsidRPr="00F97CD3">
        <w:rPr>
          <w:lang w:eastAsia="zh-CN"/>
        </w:rPr>
        <w:t xml:space="preserve"> is always</w:t>
      </w:r>
      <w:r w:rsidR="009E456C" w:rsidRPr="00F97CD3">
        <w:rPr>
          <w:lang w:eastAsia="zh-CN"/>
        </w:rPr>
        <w:t xml:space="preserve"> </w:t>
      </w:r>
      <m:oMath>
        <m:r>
          <w:rPr>
            <w:rFonts w:ascii="Cambria Math" w:hAnsi="Cambria Math"/>
            <w:lang w:eastAsia="zh-CN"/>
          </w:rPr>
          <m:t>1</m:t>
        </m:r>
      </m:oMath>
      <w:r w:rsidR="00C5436D" w:rsidRPr="00F97CD3">
        <w:rPr>
          <w:lang w:eastAsia="zh-CN"/>
        </w:rPr>
        <w:t>.</w:t>
      </w:r>
      <w:r w:rsidR="00676BC6">
        <w:rPr>
          <w:lang w:eastAsia="zh-CN"/>
        </w:rPr>
        <w:t xml:space="preserve">  </w:t>
      </w:r>
      <w:r w:rsidR="00B33B6C" w:rsidRPr="007224E8">
        <w:rPr>
          <w:color w:val="FF0000"/>
          <w:lang w:eastAsia="zh-CN"/>
        </w:rPr>
        <w:t>[I am here]</w:t>
      </w:r>
    </w:p>
    <w:p w14:paraId="293FD96A" w14:textId="3EC2219A" w:rsidR="005C6991" w:rsidRPr="00F97CD3" w:rsidRDefault="00917487" w:rsidP="0097354C">
      <w:pPr>
        <w:pStyle w:val="IEEEPlainText"/>
        <w:rPr>
          <w:lang w:eastAsia="zh-CN"/>
        </w:rPr>
      </w:pPr>
      <w:r w:rsidRPr="00F97CD3">
        <w:rPr>
          <w:lang w:eastAsia="zh-CN"/>
        </w:rPr>
        <w:t>Contrarily, a</w:t>
      </w:r>
      <w:r w:rsidR="005C6991" w:rsidRPr="00F97CD3">
        <w:rPr>
          <w:lang w:eastAsia="zh-CN"/>
        </w:rPr>
        <w:t xml:space="preserve"> </w:t>
      </w:r>
      <w:r w:rsidR="00631887" w:rsidRPr="00F97CD3">
        <w:rPr>
          <w:lang w:eastAsia="zh-CN"/>
        </w:rPr>
        <w:t xml:space="preserve">target </w:t>
      </w:r>
      <w:r w:rsidR="00BE3BCA" w:rsidRPr="00F97CD3">
        <w:rPr>
          <w:lang w:eastAsia="zh-CN"/>
        </w:rPr>
        <w:t>node</w:t>
      </w:r>
      <w:r w:rsidR="005C6991" w:rsidRPr="00F97CD3">
        <w:rPr>
          <w:lang w:eastAsia="zh-CN"/>
        </w:rPr>
        <w:t xml:space="preserve"> can have one input axon connected </w:t>
      </w:r>
      <w:r w:rsidR="005C6991" w:rsidRPr="00F97CD3">
        <w:rPr>
          <w:lang w:eastAsia="zh-CN"/>
        </w:rPr>
        <w:lastRenderedPageBreak/>
        <w:t>to the output of a neural network but no output axon.</w:t>
      </w:r>
      <w:r w:rsidR="00727115" w:rsidRPr="00F97CD3">
        <w:rPr>
          <w:lang w:eastAsia="zh-CN"/>
        </w:rPr>
        <w:t xml:space="preserve">  There is no feed-forward for target </w:t>
      </w:r>
      <w:r w:rsidR="00CF2F12" w:rsidRPr="00F97CD3">
        <w:rPr>
          <w:lang w:eastAsia="zh-CN"/>
        </w:rPr>
        <w:t>node</w:t>
      </w:r>
      <w:r w:rsidR="00727115"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rsidRPr="00F97CD3" w14:paraId="2AD2396F" w14:textId="77777777" w:rsidTr="00E219CF">
        <w:trPr>
          <w:jc w:val="center"/>
        </w:trPr>
        <w:tc>
          <w:tcPr>
            <w:tcW w:w="2301" w:type="dxa"/>
            <w:vAlign w:val="center"/>
          </w:tcPr>
          <w:p w14:paraId="15BA23A7" w14:textId="63AB176C" w:rsidR="00B33086" w:rsidRPr="00F97CD3" w:rsidRDefault="000D1E66" w:rsidP="00E219CF">
            <w:pPr>
              <w:pStyle w:val="IEEEEquation"/>
              <w:rPr>
                <w:i w:val="0"/>
                <w:lang w:eastAsia="zh-CN"/>
              </w:rPr>
            </w:pPr>
            <w:r w:rsidRPr="00F97CD3">
              <w:rPr>
                <w:i w:val="0"/>
                <w:lang w:eastAsia="zh-CN"/>
              </w:rPr>
              <w:t>back-propagation:</w:t>
            </w:r>
          </w:p>
        </w:tc>
        <w:tc>
          <w:tcPr>
            <w:tcW w:w="2012" w:type="dxa"/>
            <w:vAlign w:val="center"/>
          </w:tcPr>
          <w:p w14:paraId="20F67AD0" w14:textId="128D9635" w:rsidR="00B33086" w:rsidRPr="00F97CD3" w:rsidRDefault="00C82CF7"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0831A43C" w14:textId="745EAEDE" w:rsidR="00FD1857" w:rsidRPr="00F97CD3" w:rsidRDefault="005C6991" w:rsidP="00B60144">
      <w:pPr>
        <w:pStyle w:val="IEEEPlainText"/>
        <w:ind w:firstLine="0"/>
        <w:rPr>
          <w:lang w:eastAsia="zh-CN"/>
        </w:rPr>
      </w:pPr>
      <w:r w:rsidRPr="00F97CD3">
        <w:rPr>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w:t>
      </w:r>
      <w:r w:rsidR="00D02C02" w:rsidRPr="00F97CD3">
        <w:rPr>
          <w:lang w:eastAsia="zh-CN"/>
        </w:rPr>
        <w:t xml:space="preserve">get value of this output </w:t>
      </w:r>
      <w:r w:rsidR="00CF2F12" w:rsidRPr="00F97CD3">
        <w:rPr>
          <w:lang w:eastAsia="zh-CN"/>
        </w:rPr>
        <w:t>node</w:t>
      </w:r>
      <w:r w:rsidR="00DF57F1" w:rsidRPr="00F97CD3">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sidRPr="00F97CD3">
        <w:rPr>
          <w:lang w:eastAsia="zh-CN"/>
        </w:rPr>
        <w:t xml:space="preserve"> is the network predicted value.</w:t>
      </w:r>
    </w:p>
    <w:p w14:paraId="54B4086C" w14:textId="5E018577" w:rsidR="005C6991" w:rsidRPr="00F97CD3" w:rsidRDefault="00FD1857" w:rsidP="0097354C">
      <w:pPr>
        <w:pStyle w:val="IEEEPlainText"/>
        <w:rPr>
          <w:lang w:eastAsia="zh-CN"/>
        </w:rPr>
      </w:pPr>
      <w:r w:rsidRPr="00F97CD3">
        <w:rPr>
          <w:lang w:eastAsia="zh-CN"/>
        </w:rPr>
        <w:t xml:space="preserve">To sum up above abstraction, </w:t>
      </w:r>
      <w:r w:rsidR="00C50658" w:rsidRPr="00F97CD3">
        <w:rPr>
          <w:lang w:eastAsia="zh-CN"/>
        </w:rPr>
        <w:t xml:space="preserve">input, bias, weight, neuron and target will be aliased as </w:t>
      </w:r>
      <w:r w:rsidR="001B3BC6" w:rsidRPr="00F97CD3">
        <w:rPr>
          <w:lang w:eastAsia="zh-CN"/>
        </w:rPr>
        <w:t>node</w:t>
      </w:r>
      <w:r w:rsidR="00C50658" w:rsidRPr="00F97CD3">
        <w:rPr>
          <w:lang w:eastAsia="zh-CN"/>
        </w:rPr>
        <w:t xml:space="preserve"> in following context.  </w:t>
      </w:r>
      <w:r w:rsidR="003636B6">
        <w:rPr>
          <w:rFonts w:hint="eastAsia"/>
          <w:lang w:eastAsia="zh-CN"/>
        </w:rPr>
        <w:t xml:space="preserve">Each kind of node will be grouped by </w:t>
      </w:r>
      <w:r w:rsidR="004E3B32">
        <w:rPr>
          <w:rFonts w:hint="eastAsia"/>
          <w:lang w:eastAsia="zh-CN"/>
        </w:rPr>
        <w:t xml:space="preserve">an </w:t>
      </w:r>
      <w:r w:rsidR="00FC0CEF">
        <w:rPr>
          <w:lang w:eastAsia="zh-CN"/>
        </w:rPr>
        <w:t>abstracted layer</w:t>
      </w:r>
      <w:r w:rsidR="00DB6FDA">
        <w:rPr>
          <w:rFonts w:hint="eastAsia"/>
          <w:lang w:eastAsia="zh-CN"/>
        </w:rPr>
        <w:t xml:space="preserve"> and these </w:t>
      </w:r>
      <w:r w:rsidR="00FC0CEF">
        <w:rPr>
          <w:rFonts w:hint="eastAsia"/>
          <w:lang w:eastAsia="zh-CN"/>
        </w:rPr>
        <w:t>abstracted layer</w:t>
      </w:r>
      <w:r w:rsidR="003636B6">
        <w:rPr>
          <w:rFonts w:hint="eastAsia"/>
          <w:lang w:eastAsia="zh-CN"/>
        </w:rPr>
        <w:t xml:space="preserve"> will be connected </w:t>
      </w:r>
      <w:r w:rsidR="0025417F">
        <w:rPr>
          <w:lang w:eastAsia="zh-CN"/>
        </w:rPr>
        <w:t xml:space="preserve">to </w:t>
      </w:r>
      <w:r w:rsidR="003636B6">
        <w:rPr>
          <w:rFonts w:hint="eastAsia"/>
          <w:lang w:eastAsia="zh-CN"/>
        </w:rPr>
        <w:t>each other instead of directly connecting classic layer</w:t>
      </w:r>
      <w:r w:rsidR="005E09D4">
        <w:rPr>
          <w:rFonts w:hint="eastAsia"/>
          <w:lang w:eastAsia="zh-CN"/>
        </w:rPr>
        <w:t xml:space="preserve"> illustrated in </w:t>
      </w:r>
      <w:r w:rsidR="00851346">
        <w:rPr>
          <w:rFonts w:hint="eastAsia"/>
          <w:lang w:eastAsia="zh-CN"/>
        </w:rPr>
        <w:t>Fig.</w:t>
      </w:r>
      <w:r w:rsidR="00A11588">
        <w:rPr>
          <w:rFonts w:hint="eastAsia"/>
          <w:lang w:eastAsia="zh-CN"/>
        </w:rPr>
        <w:t xml:space="preserve"> </w:t>
      </w:r>
      <w:r w:rsidR="005F6443">
        <w:rPr>
          <w:rFonts w:hint="eastAsia"/>
          <w:lang w:eastAsia="zh-CN"/>
        </w:rPr>
        <w:t>4</w:t>
      </w:r>
      <w:r w:rsidR="003636B6">
        <w:rPr>
          <w:rFonts w:hint="eastAsia"/>
          <w:lang w:eastAsia="zh-CN"/>
        </w:rPr>
        <w:t xml:space="preserve">.  </w:t>
      </w:r>
      <w:r w:rsidR="005C6991" w:rsidRPr="00F97CD3">
        <w:rPr>
          <w:lang w:eastAsia="zh-CN"/>
        </w:rPr>
        <w:t xml:space="preserve">The connection among </w:t>
      </w:r>
      <w:r w:rsidR="004C2A1D" w:rsidRPr="00F97CD3">
        <w:rPr>
          <w:lang w:eastAsia="zh-CN"/>
        </w:rPr>
        <w:t>nodes</w:t>
      </w:r>
      <w:r w:rsidR="005C6991" w:rsidRPr="00F97CD3">
        <w:rPr>
          <w:lang w:eastAsia="zh-CN"/>
        </w:rPr>
        <w:t xml:space="preserve"> </w:t>
      </w:r>
      <w:r w:rsidR="003636B6">
        <w:rPr>
          <w:rFonts w:hint="eastAsia"/>
          <w:lang w:eastAsia="zh-CN"/>
        </w:rPr>
        <w:t xml:space="preserve">and </w:t>
      </w:r>
      <w:r w:rsidR="00FC0CEF">
        <w:rPr>
          <w:rFonts w:hint="eastAsia"/>
          <w:lang w:eastAsia="zh-CN"/>
        </w:rPr>
        <w:t>abstracted layer</w:t>
      </w:r>
      <w:r w:rsidR="003636B6">
        <w:rPr>
          <w:rFonts w:hint="eastAsia"/>
          <w:lang w:eastAsia="zh-CN"/>
        </w:rPr>
        <w:t xml:space="preserve"> </w:t>
      </w:r>
      <w:r w:rsidR="005C6991" w:rsidRPr="00F97CD3">
        <w:rPr>
          <w:lang w:eastAsia="zh-CN"/>
        </w:rPr>
        <w:t>therefore can be equivalently looked upon while programming.</w:t>
      </w:r>
    </w:p>
    <w:p w14:paraId="6BFFF9D7" w14:textId="2B3B8F35" w:rsidR="009E6413" w:rsidRPr="00F97CD3" w:rsidRDefault="0060338F" w:rsidP="009E6413">
      <w:pPr>
        <w:pStyle w:val="IEEEFigure"/>
      </w:pPr>
      <w:r>
        <w:drawing>
          <wp:inline distT="0" distB="0" distL="0" distR="0" wp14:anchorId="199EF272" wp14:editId="0E1FD80C">
            <wp:extent cx="3200400" cy="229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292350"/>
                    </a:xfrm>
                    <a:prstGeom prst="rect">
                      <a:avLst/>
                    </a:prstGeom>
                  </pic:spPr>
                </pic:pic>
              </a:graphicData>
            </a:graphic>
          </wp:inline>
        </w:drawing>
      </w:r>
    </w:p>
    <w:p w14:paraId="6DD8A1C3" w14:textId="102D3223" w:rsidR="00573B12" w:rsidRPr="00F97CD3" w:rsidRDefault="00573B12" w:rsidP="009E6413">
      <w:pPr>
        <w:pStyle w:val="IEEEFigureCaption"/>
        <w:rPr>
          <w:lang w:eastAsia="zh-CN"/>
        </w:rPr>
      </w:pPr>
      <w:r w:rsidRPr="00F97CD3">
        <w:t xml:space="preserve">Fig. </w:t>
      </w:r>
      <w:fldSimple w:instr=" SEQ Fig. \* ARABIC ">
        <w:r w:rsidR="00C72C5D">
          <w:rPr>
            <w:noProof/>
          </w:rPr>
          <w:t>6</w:t>
        </w:r>
      </w:fldSimple>
      <w:r w:rsidRPr="00F97CD3">
        <w:t xml:space="preserve">.  </w:t>
      </w:r>
      <w:r w:rsidR="001A3A78" w:rsidRPr="00F97CD3">
        <w:t>1-layer neural network t</w:t>
      </w:r>
      <w:r w:rsidR="00374314" w:rsidRPr="00F97CD3">
        <w:t>opology</w:t>
      </w:r>
      <w:r w:rsidR="00E919E2" w:rsidRPr="00F97CD3">
        <w:t xml:space="preserve"> </w:t>
      </w:r>
      <w:r w:rsidR="00EB3F92">
        <w:rPr>
          <w:rFonts w:hint="eastAsia"/>
          <w:lang w:eastAsia="zh-CN"/>
        </w:rPr>
        <w:t xml:space="preserve">with </w:t>
      </w:r>
      <w:r w:rsidR="00FC0CEF">
        <w:rPr>
          <w:rFonts w:hint="eastAsia"/>
          <w:lang w:eastAsia="zh-CN"/>
        </w:rPr>
        <w:t>abstracted layer</w:t>
      </w:r>
      <w:r w:rsidR="00EB3F92">
        <w:rPr>
          <w:rFonts w:hint="eastAsia"/>
          <w:lang w:eastAsia="zh-CN"/>
        </w:rPr>
        <w:t xml:space="preserve"> (abs-layer) interpretation</w:t>
      </w:r>
      <w:r w:rsidR="001A3A78" w:rsidRPr="00F97CD3">
        <w:t>.</w:t>
      </w:r>
      <w:r w:rsidR="0016655B">
        <w:rPr>
          <w:rFonts w:hint="eastAsia"/>
          <w:lang w:eastAsia="zh-CN"/>
        </w:rPr>
        <w:t xml:space="preserve">  </w:t>
      </w:r>
      <w:r w:rsidR="00960190">
        <w:rPr>
          <w:rFonts w:hint="eastAsia"/>
          <w:lang w:eastAsia="zh-CN"/>
        </w:rPr>
        <w:t xml:space="preserve">The </w:t>
      </w:r>
      <w:r w:rsidR="00FC0CEF">
        <w:rPr>
          <w:rFonts w:hint="eastAsia"/>
          <w:lang w:eastAsia="zh-CN"/>
        </w:rPr>
        <w:t>abstracted layer</w:t>
      </w:r>
      <w:r w:rsidR="00960190">
        <w:rPr>
          <w:rFonts w:hint="eastAsia"/>
          <w:lang w:eastAsia="zh-CN"/>
        </w:rPr>
        <w:t>s inside the dash-line compose a classic layer.</w:t>
      </w:r>
    </w:p>
    <w:p w14:paraId="167CF127" w14:textId="06683745" w:rsidR="002261C4" w:rsidRDefault="00D0480C" w:rsidP="00CE364F">
      <w:pPr>
        <w:pStyle w:val="IEEEPlainText"/>
        <w:rPr>
          <w:lang w:eastAsia="zh-CN"/>
        </w:rPr>
      </w:pPr>
      <w:r>
        <w:rPr>
          <w:rFonts w:hint="eastAsia"/>
          <w:lang w:eastAsia="zh-CN"/>
        </w:rPr>
        <w:t xml:space="preserve">Considering the convenience </w:t>
      </w:r>
      <w:r w:rsidR="00790767">
        <w:rPr>
          <w:rFonts w:hint="eastAsia"/>
          <w:lang w:eastAsia="zh-CN"/>
        </w:rPr>
        <w:t>provided for</w:t>
      </w:r>
      <w:r w:rsidR="00FF6063">
        <w:rPr>
          <w:rFonts w:hint="eastAsia"/>
          <w:lang w:eastAsia="zh-CN"/>
        </w:rPr>
        <w:t xml:space="preserve"> implementing </w:t>
      </w:r>
      <w:r w:rsidR="00CA7328">
        <w:rPr>
          <w:rFonts w:hint="eastAsia"/>
          <w:lang w:eastAsia="zh-CN"/>
        </w:rPr>
        <w:t>parallel</w:t>
      </w:r>
      <w:r w:rsidR="00FF6063">
        <w:rPr>
          <w:rFonts w:hint="eastAsia"/>
          <w:lang w:eastAsia="zh-CN"/>
        </w:rPr>
        <w:t xml:space="preserve"> </w:t>
      </w:r>
      <w:r w:rsidR="00C54FF1">
        <w:rPr>
          <w:rFonts w:hint="eastAsia"/>
          <w:lang w:eastAsia="zh-CN"/>
        </w:rPr>
        <w:t>comput</w:t>
      </w:r>
      <w:r w:rsidR="00D8775F">
        <w:rPr>
          <w:rFonts w:hint="eastAsia"/>
          <w:lang w:eastAsia="zh-CN"/>
        </w:rPr>
        <w:t>ing</w:t>
      </w:r>
      <w:r w:rsidR="00C54FF1">
        <w:rPr>
          <w:rFonts w:hint="eastAsia"/>
          <w:lang w:eastAsia="zh-CN"/>
        </w:rPr>
        <w:t xml:space="preserve"> </w:t>
      </w:r>
      <w:r w:rsidR="00FF6063">
        <w:rPr>
          <w:rFonts w:hint="eastAsia"/>
          <w:lang w:eastAsia="zh-CN"/>
        </w:rPr>
        <w:t xml:space="preserve">algorithm, </w:t>
      </w:r>
      <w:r w:rsidR="00807369">
        <w:rPr>
          <w:rFonts w:hint="eastAsia"/>
          <w:lang w:eastAsia="zh-CN"/>
        </w:rPr>
        <w:t xml:space="preserve">only weight </w:t>
      </w:r>
      <w:r w:rsidR="00FC0CEF">
        <w:rPr>
          <w:lang w:eastAsia="zh-CN"/>
        </w:rPr>
        <w:t>abstracted layer</w:t>
      </w:r>
      <w:r w:rsidR="000E6589">
        <w:rPr>
          <w:rFonts w:hint="eastAsia"/>
          <w:lang w:eastAsia="zh-CN"/>
        </w:rPr>
        <w:t>s</w:t>
      </w:r>
      <w:r w:rsidR="00134AC7">
        <w:rPr>
          <w:rFonts w:hint="eastAsia"/>
          <w:lang w:eastAsia="zh-CN"/>
        </w:rPr>
        <w:t xml:space="preserve"> need</w:t>
      </w:r>
      <w:r w:rsidR="00807369">
        <w:rPr>
          <w:rFonts w:hint="eastAsia"/>
          <w:lang w:eastAsia="zh-CN"/>
        </w:rPr>
        <w:t xml:space="preserve"> to be copied</w:t>
      </w:r>
      <w:r w:rsidR="0011246B">
        <w:rPr>
          <w:rFonts w:hint="eastAsia"/>
          <w:lang w:eastAsia="zh-CN"/>
        </w:rPr>
        <w:t xml:space="preserve"> or</w:t>
      </w:r>
      <w:r w:rsidR="005F6FC5">
        <w:rPr>
          <w:rFonts w:hint="eastAsia"/>
          <w:lang w:eastAsia="zh-CN"/>
        </w:rPr>
        <w:t xml:space="preserve"> shared</w:t>
      </w:r>
      <w:r w:rsidR="00807369">
        <w:rPr>
          <w:rFonts w:hint="eastAsia"/>
          <w:lang w:eastAsia="zh-CN"/>
        </w:rPr>
        <w:t xml:space="preserve"> </w:t>
      </w:r>
      <w:r w:rsidR="005F6FC5">
        <w:rPr>
          <w:rFonts w:hint="eastAsia"/>
          <w:lang w:eastAsia="zh-CN"/>
        </w:rPr>
        <w:t>among</w:t>
      </w:r>
      <w:r w:rsidR="00807369">
        <w:rPr>
          <w:rFonts w:hint="eastAsia"/>
          <w:lang w:eastAsia="zh-CN"/>
        </w:rPr>
        <w:t xml:space="preserve"> network images.  </w:t>
      </w:r>
      <w:r w:rsidR="00002930">
        <w:rPr>
          <w:rFonts w:hint="eastAsia"/>
          <w:lang w:eastAsia="zh-CN"/>
        </w:rPr>
        <w:t>The rest part of the network, such as input node</w:t>
      </w:r>
      <w:r w:rsidR="00450F78">
        <w:rPr>
          <w:rFonts w:hint="eastAsia"/>
          <w:lang w:eastAsia="zh-CN"/>
        </w:rPr>
        <w:t>s</w:t>
      </w:r>
      <w:r w:rsidR="00002930">
        <w:rPr>
          <w:rFonts w:hint="eastAsia"/>
          <w:lang w:eastAsia="zh-CN"/>
        </w:rPr>
        <w:t>, bias</w:t>
      </w:r>
      <w:r w:rsidR="00450F78">
        <w:rPr>
          <w:rFonts w:hint="eastAsia"/>
          <w:lang w:eastAsia="zh-CN"/>
        </w:rPr>
        <w:t>es</w:t>
      </w:r>
      <w:r w:rsidR="00002930">
        <w:rPr>
          <w:rFonts w:hint="eastAsia"/>
          <w:lang w:eastAsia="zh-CN"/>
        </w:rPr>
        <w:t>, neuron</w:t>
      </w:r>
      <w:r w:rsidR="00450F78">
        <w:rPr>
          <w:rFonts w:hint="eastAsia"/>
          <w:lang w:eastAsia="zh-CN"/>
        </w:rPr>
        <w:t>s</w:t>
      </w:r>
      <w:r w:rsidR="00002930">
        <w:rPr>
          <w:rFonts w:hint="eastAsia"/>
          <w:lang w:eastAsia="zh-CN"/>
        </w:rPr>
        <w:t xml:space="preserve"> and </w:t>
      </w:r>
      <w:r w:rsidR="00450F78">
        <w:rPr>
          <w:rFonts w:hint="eastAsia"/>
          <w:lang w:eastAsia="zh-CN"/>
        </w:rPr>
        <w:t>target nodes</w:t>
      </w:r>
      <w:r w:rsidR="00002930">
        <w:rPr>
          <w:rFonts w:hint="eastAsia"/>
          <w:lang w:eastAsia="zh-CN"/>
        </w:rPr>
        <w:t xml:space="preserve">, can remain </w:t>
      </w:r>
      <w:r w:rsidR="00C7156C">
        <w:rPr>
          <w:rFonts w:hint="eastAsia"/>
          <w:lang w:eastAsia="zh-CN"/>
        </w:rPr>
        <w:t xml:space="preserve">local </w:t>
      </w:r>
      <w:r w:rsidR="00144564">
        <w:rPr>
          <w:rFonts w:hint="eastAsia"/>
          <w:lang w:eastAsia="zh-CN"/>
        </w:rPr>
        <w:t>on distributed systems.</w:t>
      </w:r>
      <w:r w:rsidR="00CE364F">
        <w:rPr>
          <w:rFonts w:hint="eastAsia"/>
          <w:lang w:eastAsia="zh-CN"/>
        </w:rPr>
        <w:t xml:space="preserve">  </w:t>
      </w:r>
      <w:r w:rsidR="0087063D">
        <w:rPr>
          <w:rFonts w:hint="eastAsia"/>
          <w:lang w:eastAsia="zh-CN"/>
        </w:rPr>
        <w:t>This</w:t>
      </w:r>
      <w:r w:rsidR="003411D5">
        <w:rPr>
          <w:rFonts w:hint="eastAsia"/>
          <w:lang w:eastAsia="zh-CN"/>
        </w:rPr>
        <w:t xml:space="preserve"> bring</w:t>
      </w:r>
      <w:r w:rsidR="00CE364F">
        <w:rPr>
          <w:rFonts w:hint="eastAsia"/>
          <w:lang w:eastAsia="zh-CN"/>
        </w:rPr>
        <w:t>s</w:t>
      </w:r>
      <w:r w:rsidR="0087063D">
        <w:rPr>
          <w:rFonts w:hint="eastAsia"/>
          <w:lang w:eastAsia="zh-CN"/>
        </w:rPr>
        <w:t xml:space="preserve"> less </w:t>
      </w:r>
      <w:r w:rsidR="000B500F">
        <w:rPr>
          <w:rFonts w:hint="eastAsia"/>
          <w:lang w:eastAsia="zh-CN"/>
        </w:rPr>
        <w:t xml:space="preserve">communicational </w:t>
      </w:r>
      <w:r w:rsidR="0012794C">
        <w:rPr>
          <w:rFonts w:hint="eastAsia"/>
          <w:lang w:eastAsia="zh-CN"/>
        </w:rPr>
        <w:t>memory cost</w:t>
      </w:r>
      <w:r w:rsidR="0005326B">
        <w:rPr>
          <w:rFonts w:hint="eastAsia"/>
          <w:lang w:eastAsia="zh-CN"/>
        </w:rPr>
        <w:t xml:space="preserve">, which </w:t>
      </w:r>
      <w:r w:rsidR="001D18B6">
        <w:rPr>
          <w:rFonts w:hint="eastAsia"/>
          <w:lang w:eastAsia="zh-CN"/>
        </w:rPr>
        <w:t>highly correlated</w:t>
      </w:r>
      <w:r w:rsidR="00312313">
        <w:rPr>
          <w:rFonts w:hint="eastAsia"/>
          <w:lang w:eastAsia="zh-CN"/>
        </w:rPr>
        <w:t xml:space="preserve"> to time consumption</w:t>
      </w:r>
      <w:r w:rsidR="008C3C77">
        <w:rPr>
          <w:rFonts w:hint="eastAsia"/>
          <w:lang w:eastAsia="zh-CN"/>
        </w:rPr>
        <w:t xml:space="preserve"> in </w:t>
      </w:r>
      <w:r w:rsidR="00411A2F">
        <w:rPr>
          <w:rFonts w:hint="eastAsia"/>
          <w:lang w:eastAsia="zh-CN"/>
        </w:rPr>
        <w:t>paralleliz</w:t>
      </w:r>
      <w:r w:rsidR="005531FD">
        <w:rPr>
          <w:rFonts w:hint="eastAsia"/>
          <w:lang w:eastAsia="zh-CN"/>
        </w:rPr>
        <w:t>ed</w:t>
      </w:r>
      <w:r w:rsidR="008C3C77">
        <w:rPr>
          <w:rFonts w:hint="eastAsia"/>
          <w:lang w:eastAsia="zh-CN"/>
        </w:rPr>
        <w:t xml:space="preserve"> implementation</w:t>
      </w:r>
      <w:r w:rsidR="00312313">
        <w:rPr>
          <w:rFonts w:hint="eastAsia"/>
          <w:lang w:eastAsia="zh-CN"/>
        </w:rPr>
        <w:t xml:space="preserve">, will </w:t>
      </w:r>
      <w:r w:rsidR="00BA4DC5">
        <w:rPr>
          <w:rFonts w:hint="eastAsia"/>
          <w:lang w:eastAsia="zh-CN"/>
        </w:rPr>
        <w:t>improve</w:t>
      </w:r>
      <w:r w:rsidR="0005326B">
        <w:rPr>
          <w:rFonts w:hint="eastAsia"/>
          <w:lang w:eastAsia="zh-CN"/>
        </w:rPr>
        <w:t xml:space="preserve"> m</w:t>
      </w:r>
      <w:r w:rsidR="0006145D">
        <w:rPr>
          <w:rFonts w:hint="eastAsia"/>
          <w:lang w:eastAsia="zh-CN"/>
        </w:rPr>
        <w:t>ultithread</w:t>
      </w:r>
      <w:r w:rsidR="0005326B">
        <w:rPr>
          <w:rFonts w:hint="eastAsia"/>
          <w:lang w:eastAsia="zh-CN"/>
        </w:rPr>
        <w:t xml:space="preserve"> efficienc</w:t>
      </w:r>
      <w:r w:rsidR="00DB6D15">
        <w:rPr>
          <w:rFonts w:hint="eastAsia"/>
          <w:lang w:eastAsia="zh-CN"/>
        </w:rPr>
        <w:t>y</w:t>
      </w:r>
      <w:r w:rsidR="00012129">
        <w:rPr>
          <w:rFonts w:hint="eastAsia"/>
          <w:lang w:eastAsia="zh-CN"/>
        </w:rPr>
        <w:t>.</w:t>
      </w:r>
    </w:p>
    <w:p w14:paraId="2EF9917C" w14:textId="53789BFD" w:rsidR="005E0725" w:rsidRPr="00F97CD3" w:rsidRDefault="005C6991" w:rsidP="0097354C">
      <w:pPr>
        <w:pStyle w:val="IEEEPlainText"/>
        <w:rPr>
          <w:lang w:eastAsia="zh-CN"/>
        </w:rPr>
      </w:pPr>
      <w:r w:rsidRPr="00F97CD3">
        <w:rPr>
          <w:lang w:eastAsia="zh-CN"/>
        </w:rPr>
        <w:t xml:space="preserve">Current input and output of a </w:t>
      </w:r>
      <w:r w:rsidR="004F6E96" w:rsidRPr="00F97CD3">
        <w:rPr>
          <w:lang w:eastAsia="zh-CN"/>
        </w:rPr>
        <w:t>node</w:t>
      </w:r>
      <w:r w:rsidR="007E4309" w:rsidRPr="00F97CD3">
        <w:rPr>
          <w:lang w:eastAsia="zh-CN"/>
        </w:rPr>
        <w:t xml:space="preserve"> </w:t>
      </w:r>
      <w:r w:rsidRPr="00F97CD3">
        <w:rPr>
          <w:lang w:eastAsia="zh-CN"/>
        </w:rPr>
        <w:t>will be stored for each input pattern in order to provide any convenience in processing weight update algorithm.</w:t>
      </w:r>
      <w:r w:rsidR="00582A88" w:rsidRPr="00F97CD3">
        <w:rPr>
          <w:lang w:eastAsia="zh-CN"/>
        </w:rPr>
        <w:t xml:space="preserve">  Other v</w:t>
      </w:r>
      <w:r w:rsidR="00587736" w:rsidRPr="00F97CD3">
        <w:rPr>
          <w:lang w:eastAsia="zh-CN"/>
        </w:rPr>
        <w:t>alue</w:t>
      </w:r>
      <w:r w:rsidR="00552618" w:rsidRPr="00F97CD3">
        <w:rPr>
          <w:lang w:eastAsia="zh-CN"/>
        </w:rPr>
        <w:t>s</w:t>
      </w:r>
      <w:r w:rsidR="00587736" w:rsidRPr="00F97CD3">
        <w:rPr>
          <w:lang w:eastAsia="zh-CN"/>
        </w:rPr>
        <w:t xml:space="preserve"> </w:t>
      </w:r>
      <w:r w:rsidR="00552618" w:rsidRPr="00F97CD3">
        <w:rPr>
          <w:lang w:eastAsia="zh-CN"/>
        </w:rPr>
        <w:t>are</w:t>
      </w:r>
      <w:r w:rsidR="00587736" w:rsidRPr="00F97CD3">
        <w:rPr>
          <w:lang w:eastAsia="zh-CN"/>
        </w:rPr>
        <w:t xml:space="preserve"> prepared</w:t>
      </w:r>
      <w:r w:rsidR="00EC35FA" w:rsidRPr="00F97CD3">
        <w:rPr>
          <w:lang w:eastAsia="zh-CN"/>
        </w:rPr>
        <w:t xml:space="preserve"> during feed-forward or back</w:t>
      </w:r>
      <w:r w:rsidR="00BF27F6" w:rsidRPr="00F97CD3">
        <w:rPr>
          <w:lang w:eastAsia="zh-CN"/>
        </w:rPr>
        <w:t>-</w:t>
      </w:r>
      <w:r w:rsidR="00EC35FA" w:rsidRPr="00F97CD3">
        <w:rPr>
          <w:lang w:eastAsia="zh-CN"/>
        </w:rPr>
        <w:t>propagation</w:t>
      </w:r>
      <w:r w:rsidR="00587736" w:rsidRPr="00F97CD3">
        <w:rPr>
          <w:lang w:eastAsia="zh-CN"/>
        </w:rPr>
        <w:t xml:space="preserve"> for intermediate calculat</w:t>
      </w:r>
      <w:r w:rsidR="004806D5" w:rsidRPr="00F97CD3">
        <w:rPr>
          <w:lang w:eastAsia="zh-CN"/>
        </w:rPr>
        <w:t>ion of critical</w:t>
      </w:r>
      <w:r w:rsidR="00587736" w:rsidRPr="00F97CD3">
        <w:rPr>
          <w:lang w:eastAsia="zh-CN"/>
        </w:rPr>
        <w:t xml:space="preserve"> variable</w:t>
      </w:r>
      <w:r w:rsidR="003D0952" w:rsidRPr="00F97CD3">
        <w:rPr>
          <w:lang w:eastAsia="zh-CN"/>
        </w:rPr>
        <w:t>s</w:t>
      </w:r>
      <w:r w:rsidR="00587736" w:rsidRPr="00F97CD3">
        <w:rPr>
          <w:lang w:eastAsia="zh-CN"/>
        </w:rPr>
        <w:t xml:space="preserve">, for example, </w:t>
      </w:r>
      <m:oMath>
        <m:r>
          <w:rPr>
            <w:rFonts w:ascii="Cambria Math" w:hAnsi="Cambria Math"/>
            <w:lang w:eastAsia="zh-CN"/>
          </w:rPr>
          <m:t>f(net)</m:t>
        </m:r>
      </m:oMath>
      <w:r w:rsidR="00587736" w:rsidRPr="00F97CD3">
        <w:rPr>
          <w:lang w:eastAsia="zh-CN"/>
        </w:rPr>
        <w:t xml:space="preserve"> </w:t>
      </w:r>
      <w:r w:rsidR="00AB35D4" w:rsidRPr="00F97CD3">
        <w:rPr>
          <w:lang w:eastAsia="zh-CN"/>
        </w:rPr>
        <w:t xml:space="preserve">and </w:t>
      </w:r>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sidRPr="00F97CD3">
        <w:rPr>
          <w:lang w:eastAsia="zh-CN"/>
        </w:rPr>
        <w:t>.</w:t>
      </w:r>
    </w:p>
    <w:p w14:paraId="32D454FF" w14:textId="22AE9309" w:rsidR="00901F67" w:rsidRPr="00F97CD3" w:rsidRDefault="0088609C" w:rsidP="00C90334">
      <w:pPr>
        <w:pStyle w:val="IEEEFigure"/>
      </w:pPr>
      <w:r w:rsidRPr="00F97CD3">
        <w:drawing>
          <wp:inline distT="0" distB="0" distL="0" distR="0" wp14:anchorId="1E4B7E2A" wp14:editId="2BC12776">
            <wp:extent cx="3200400" cy="1327785"/>
            <wp:effectExtent l="0" t="0" r="0"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327785"/>
                    </a:xfrm>
                    <a:prstGeom prst="rect">
                      <a:avLst/>
                    </a:prstGeom>
                  </pic:spPr>
                </pic:pic>
              </a:graphicData>
            </a:graphic>
          </wp:inline>
        </w:drawing>
      </w:r>
    </w:p>
    <w:p w14:paraId="0B943E1E" w14:textId="33ED3D46" w:rsidR="005E0725" w:rsidRDefault="005E0725" w:rsidP="005E0725">
      <w:pPr>
        <w:pStyle w:val="IEEEFigureCaption"/>
        <w:rPr>
          <w:lang w:eastAsia="zh-CN"/>
        </w:rPr>
      </w:pPr>
      <w:r w:rsidRPr="00F97CD3">
        <w:t xml:space="preserve">Fig. </w:t>
      </w:r>
      <w:fldSimple w:instr=" SEQ Fig. \* ARABIC ">
        <w:r w:rsidR="005F6443">
          <w:rPr>
            <w:noProof/>
          </w:rPr>
          <w:t>6</w:t>
        </w:r>
      </w:fldSimple>
      <w:r w:rsidRPr="00F97CD3">
        <w:t xml:space="preserve">.  </w:t>
      </w:r>
      <w:r w:rsidR="00BA2E4A" w:rsidRPr="00F97CD3">
        <w:t>A</w:t>
      </w:r>
      <w:r w:rsidR="006E349D" w:rsidRPr="00F97CD3">
        <w:t xml:space="preserve"> microscopic view of </w:t>
      </w:r>
      <w:r w:rsidR="00B32B5B" w:rsidRPr="00F97CD3">
        <w:t>node</w:t>
      </w:r>
      <w:r w:rsidR="003C48F6">
        <w:rPr>
          <w:rFonts w:hint="eastAsia"/>
          <w:lang w:eastAsia="zh-CN"/>
        </w:rPr>
        <w:t>.  I</w:t>
      </w:r>
      <w:r w:rsidR="00F723F9" w:rsidRPr="00F97CD3">
        <w:t xml:space="preserve">t </w:t>
      </w:r>
      <w:r w:rsidR="007757FE" w:rsidRPr="00F97CD3">
        <w:t xml:space="preserve">connects </w:t>
      </w:r>
      <w:r w:rsidR="00474A18">
        <w:rPr>
          <w:rFonts w:hint="eastAsia"/>
          <w:lang w:eastAsia="zh-CN"/>
        </w:rPr>
        <w:t xml:space="preserve">the </w:t>
      </w:r>
      <w:r w:rsidR="007757FE" w:rsidRPr="00F97CD3">
        <w:t>outputs and inputs</w:t>
      </w:r>
      <w:r w:rsidR="00474A18">
        <w:rPr>
          <w:rFonts w:hint="eastAsia"/>
          <w:lang w:eastAsia="zh-CN"/>
        </w:rPr>
        <w:t xml:space="preserve"> </w:t>
      </w:r>
      <w:r w:rsidR="005A380D">
        <w:rPr>
          <w:rFonts w:hint="eastAsia"/>
          <w:lang w:eastAsia="zh-CN"/>
        </w:rPr>
        <w:t>of</w:t>
      </w:r>
      <w:r w:rsidR="00474A18">
        <w:rPr>
          <w:rFonts w:hint="eastAsia"/>
          <w:lang w:eastAsia="zh-CN"/>
        </w:rPr>
        <w:t xml:space="preserve"> other nodes</w:t>
      </w:r>
      <w:r w:rsidR="001043F8" w:rsidRPr="00F97CD3">
        <w:t>.</w:t>
      </w:r>
    </w:p>
    <w:p w14:paraId="67C34697" w14:textId="34D4DE29" w:rsidR="005C6991" w:rsidRPr="00F97CD3" w:rsidRDefault="00D0349C" w:rsidP="005C6991">
      <w:pPr>
        <w:pStyle w:val="Heading2"/>
        <w:rPr>
          <w:lang w:eastAsia="zh-CN"/>
        </w:rPr>
      </w:pPr>
      <w:r>
        <w:rPr>
          <w:rFonts w:hint="eastAsia"/>
          <w:lang w:eastAsia="zh-CN"/>
        </w:rPr>
        <w:lastRenderedPageBreak/>
        <w:t xml:space="preserve">Compile-Time </w:t>
      </w:r>
      <w:r w:rsidR="005C6991" w:rsidRPr="00F97CD3">
        <w:rPr>
          <w:lang w:eastAsia="zh-CN"/>
        </w:rPr>
        <w:t>Generalization</w:t>
      </w:r>
      <w:r w:rsidR="00EC2BC6">
        <w:rPr>
          <w:lang w:eastAsia="zh-CN"/>
        </w:rPr>
        <w:t xml:space="preserve"> to </w:t>
      </w:r>
      <w:r w:rsidR="000A03CA">
        <w:rPr>
          <w:rFonts w:hint="eastAsia"/>
          <w:lang w:eastAsia="zh-CN"/>
        </w:rPr>
        <w:t>L</w:t>
      </w:r>
      <w:r w:rsidR="00EC2BC6">
        <w:rPr>
          <w:lang w:eastAsia="zh-CN"/>
        </w:rPr>
        <w:t xml:space="preserve">earning </w:t>
      </w:r>
      <w:r w:rsidR="000A03CA">
        <w:rPr>
          <w:rFonts w:hint="eastAsia"/>
          <w:lang w:eastAsia="zh-CN"/>
        </w:rPr>
        <w:t>A</w:t>
      </w:r>
      <w:r w:rsidR="002E0F83">
        <w:rPr>
          <w:lang w:eastAsia="zh-CN"/>
        </w:rPr>
        <w:t>lgorithms</w:t>
      </w:r>
      <w:r w:rsidR="00A179CC">
        <w:rPr>
          <w:rFonts w:hint="eastAsia"/>
          <w:lang w:eastAsia="zh-CN"/>
        </w:rPr>
        <w:t xml:space="preserve">, Transfer Functions, Error Functions and </w:t>
      </w:r>
      <w:r w:rsidR="000A03CA">
        <w:rPr>
          <w:rFonts w:hint="eastAsia"/>
          <w:lang w:eastAsia="zh-CN"/>
        </w:rPr>
        <w:t>N</w:t>
      </w:r>
      <w:r w:rsidR="00EC2BC6">
        <w:rPr>
          <w:lang w:eastAsia="zh-CN"/>
        </w:rPr>
        <w:t xml:space="preserve">etwork </w:t>
      </w:r>
      <w:r w:rsidR="000A03CA">
        <w:rPr>
          <w:rFonts w:hint="eastAsia"/>
          <w:lang w:eastAsia="zh-CN"/>
        </w:rPr>
        <w:t>T</w:t>
      </w:r>
      <w:r w:rsidR="00A179CC">
        <w:rPr>
          <w:lang w:eastAsia="zh-CN"/>
        </w:rPr>
        <w:t>opolog</w:t>
      </w:r>
      <w:r w:rsidR="00A179CC">
        <w:rPr>
          <w:rFonts w:hint="eastAsia"/>
          <w:lang w:eastAsia="zh-CN"/>
        </w:rPr>
        <w:t>ies</w:t>
      </w:r>
    </w:p>
    <w:p w14:paraId="49780E3C" w14:textId="646481D1" w:rsidR="005C6991" w:rsidRDefault="005C6991" w:rsidP="007331CC">
      <w:pPr>
        <w:pStyle w:val="IEEEPlainText"/>
        <w:rPr>
          <w:lang w:eastAsia="zh-CN"/>
        </w:rPr>
      </w:pPr>
      <w:r w:rsidRPr="00F97CD3">
        <w:rPr>
          <w:lang w:eastAsia="zh-CN"/>
        </w:rPr>
        <w:t xml:space="preserve">Generic programming is one of the best implementation approaches to generalize any type of replaceable functional </w:t>
      </w:r>
      <w:r w:rsidR="009157B1" w:rsidRPr="00F97CD3">
        <w:rPr>
          <w:lang w:eastAsia="zh-CN"/>
        </w:rPr>
        <w:t>node</w:t>
      </w:r>
      <w:r w:rsidRPr="00F97CD3">
        <w:rPr>
          <w:lang w:eastAsia="zh-CN"/>
        </w:rPr>
        <w:t xml:space="preserve"> in neural networks, in which architecture is written in terms of types to-be-specified-later </w:t>
      </w:r>
      <w:r w:rsidR="00767A40" w:rsidRPr="00F97CD3">
        <w:rPr>
          <w:rFonts w:hint="eastAsia"/>
          <w:lang w:eastAsia="zh-CN"/>
        </w:rPr>
        <w:t>[</w:t>
      </w:r>
      <w:r w:rsidR="009456A4" w:rsidRPr="00F97CD3">
        <w:rPr>
          <w:rFonts w:hint="eastAsia"/>
          <w:lang w:eastAsia="zh-CN"/>
        </w:rPr>
        <w:t>7</w:t>
      </w:r>
      <w:r w:rsidR="00767A40" w:rsidRPr="00F97CD3">
        <w:rPr>
          <w:rFonts w:hint="eastAsia"/>
          <w:lang w:eastAsia="zh-CN"/>
        </w:rPr>
        <w:t xml:space="preserve">] </w:t>
      </w:r>
      <w:r w:rsidRPr="00F97CD3">
        <w:rPr>
          <w:lang w:eastAsia="zh-CN"/>
        </w:rPr>
        <w:t>that are then instantiated when needed for specific types provided as parameters.  Thank</w:t>
      </w:r>
      <w:r w:rsidR="0019026F" w:rsidRPr="00F97CD3">
        <w:rPr>
          <w:lang w:eastAsia="zh-CN"/>
        </w:rPr>
        <w:t>s to template mechanism in C++,</w:t>
      </w:r>
      <w:r w:rsidR="00AE0AD7" w:rsidRPr="00F97CD3">
        <w:rPr>
          <w:rFonts w:hint="eastAsia"/>
          <w:lang w:eastAsia="zh-CN"/>
        </w:rPr>
        <w:t xml:space="preserve"> it is a good candidate for cop</w:t>
      </w:r>
      <w:r w:rsidR="007A2A28">
        <w:rPr>
          <w:rFonts w:hint="eastAsia"/>
          <w:lang w:eastAsia="zh-CN"/>
        </w:rPr>
        <w:t>ing with combinatorial behavior</w:t>
      </w:r>
      <w:r w:rsidR="004A3815">
        <w:rPr>
          <w:rFonts w:hint="eastAsia"/>
          <w:lang w:eastAsia="zh-CN"/>
        </w:rPr>
        <w:t xml:space="preserve"> </w:t>
      </w:r>
      <w:r w:rsidR="00FA460D">
        <w:rPr>
          <w:rFonts w:hint="eastAsia"/>
          <w:lang w:eastAsia="zh-CN"/>
        </w:rPr>
        <w:t xml:space="preserve">data </w:t>
      </w:r>
      <w:r w:rsidR="004A3815">
        <w:rPr>
          <w:rFonts w:hint="eastAsia"/>
          <w:lang w:eastAsia="zh-CN"/>
        </w:rPr>
        <w:t>type</w:t>
      </w:r>
      <w:r w:rsidR="007A2A28">
        <w:rPr>
          <w:rFonts w:hint="eastAsia"/>
          <w:lang w:eastAsia="zh-CN"/>
        </w:rPr>
        <w:t>s</w:t>
      </w:r>
      <w:r w:rsidR="0071215E" w:rsidRPr="00F97CD3">
        <w:rPr>
          <w:rFonts w:hint="eastAsia"/>
          <w:lang w:eastAsia="zh-CN"/>
        </w:rPr>
        <w:t xml:space="preserve">, which </w:t>
      </w:r>
      <w:r w:rsidR="00CB1472">
        <w:rPr>
          <w:rFonts w:hint="eastAsia"/>
          <w:lang w:eastAsia="zh-CN"/>
        </w:rPr>
        <w:t>refers</w:t>
      </w:r>
      <w:r w:rsidR="00412192" w:rsidRPr="00F97CD3">
        <w:rPr>
          <w:rFonts w:hint="eastAsia"/>
          <w:lang w:eastAsia="zh-CN"/>
        </w:rPr>
        <w:t xml:space="preserve"> to </w:t>
      </w:r>
      <w:r w:rsidR="00D158C0">
        <w:rPr>
          <w:rFonts w:hint="eastAsia"/>
          <w:lang w:eastAsia="zh-CN"/>
        </w:rPr>
        <w:t xml:space="preserve">neural learning </w:t>
      </w:r>
      <w:r w:rsidR="00412192" w:rsidRPr="00F97CD3">
        <w:rPr>
          <w:rFonts w:hint="eastAsia"/>
          <w:lang w:eastAsia="zh-CN"/>
        </w:rPr>
        <w:t xml:space="preserve">algorithms, </w:t>
      </w:r>
      <w:r w:rsidR="00933261">
        <w:rPr>
          <w:rFonts w:hint="eastAsia"/>
          <w:lang w:eastAsia="zh-CN"/>
        </w:rPr>
        <w:t>transfer functions</w:t>
      </w:r>
      <w:r w:rsidR="00412192" w:rsidRPr="00F97CD3">
        <w:rPr>
          <w:rFonts w:hint="eastAsia"/>
          <w:lang w:eastAsia="zh-CN"/>
        </w:rPr>
        <w:t>,</w:t>
      </w:r>
      <w:r w:rsidR="0071215E" w:rsidRPr="00F97CD3">
        <w:rPr>
          <w:rFonts w:hint="eastAsia"/>
          <w:lang w:eastAsia="zh-CN"/>
        </w:rPr>
        <w:t xml:space="preserve"> </w:t>
      </w:r>
      <w:r w:rsidR="00933261">
        <w:rPr>
          <w:rFonts w:hint="eastAsia"/>
          <w:lang w:eastAsia="zh-CN"/>
        </w:rPr>
        <w:t>network topologies</w:t>
      </w:r>
      <w:r w:rsidR="00B278C3">
        <w:rPr>
          <w:rFonts w:hint="eastAsia"/>
          <w:lang w:eastAsia="zh-CN"/>
        </w:rPr>
        <w:t xml:space="preserve">, </w:t>
      </w:r>
      <w:r w:rsidR="00B278C3" w:rsidRPr="00F97CD3">
        <w:rPr>
          <w:rFonts w:hint="eastAsia"/>
          <w:lang w:eastAsia="zh-CN"/>
        </w:rPr>
        <w:t>error functions</w:t>
      </w:r>
      <w:r w:rsidR="00B278C3">
        <w:rPr>
          <w:rFonts w:hint="eastAsia"/>
          <w:lang w:eastAsia="zh-CN"/>
        </w:rPr>
        <w:t xml:space="preserve"> </w:t>
      </w:r>
      <w:r w:rsidR="00933261">
        <w:rPr>
          <w:rFonts w:hint="eastAsia"/>
          <w:lang w:eastAsia="zh-CN"/>
        </w:rPr>
        <w:t>and other training factors</w:t>
      </w:r>
      <w:r w:rsidR="00494719" w:rsidRPr="00F97CD3">
        <w:rPr>
          <w:rFonts w:hint="eastAsia"/>
          <w:lang w:eastAsia="zh-CN"/>
        </w:rPr>
        <w:t xml:space="preserve"> </w:t>
      </w:r>
      <w:r w:rsidR="00494719" w:rsidRPr="009D4287">
        <w:rPr>
          <w:color w:val="00B050"/>
          <w:lang w:eastAsia="zh-CN"/>
        </w:rPr>
        <w:t>here</w:t>
      </w:r>
      <w:r w:rsidR="005521BC" w:rsidRPr="009D4287">
        <w:rPr>
          <w:color w:val="00B050"/>
          <w:lang w:eastAsia="zh-CN"/>
        </w:rPr>
        <w:t xml:space="preserve"> </w:t>
      </w:r>
      <w:r w:rsidR="00DD385B" w:rsidRPr="009D4287">
        <w:rPr>
          <w:color w:val="00B050"/>
          <w:lang w:eastAsia="zh-CN"/>
        </w:rPr>
        <w:t>b</w:t>
      </w:r>
      <w:r w:rsidR="00AE0AD7" w:rsidRPr="009D4287">
        <w:rPr>
          <w:color w:val="00B050"/>
          <w:lang w:eastAsia="zh-CN"/>
        </w:rPr>
        <w:t xml:space="preserve">ecause </w:t>
      </w:r>
      <w:r w:rsidR="00D92DA8" w:rsidRPr="009D4287">
        <w:rPr>
          <w:color w:val="00B050"/>
          <w:lang w:eastAsia="zh-CN"/>
        </w:rPr>
        <w:t>behavior</w:t>
      </w:r>
      <w:r w:rsidR="00CA4E4F" w:rsidRPr="009D4287">
        <w:rPr>
          <w:color w:val="00B050"/>
          <w:lang w:eastAsia="zh-CN"/>
        </w:rPr>
        <w:t xml:space="preserve"> </w:t>
      </w:r>
      <w:r w:rsidR="00B447DD" w:rsidRPr="009D4287">
        <w:rPr>
          <w:color w:val="00B050"/>
          <w:lang w:eastAsia="zh-CN"/>
        </w:rPr>
        <w:t xml:space="preserve">data </w:t>
      </w:r>
      <w:r w:rsidR="00CA4E4F" w:rsidRPr="009D4287">
        <w:rPr>
          <w:color w:val="00B050"/>
          <w:lang w:eastAsia="zh-CN"/>
        </w:rPr>
        <w:t>types</w:t>
      </w:r>
      <w:r w:rsidRPr="009D4287">
        <w:rPr>
          <w:color w:val="00B050"/>
          <w:lang w:eastAsia="zh-CN"/>
        </w:rPr>
        <w:t xml:space="preserve"> can be deduced statically during compiling period</w:t>
      </w:r>
      <w:r w:rsidR="005E25FA" w:rsidRPr="009D4287">
        <w:rPr>
          <w:color w:val="00B050"/>
          <w:lang w:eastAsia="zh-CN"/>
        </w:rPr>
        <w:t xml:space="preserve"> [</w:t>
      </w:r>
      <w:r w:rsidR="004862FC" w:rsidRPr="00F97CD3">
        <w:rPr>
          <w:rFonts w:hint="eastAsia"/>
          <w:lang w:eastAsia="zh-CN"/>
        </w:rPr>
        <w:t>8</w:t>
      </w:r>
      <w:r w:rsidR="005E25FA" w:rsidRPr="00F97CD3">
        <w:rPr>
          <w:rFonts w:hint="eastAsia"/>
          <w:lang w:eastAsia="zh-CN"/>
        </w:rPr>
        <w:t>]</w:t>
      </w:r>
      <w:r w:rsidRPr="00F97CD3">
        <w:rPr>
          <w:lang w:eastAsia="zh-CN"/>
        </w:rPr>
        <w:t xml:space="preserve">.  This </w:t>
      </w:r>
      <w:r w:rsidR="00621ABE">
        <w:rPr>
          <w:rFonts w:hint="eastAsia"/>
          <w:lang w:eastAsia="zh-CN"/>
        </w:rPr>
        <w:t xml:space="preserve">compile-time generalization </w:t>
      </w:r>
      <w:r w:rsidR="00BD1DF9" w:rsidRPr="00F97CD3">
        <w:rPr>
          <w:rFonts w:hint="eastAsia"/>
          <w:lang w:eastAsia="zh-CN"/>
        </w:rPr>
        <w:t xml:space="preserve">technique </w:t>
      </w:r>
      <w:r w:rsidRPr="00F97CD3">
        <w:rPr>
          <w:lang w:eastAsia="zh-CN"/>
        </w:rPr>
        <w:t xml:space="preserve">avoids extra time consumption </w:t>
      </w:r>
      <w:r w:rsidR="00D2295C" w:rsidRPr="00F97CD3">
        <w:rPr>
          <w:rFonts w:hint="eastAsia"/>
          <w:lang w:eastAsia="zh-CN"/>
        </w:rPr>
        <w:t>during</w:t>
      </w:r>
      <w:r w:rsidRPr="00F97CD3">
        <w:rPr>
          <w:lang w:eastAsia="zh-CN"/>
        </w:rPr>
        <w:t xml:space="preserve"> each loop to de</w:t>
      </w:r>
      <w:r w:rsidR="00BB378D" w:rsidRPr="00F97CD3">
        <w:rPr>
          <w:rFonts w:hint="eastAsia"/>
          <w:lang w:eastAsia="zh-CN"/>
        </w:rPr>
        <w:t>termine</w:t>
      </w:r>
      <w:r w:rsidRPr="00F97CD3">
        <w:rPr>
          <w:lang w:eastAsia="zh-CN"/>
        </w:rPr>
        <w:t xml:space="preserve"> the </w:t>
      </w:r>
      <w:r w:rsidR="00127532" w:rsidRPr="00F97CD3">
        <w:rPr>
          <w:rFonts w:hint="eastAsia"/>
          <w:lang w:eastAsia="zh-CN"/>
        </w:rPr>
        <w:t xml:space="preserve">running </w:t>
      </w:r>
      <w:r w:rsidRPr="00F97CD3">
        <w:rPr>
          <w:lang w:eastAsia="zh-CN"/>
        </w:rPr>
        <w:t>type of an object through looking up its virtual table</w:t>
      </w:r>
      <w:r w:rsidR="00875466">
        <w:rPr>
          <w:rFonts w:hint="eastAsia"/>
          <w:lang w:eastAsia="zh-CN"/>
        </w:rPr>
        <w:t>, which</w:t>
      </w:r>
      <w:r w:rsidR="00855524">
        <w:rPr>
          <w:rFonts w:hint="eastAsia"/>
          <w:lang w:eastAsia="zh-CN"/>
        </w:rPr>
        <w:t xml:space="preserve"> a run-time generalization usually </w:t>
      </w:r>
      <w:r w:rsidR="00C9316C">
        <w:rPr>
          <w:rFonts w:hint="eastAsia"/>
          <w:lang w:eastAsia="zh-CN"/>
        </w:rPr>
        <w:t xml:space="preserve">implements </w:t>
      </w:r>
      <w:r w:rsidR="00B42AEB">
        <w:rPr>
          <w:rFonts w:hint="eastAsia"/>
          <w:lang w:eastAsia="zh-CN"/>
        </w:rPr>
        <w:t>through</w:t>
      </w:r>
      <w:r w:rsidRPr="00F97CD3">
        <w:rPr>
          <w:lang w:eastAsia="zh-CN"/>
        </w:rPr>
        <w:t xml:space="preserve">.  For example, weight will provide forward, backward, update, </w:t>
      </w:r>
      <w:r w:rsidR="002D1380">
        <w:rPr>
          <w:rFonts w:hint="eastAsia"/>
          <w:lang w:eastAsia="zh-CN"/>
        </w:rPr>
        <w:t>copy</w:t>
      </w:r>
      <w:r w:rsidRPr="00F97CD3">
        <w:rPr>
          <w:lang w:eastAsia="zh-CN"/>
        </w:rPr>
        <w:t xml:space="preserve"> and </w:t>
      </w:r>
      <w:r w:rsidR="002D1380">
        <w:rPr>
          <w:rFonts w:hint="eastAsia"/>
          <w:lang w:eastAsia="zh-CN"/>
        </w:rPr>
        <w:t>merge</w:t>
      </w:r>
      <w:r w:rsidRPr="00F97CD3">
        <w:rPr>
          <w:lang w:eastAsia="zh-CN"/>
        </w:rPr>
        <w:t xml:space="preserve"> interfaces.  User can easily </w:t>
      </w:r>
      <w:r w:rsidR="002918D3" w:rsidRPr="00F97CD3">
        <w:rPr>
          <w:rFonts w:hint="eastAsia"/>
          <w:lang w:eastAsia="zh-CN"/>
        </w:rPr>
        <w:t>specify</w:t>
      </w:r>
      <w:r w:rsidRPr="00F97CD3">
        <w:rPr>
          <w:lang w:eastAsia="zh-CN"/>
        </w:rPr>
        <w:t xml:space="preserve"> an appropriate </w:t>
      </w:r>
      <w:r w:rsidR="000B5635" w:rsidRPr="00F97CD3">
        <w:rPr>
          <w:rFonts w:hint="eastAsia"/>
          <w:lang w:eastAsia="zh-CN"/>
        </w:rPr>
        <w:t>update strategy</w:t>
      </w:r>
      <w:r w:rsidRPr="00F97CD3">
        <w:rPr>
          <w:lang w:eastAsia="zh-CN"/>
        </w:rPr>
        <w:t xml:space="preserve"> of weight during </w:t>
      </w:r>
      <w:r w:rsidR="009216DB" w:rsidRPr="00F97CD3">
        <w:rPr>
          <w:lang w:eastAsia="zh-CN"/>
        </w:rPr>
        <w:t>programming</w:t>
      </w:r>
      <w:r w:rsidRPr="00F97CD3">
        <w:rPr>
          <w:lang w:eastAsia="zh-CN"/>
        </w:rPr>
        <w:t xml:space="preserve"> without modifying rest part of the code.  The compiler will compile a made-to-order target file related to </w:t>
      </w:r>
      <w:r w:rsidR="0031294E">
        <w:rPr>
          <w:rFonts w:hint="eastAsia"/>
          <w:lang w:eastAsia="zh-CN"/>
        </w:rPr>
        <w:t>developer</w:t>
      </w:r>
      <w:r w:rsidR="00236C8F">
        <w:rPr>
          <w:rFonts w:hint="eastAsia"/>
          <w:lang w:eastAsia="zh-CN"/>
        </w:rPr>
        <w:t xml:space="preserve"> </w:t>
      </w:r>
      <w:r w:rsidR="00F01959" w:rsidRPr="00F97CD3">
        <w:rPr>
          <w:rFonts w:hint="eastAsia"/>
          <w:lang w:eastAsia="zh-CN"/>
        </w:rPr>
        <w:t xml:space="preserve">customized </w:t>
      </w:r>
      <w:r w:rsidR="000B2273">
        <w:rPr>
          <w:lang w:eastAsia="zh-CN"/>
        </w:rPr>
        <w:t>behavior</w:t>
      </w:r>
      <w:r w:rsidR="000B2273">
        <w:rPr>
          <w:rFonts w:hint="eastAsia"/>
          <w:lang w:eastAsia="zh-CN"/>
        </w:rPr>
        <w:t xml:space="preserve"> data</w:t>
      </w:r>
      <w:r w:rsidR="001B212F">
        <w:rPr>
          <w:rFonts w:hint="eastAsia"/>
          <w:lang w:eastAsia="zh-CN"/>
        </w:rPr>
        <w:t xml:space="preserve"> </w:t>
      </w:r>
      <w:r w:rsidR="00983FFE">
        <w:rPr>
          <w:rFonts w:hint="eastAsia"/>
          <w:lang w:eastAsia="zh-CN"/>
        </w:rPr>
        <w:t>types</w:t>
      </w:r>
      <w:r w:rsidRPr="00F97CD3">
        <w:rPr>
          <w:lang w:eastAsia="zh-CN"/>
        </w:rPr>
        <w:t>.</w:t>
      </w:r>
      <w:r w:rsidR="00602EE6" w:rsidRPr="00F97CD3">
        <w:rPr>
          <w:lang w:eastAsia="zh-CN"/>
        </w:rPr>
        <w:t xml:space="preserve">  </w:t>
      </w:r>
      <w:r w:rsidR="00DF03DF" w:rsidRPr="00F97CD3">
        <w:rPr>
          <w:lang w:eastAsia="zh-CN"/>
        </w:rPr>
        <w:t xml:space="preserve">In addition, </w:t>
      </w:r>
      <w:r w:rsidR="006A6ED2" w:rsidRPr="00F97CD3">
        <w:rPr>
          <w:lang w:eastAsia="zh-CN"/>
        </w:rPr>
        <w:t xml:space="preserve">since the software is tailored </w:t>
      </w:r>
      <w:r w:rsidR="00B47784" w:rsidRPr="00F97CD3">
        <w:rPr>
          <w:lang w:eastAsia="zh-CN"/>
        </w:rPr>
        <w:t>with s</w:t>
      </w:r>
      <w:r w:rsidR="0029359B" w:rsidRPr="00F97CD3">
        <w:rPr>
          <w:lang w:eastAsia="zh-CN"/>
        </w:rPr>
        <w:t xml:space="preserve">pecific </w:t>
      </w:r>
      <w:r w:rsidR="003B16F6">
        <w:rPr>
          <w:lang w:eastAsia="zh-CN"/>
        </w:rPr>
        <w:t>behavior</w:t>
      </w:r>
      <w:r w:rsidR="003B16F6">
        <w:rPr>
          <w:rFonts w:hint="eastAsia"/>
          <w:lang w:eastAsia="zh-CN"/>
        </w:rPr>
        <w:t xml:space="preserve"> </w:t>
      </w:r>
      <w:r w:rsidR="0029359B" w:rsidRPr="00F97CD3">
        <w:rPr>
          <w:lang w:eastAsia="zh-CN"/>
        </w:rPr>
        <w:t>data type</w:t>
      </w:r>
      <w:r w:rsidR="000A0246" w:rsidRPr="00F97CD3">
        <w:rPr>
          <w:lang w:eastAsia="zh-CN"/>
        </w:rPr>
        <w:t>s</w:t>
      </w:r>
      <w:r w:rsidR="0029359B" w:rsidRPr="00F97CD3">
        <w:rPr>
          <w:lang w:eastAsia="zh-CN"/>
        </w:rPr>
        <w:t xml:space="preserve"> at compiling period, </w:t>
      </w:r>
      <w:r w:rsidR="0023541E" w:rsidRPr="00F97CD3">
        <w:rPr>
          <w:lang w:eastAsia="zh-CN"/>
        </w:rPr>
        <w:t>it greatly reduces</w:t>
      </w:r>
      <w:r w:rsidR="001849AC">
        <w:rPr>
          <w:rFonts w:hint="eastAsia"/>
          <w:lang w:eastAsia="zh-CN"/>
        </w:rPr>
        <w:t xml:space="preserve"> </w:t>
      </w:r>
      <w:r w:rsidR="00761801" w:rsidRPr="00F97CD3">
        <w:rPr>
          <w:lang w:eastAsia="zh-CN"/>
        </w:rPr>
        <w:t xml:space="preserve">irrelevant code to be compiled, thus, </w:t>
      </w:r>
      <w:r w:rsidR="00A863A9" w:rsidRPr="00F97CD3">
        <w:rPr>
          <w:lang w:eastAsia="zh-CN"/>
        </w:rPr>
        <w:t>reduces software size.</w:t>
      </w:r>
    </w:p>
    <w:p w14:paraId="43B81E45" w14:textId="150FB148" w:rsidR="00E80414" w:rsidRPr="00F97CD3" w:rsidRDefault="0024638C" w:rsidP="00E80414">
      <w:pPr>
        <w:pStyle w:val="IEEEFigure"/>
      </w:pPr>
      <w:r>
        <w:drawing>
          <wp:inline distT="0" distB="0" distL="0" distR="0" wp14:anchorId="1610C697" wp14:editId="0A4CF95D">
            <wp:extent cx="3200400" cy="3433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3433445"/>
                    </a:xfrm>
                    <a:prstGeom prst="rect">
                      <a:avLst/>
                    </a:prstGeom>
                  </pic:spPr>
                </pic:pic>
              </a:graphicData>
            </a:graphic>
          </wp:inline>
        </w:drawing>
      </w:r>
    </w:p>
    <w:p w14:paraId="096E2333" w14:textId="4ED41C18" w:rsidR="00E80414" w:rsidRPr="00F97CD3" w:rsidRDefault="00E80414" w:rsidP="00E80414">
      <w:pPr>
        <w:pStyle w:val="IEEEFigureCaption"/>
        <w:rPr>
          <w:lang w:eastAsia="zh-CN"/>
        </w:rPr>
      </w:pPr>
      <w:r w:rsidRPr="00F97CD3">
        <w:t xml:space="preserve">Fig. </w:t>
      </w:r>
      <w:fldSimple w:instr=" SEQ Fig. \* ARABIC ">
        <w:r>
          <w:rPr>
            <w:noProof/>
          </w:rPr>
          <w:t>9</w:t>
        </w:r>
      </w:fldSimple>
      <w:r w:rsidRPr="00F97CD3">
        <w:t xml:space="preserve">.  </w:t>
      </w:r>
      <w:r>
        <w:rPr>
          <w:rFonts w:hint="eastAsia"/>
          <w:lang w:eastAsia="zh-CN"/>
        </w:rPr>
        <w:t>Run-time generalization versus compile-time generalization</w:t>
      </w:r>
      <w:r w:rsidR="005C4B03">
        <w:rPr>
          <w:rFonts w:hint="eastAsia"/>
          <w:lang w:eastAsia="zh-CN"/>
        </w:rPr>
        <w:t xml:space="preserve"> from compiling code to running code.</w:t>
      </w:r>
      <w:r w:rsidR="00D7088A">
        <w:rPr>
          <w:rFonts w:hint="eastAsia"/>
          <w:lang w:eastAsia="zh-CN"/>
        </w:rPr>
        <w:t xml:space="preserve">  </w:t>
      </w:r>
      <m:oMath>
        <m:r>
          <w:rPr>
            <w:rFonts w:ascii="Cambria Math" w:hAnsi="Cambria Math"/>
            <w:lang w:eastAsia="zh-CN"/>
          </w:rPr>
          <m:t>n</m:t>
        </m:r>
      </m:oMath>
      <w:r w:rsidR="00D7088A">
        <w:rPr>
          <w:rFonts w:hint="eastAsia"/>
          <w:lang w:eastAsia="zh-CN"/>
        </w:rPr>
        <w:t xml:space="preserve"> is epoch number and </w:t>
      </w:r>
      <m:oMath>
        <m:r>
          <w:rPr>
            <w:rFonts w:ascii="Cambria Math" w:hAnsi="Cambria Math"/>
            <w:lang w:eastAsia="zh-CN"/>
          </w:rPr>
          <m:t>m</m:t>
        </m:r>
      </m:oMath>
      <w:r w:rsidR="00D7088A">
        <w:rPr>
          <w:rFonts w:hint="eastAsia"/>
          <w:lang w:eastAsia="zh-CN"/>
        </w:rPr>
        <w:t xml:space="preserve"> is experiment running times.</w:t>
      </w:r>
    </w:p>
    <w:p w14:paraId="3D288990" w14:textId="77777777" w:rsidR="00BD3CAB" w:rsidRDefault="00803510" w:rsidP="007331CC">
      <w:pPr>
        <w:pStyle w:val="IEEEPlainText"/>
        <w:rPr>
          <w:lang w:eastAsia="zh-CN"/>
        </w:rPr>
      </w:pPr>
      <w:r>
        <w:rPr>
          <w:rFonts w:hint="eastAsia"/>
          <w:lang w:eastAsia="zh-CN"/>
        </w:rPr>
        <w:t>As i</w:t>
      </w:r>
      <w:r w:rsidR="00A30C17">
        <w:rPr>
          <w:rFonts w:hint="eastAsia"/>
          <w:lang w:eastAsia="zh-CN"/>
        </w:rPr>
        <w:t xml:space="preserve">llustrated in above figure, </w:t>
      </w:r>
      <w:r w:rsidR="00AD6825">
        <w:rPr>
          <w:rFonts w:hint="eastAsia"/>
          <w:lang w:eastAsia="zh-CN"/>
        </w:rPr>
        <w:t>weight type will be deduced in eve</w:t>
      </w:r>
      <w:r w:rsidR="00C155C1">
        <w:rPr>
          <w:rFonts w:hint="eastAsia"/>
          <w:lang w:eastAsia="zh-CN"/>
        </w:rPr>
        <w:t xml:space="preserve">ry epoch </w:t>
      </w:r>
      <w:r w:rsidR="00045BA1">
        <w:rPr>
          <w:rFonts w:hint="eastAsia"/>
          <w:lang w:eastAsia="zh-CN"/>
        </w:rPr>
        <w:t>during run-</w:t>
      </w:r>
      <w:r w:rsidR="00AD6825">
        <w:rPr>
          <w:rFonts w:hint="eastAsia"/>
          <w:lang w:eastAsia="zh-CN"/>
        </w:rPr>
        <w:t>time</w:t>
      </w:r>
      <w:r w:rsidR="00045BA1">
        <w:rPr>
          <w:rFonts w:hint="eastAsia"/>
          <w:lang w:eastAsia="zh-CN"/>
        </w:rPr>
        <w:t xml:space="preserve"> generalization</w:t>
      </w:r>
      <w:r w:rsidR="00AD6825">
        <w:rPr>
          <w:rFonts w:hint="eastAsia"/>
          <w:lang w:eastAsia="zh-CN"/>
        </w:rPr>
        <w:t xml:space="preserve">, which means that </w:t>
      </w:r>
      <w:r w:rsidR="00C155C1">
        <w:rPr>
          <w:rFonts w:hint="eastAsia"/>
          <w:lang w:eastAsia="zh-CN"/>
        </w:rPr>
        <w:t xml:space="preserve">the </w:t>
      </w:r>
      <w:r w:rsidR="00337A9F">
        <w:rPr>
          <w:rFonts w:hint="eastAsia"/>
          <w:lang w:eastAsia="zh-CN"/>
        </w:rPr>
        <w:t xml:space="preserve">processors spend time on deciding weight type </w:t>
      </w:r>
      <w:r w:rsidR="00980786">
        <w:rPr>
          <w:rFonts w:hint="eastAsia"/>
          <w:lang w:eastAsia="zh-CN"/>
        </w:rPr>
        <w:t xml:space="preserve">in each loop through looking up </w:t>
      </w:r>
      <w:r w:rsidR="00D35C73">
        <w:rPr>
          <w:rFonts w:hint="eastAsia"/>
          <w:lang w:eastAsia="zh-CN"/>
        </w:rPr>
        <w:t>virtual table</w:t>
      </w:r>
      <w:r w:rsidR="00806AE0">
        <w:rPr>
          <w:rFonts w:hint="eastAsia"/>
          <w:lang w:eastAsia="zh-CN"/>
        </w:rPr>
        <w:t xml:space="preserve">.  As a consequence, the accumulative time consumption </w:t>
      </w:r>
      <w:r w:rsidR="00305612">
        <w:rPr>
          <w:rFonts w:hint="eastAsia"/>
          <w:lang w:eastAsia="zh-CN"/>
        </w:rPr>
        <w:t>from all loops is conspicuous.</w:t>
      </w:r>
      <w:r w:rsidR="00B31927">
        <w:rPr>
          <w:rFonts w:hint="eastAsia"/>
          <w:lang w:eastAsia="zh-CN"/>
        </w:rPr>
        <w:t xml:space="preserve">  However, </w:t>
      </w:r>
      <w:r w:rsidR="00D36E09">
        <w:rPr>
          <w:rFonts w:hint="eastAsia"/>
          <w:lang w:eastAsia="zh-CN"/>
        </w:rPr>
        <w:t xml:space="preserve">the compile-time </w:t>
      </w:r>
      <w:r w:rsidR="00D36E09">
        <w:rPr>
          <w:lang w:eastAsia="zh-CN"/>
        </w:rPr>
        <w:t>generalization</w:t>
      </w:r>
      <w:r w:rsidR="00D36E09">
        <w:rPr>
          <w:rFonts w:hint="eastAsia"/>
          <w:lang w:eastAsia="zh-CN"/>
        </w:rPr>
        <w:t xml:space="preserve"> only </w:t>
      </w:r>
      <w:r w:rsidR="005F5236">
        <w:rPr>
          <w:rFonts w:hint="eastAsia"/>
          <w:lang w:eastAsia="zh-CN"/>
        </w:rPr>
        <w:t>deduces type onetime at compiling period.</w:t>
      </w:r>
      <w:r w:rsidR="004B4EAA">
        <w:rPr>
          <w:rFonts w:hint="eastAsia"/>
          <w:lang w:eastAsia="zh-CN"/>
        </w:rPr>
        <w:t xml:space="preserve">  There</w:t>
      </w:r>
      <w:r w:rsidR="004B4EAA">
        <w:rPr>
          <w:lang w:eastAsia="zh-CN"/>
        </w:rPr>
        <w:t xml:space="preserve"> is no extra time </w:t>
      </w:r>
      <w:r w:rsidR="004B4EAA">
        <w:rPr>
          <w:lang w:eastAsia="zh-CN"/>
        </w:rPr>
        <w:lastRenderedPageBreak/>
        <w:t xml:space="preserve">consumption </w:t>
      </w:r>
      <w:r w:rsidR="00737628">
        <w:rPr>
          <w:rFonts w:hint="eastAsia"/>
          <w:lang w:eastAsia="zh-CN"/>
        </w:rPr>
        <w:t xml:space="preserve">during each loop.  </w:t>
      </w:r>
      <w:r w:rsidR="00E4785F">
        <w:rPr>
          <w:rFonts w:hint="eastAsia"/>
          <w:lang w:eastAsia="zh-CN"/>
        </w:rPr>
        <w:t xml:space="preserve">Moreover, </w:t>
      </w:r>
      <w:r w:rsidR="007E64E2">
        <w:rPr>
          <w:rFonts w:hint="eastAsia"/>
          <w:lang w:eastAsia="zh-CN"/>
        </w:rPr>
        <w:t xml:space="preserve">if the neural networks software </w:t>
      </w:r>
      <w:r w:rsidR="00BB0B5F">
        <w:rPr>
          <w:rFonts w:hint="eastAsia"/>
          <w:lang w:eastAsia="zh-CN"/>
        </w:rPr>
        <w:t xml:space="preserve">is </w:t>
      </w:r>
      <w:r w:rsidR="00D06357">
        <w:rPr>
          <w:rFonts w:hint="eastAsia"/>
          <w:lang w:eastAsia="zh-CN"/>
        </w:rPr>
        <w:t>require</w:t>
      </w:r>
      <w:r w:rsidR="00BB0B5F">
        <w:rPr>
          <w:rFonts w:hint="eastAsia"/>
          <w:lang w:eastAsia="zh-CN"/>
        </w:rPr>
        <w:t>d to be</w:t>
      </w:r>
      <w:r w:rsidR="007B08BF">
        <w:rPr>
          <w:rFonts w:hint="eastAsia"/>
          <w:lang w:eastAsia="zh-CN"/>
        </w:rPr>
        <w:t xml:space="preserve"> </w:t>
      </w:r>
      <w:r w:rsidR="00D06357">
        <w:rPr>
          <w:rFonts w:hint="eastAsia"/>
          <w:lang w:eastAsia="zh-CN"/>
        </w:rPr>
        <w:t xml:space="preserve">run multiple times for different </w:t>
      </w:r>
      <w:r w:rsidR="003263DD">
        <w:rPr>
          <w:rFonts w:hint="eastAsia"/>
          <w:lang w:eastAsia="zh-CN"/>
        </w:rPr>
        <w:t>experimental purposes</w:t>
      </w:r>
      <w:r w:rsidR="00D06357">
        <w:rPr>
          <w:rFonts w:hint="eastAsia"/>
          <w:lang w:eastAsia="zh-CN"/>
        </w:rPr>
        <w:t xml:space="preserve">, </w:t>
      </w:r>
      <w:r w:rsidR="0076002E">
        <w:rPr>
          <w:rFonts w:hint="eastAsia"/>
          <w:lang w:eastAsia="zh-CN"/>
        </w:rPr>
        <w:t xml:space="preserve">run-time generalization </w:t>
      </w:r>
      <w:r w:rsidR="00A27E63">
        <w:rPr>
          <w:rFonts w:hint="eastAsia"/>
          <w:lang w:eastAsia="zh-CN"/>
        </w:rPr>
        <w:t>cannot avoid</w:t>
      </w:r>
      <w:r w:rsidR="00781E14">
        <w:rPr>
          <w:rFonts w:hint="eastAsia"/>
          <w:lang w:eastAsia="zh-CN"/>
        </w:rPr>
        <w:t xml:space="preserve"> </w:t>
      </w:r>
      <w:r w:rsidR="003835E4">
        <w:rPr>
          <w:rFonts w:hint="eastAsia"/>
          <w:lang w:eastAsia="zh-CN"/>
        </w:rPr>
        <w:t xml:space="preserve">taking time on type deduction </w:t>
      </w:r>
      <w:r w:rsidR="00A32F76">
        <w:rPr>
          <w:rFonts w:hint="eastAsia"/>
          <w:lang w:eastAsia="zh-CN"/>
        </w:rPr>
        <w:t xml:space="preserve">during each loop and each run.  </w:t>
      </w:r>
      <w:r w:rsidR="0040765C">
        <w:rPr>
          <w:rFonts w:hint="eastAsia"/>
          <w:lang w:eastAsia="zh-CN"/>
        </w:rPr>
        <w:t xml:space="preserve">Contrarily, </w:t>
      </w:r>
      <w:r w:rsidR="00B90384">
        <w:rPr>
          <w:lang w:eastAsia="zh-CN"/>
        </w:rPr>
        <w:t>because</w:t>
      </w:r>
      <w:r w:rsidR="00B90384">
        <w:rPr>
          <w:rFonts w:hint="eastAsia"/>
          <w:lang w:eastAsia="zh-CN"/>
        </w:rPr>
        <w:t xml:space="preserve"> </w:t>
      </w:r>
      <w:r w:rsidR="00F1389F">
        <w:rPr>
          <w:rFonts w:hint="eastAsia"/>
          <w:lang w:eastAsia="zh-CN"/>
        </w:rPr>
        <w:t>there</w:t>
      </w:r>
      <w:r w:rsidR="00F1389F">
        <w:rPr>
          <w:lang w:eastAsia="zh-CN"/>
        </w:rPr>
        <w:t>’</w:t>
      </w:r>
      <w:r w:rsidR="00F1389F">
        <w:rPr>
          <w:rFonts w:hint="eastAsia"/>
          <w:lang w:eastAsia="zh-CN"/>
        </w:rPr>
        <w:t>s no need to compile the same neural network software again</w:t>
      </w:r>
      <w:r w:rsidR="00B90384">
        <w:rPr>
          <w:rFonts w:hint="eastAsia"/>
          <w:lang w:eastAsia="zh-CN"/>
        </w:rPr>
        <w:t xml:space="preserve"> for these ex</w:t>
      </w:r>
    </w:p>
    <w:p w14:paraId="3B209981" w14:textId="77777777" w:rsidR="00BD3CAB" w:rsidRDefault="00BD3CAB" w:rsidP="007331CC">
      <w:pPr>
        <w:pStyle w:val="IEEEPlainText"/>
        <w:rPr>
          <w:lang w:eastAsia="zh-CN"/>
        </w:rPr>
      </w:pPr>
    </w:p>
    <w:p w14:paraId="6992AA6B" w14:textId="57322E21" w:rsidR="00A30C17" w:rsidRDefault="00B90384" w:rsidP="007331CC">
      <w:pPr>
        <w:pStyle w:val="IEEEPlainText"/>
        <w:rPr>
          <w:lang w:eastAsia="zh-CN"/>
        </w:rPr>
      </w:pPr>
      <w:r>
        <w:rPr>
          <w:rFonts w:hint="eastAsia"/>
          <w:lang w:eastAsia="zh-CN"/>
        </w:rPr>
        <w:t xml:space="preserve">periments, </w:t>
      </w:r>
      <w:r w:rsidR="007473FE">
        <w:rPr>
          <w:rFonts w:hint="eastAsia"/>
          <w:lang w:eastAsia="zh-CN"/>
        </w:rPr>
        <w:t xml:space="preserve">the compile-time generalization </w:t>
      </w:r>
      <w:r w:rsidR="00086C4A">
        <w:rPr>
          <w:rFonts w:hint="eastAsia"/>
          <w:lang w:eastAsia="zh-CN"/>
        </w:rPr>
        <w:t xml:space="preserve">could absolutely get rid of </w:t>
      </w:r>
      <w:r w:rsidR="00F7493E">
        <w:rPr>
          <w:rFonts w:hint="eastAsia"/>
          <w:lang w:eastAsia="zh-CN"/>
        </w:rPr>
        <w:t>running time consumption.</w:t>
      </w:r>
      <w:r w:rsidR="004D7097">
        <w:rPr>
          <w:rFonts w:hint="eastAsia"/>
          <w:lang w:eastAsia="zh-CN"/>
        </w:rPr>
        <w:t xml:space="preserve">  To sum up, the time complexity for </w:t>
      </w:r>
      <w:r w:rsidR="00D377FC">
        <w:rPr>
          <w:rFonts w:hint="eastAsia"/>
          <w:lang w:eastAsia="zh-CN"/>
        </w:rPr>
        <w:t xml:space="preserve">run-time generalization is </w:t>
      </w:r>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mn</m:t>
            </m:r>
          </m:e>
        </m:d>
      </m:oMath>
      <w:r w:rsidR="00381F25">
        <w:rPr>
          <w:rFonts w:hint="eastAsia"/>
          <w:lang w:eastAsia="zh-CN"/>
        </w:rPr>
        <w:t>,</w:t>
      </w:r>
      <w:r w:rsidR="00381F25">
        <w:rPr>
          <w:lang w:eastAsia="zh-CN"/>
        </w:rPr>
        <w:t xml:space="preserve"> but </w:t>
      </w:r>
      <w:r w:rsidR="006C278C">
        <w:rPr>
          <w:lang w:eastAsia="zh-CN"/>
        </w:rPr>
        <w:t>there’s no extra cost while running after compile-time generalization</w:t>
      </w:r>
      <w:r w:rsidR="00D377FC">
        <w:rPr>
          <w:rFonts w:hint="eastAsia"/>
          <w:lang w:eastAsia="zh-CN"/>
        </w:rPr>
        <w:t>.</w:t>
      </w:r>
    </w:p>
    <w:p w14:paraId="2CC94A43" w14:textId="7B8837BB" w:rsidR="003631B8" w:rsidRDefault="00393840" w:rsidP="007331CC">
      <w:pPr>
        <w:pStyle w:val="IEEEPlainText"/>
        <w:rPr>
          <w:lang w:eastAsia="zh-CN"/>
        </w:rPr>
      </w:pPr>
      <w:r w:rsidRPr="00F97CD3">
        <w:rPr>
          <w:rFonts w:hint="eastAsia"/>
          <w:lang w:eastAsia="zh-CN"/>
        </w:rPr>
        <w:t xml:space="preserve">In terms of design pattern, this </w:t>
      </w:r>
      <w:r w:rsidR="00041165">
        <w:rPr>
          <w:rFonts w:hint="eastAsia"/>
          <w:lang w:eastAsia="zh-CN"/>
        </w:rPr>
        <w:t xml:space="preserve">compile-time </w:t>
      </w:r>
      <w:r w:rsidR="00E449E3" w:rsidRPr="00F97CD3">
        <w:rPr>
          <w:rFonts w:hint="eastAsia"/>
          <w:lang w:eastAsia="zh-CN"/>
        </w:rPr>
        <w:t xml:space="preserve">generalization </w:t>
      </w:r>
      <w:r w:rsidR="00AC7152" w:rsidRPr="00F97CD3">
        <w:rPr>
          <w:rFonts w:hint="eastAsia"/>
          <w:lang w:eastAsia="zh-CN"/>
        </w:rPr>
        <w:t xml:space="preserve">approach </w:t>
      </w:r>
      <w:r w:rsidR="00E449E3" w:rsidRPr="00F97CD3">
        <w:rPr>
          <w:rFonts w:hint="eastAsia"/>
          <w:lang w:eastAsia="zh-CN"/>
        </w:rPr>
        <w:t xml:space="preserve">is </w:t>
      </w:r>
      <w:r w:rsidR="00477101" w:rsidRPr="00F97CD3">
        <w:rPr>
          <w:rFonts w:hint="eastAsia"/>
          <w:lang w:eastAsia="zh-CN"/>
        </w:rPr>
        <w:t>as known as</w:t>
      </w:r>
      <w:r w:rsidR="00E449E3" w:rsidRPr="00F97CD3">
        <w:rPr>
          <w:rFonts w:hint="eastAsia"/>
          <w:lang w:eastAsia="zh-CN"/>
        </w:rPr>
        <w:t xml:space="preserve"> policy based class design</w:t>
      </w:r>
      <w:r w:rsidR="001738A8" w:rsidRPr="00F97CD3">
        <w:rPr>
          <w:rFonts w:hint="eastAsia"/>
          <w:lang w:eastAsia="zh-CN"/>
        </w:rPr>
        <w:t xml:space="preserve"> [</w:t>
      </w:r>
      <w:r w:rsidR="003806B5" w:rsidRPr="00F97CD3">
        <w:rPr>
          <w:rFonts w:hint="eastAsia"/>
          <w:lang w:eastAsia="zh-CN"/>
        </w:rPr>
        <w:t>9</w:t>
      </w:r>
      <w:r w:rsidR="001738A8" w:rsidRPr="00F97CD3">
        <w:rPr>
          <w:rFonts w:hint="eastAsia"/>
          <w:lang w:eastAsia="zh-CN"/>
        </w:rPr>
        <w:t>]</w:t>
      </w:r>
      <w:r w:rsidR="00A22AB9" w:rsidRPr="00F97CD3">
        <w:rPr>
          <w:rFonts w:hint="eastAsia"/>
          <w:lang w:eastAsia="zh-CN"/>
        </w:rPr>
        <w:t>.</w:t>
      </w:r>
      <w:r w:rsidR="002D1197" w:rsidRPr="00F97CD3">
        <w:rPr>
          <w:rFonts w:hint="eastAsia"/>
          <w:lang w:eastAsia="zh-CN"/>
        </w:rPr>
        <w:t xml:space="preserve">  In </w:t>
      </w:r>
      <w:r w:rsidR="00D96EC5" w:rsidRPr="00F97CD3">
        <w:rPr>
          <w:rFonts w:hint="eastAsia"/>
          <w:lang w:eastAsia="zh-CN"/>
        </w:rPr>
        <w:t>the</w:t>
      </w:r>
      <w:r w:rsidR="002D1197" w:rsidRPr="00F97CD3">
        <w:rPr>
          <w:rFonts w:hint="eastAsia"/>
          <w:lang w:eastAsia="zh-CN"/>
        </w:rPr>
        <w:t xml:space="preserve"> library</w:t>
      </w:r>
      <w:r w:rsidR="00D96EC5" w:rsidRPr="00F97CD3">
        <w:rPr>
          <w:rFonts w:hint="eastAsia"/>
          <w:lang w:eastAsia="zh-CN"/>
        </w:rPr>
        <w:t xml:space="preserve"> implementation</w:t>
      </w:r>
      <w:r w:rsidR="002D1197" w:rsidRPr="00F97CD3">
        <w:rPr>
          <w:rFonts w:hint="eastAsia"/>
          <w:lang w:eastAsia="zh-CN"/>
        </w:rPr>
        <w:t xml:space="preserve">, </w:t>
      </w:r>
      <w:r w:rsidR="00C249E3" w:rsidRPr="00F97CD3">
        <w:rPr>
          <w:rFonts w:hint="eastAsia"/>
          <w:lang w:eastAsia="zh-CN"/>
        </w:rPr>
        <w:t xml:space="preserve">each </w:t>
      </w:r>
      <w:r w:rsidR="00B81838">
        <w:rPr>
          <w:rFonts w:hint="eastAsia"/>
          <w:lang w:eastAsia="zh-CN"/>
        </w:rPr>
        <w:t>learning</w:t>
      </w:r>
      <w:r w:rsidR="00C249E3" w:rsidRPr="00F97CD3">
        <w:rPr>
          <w:rFonts w:hint="eastAsia"/>
          <w:lang w:eastAsia="zh-CN"/>
        </w:rPr>
        <w:t xml:space="preserve"> algorithm </w:t>
      </w:r>
      <w:r w:rsidR="00CE326B" w:rsidRPr="00F97CD3">
        <w:rPr>
          <w:rFonts w:hint="eastAsia"/>
          <w:lang w:eastAsia="zh-CN"/>
        </w:rPr>
        <w:t xml:space="preserve">is defined as a kind of update policy, </w:t>
      </w:r>
      <w:r w:rsidR="00DD4B18">
        <w:rPr>
          <w:rFonts w:hint="eastAsia"/>
          <w:lang w:eastAsia="zh-CN"/>
        </w:rPr>
        <w:t xml:space="preserve">each transfer function is defined as a kind of transfer policy, </w:t>
      </w:r>
      <w:r w:rsidR="00E409BD" w:rsidRPr="00F97CD3">
        <w:rPr>
          <w:lang w:eastAsia="zh-CN"/>
        </w:rPr>
        <w:t xml:space="preserve">each network topology is defined as a kind of </w:t>
      </w:r>
      <w:r w:rsidR="00C3113E">
        <w:rPr>
          <w:rFonts w:hint="eastAsia"/>
          <w:lang w:eastAsia="zh-CN"/>
        </w:rPr>
        <w:t>topology</w:t>
      </w:r>
      <w:r w:rsidR="00E409BD" w:rsidRPr="00F97CD3">
        <w:rPr>
          <w:lang w:eastAsia="zh-CN"/>
        </w:rPr>
        <w:t xml:space="preserve"> policy, </w:t>
      </w:r>
      <w:r w:rsidR="00D6474A" w:rsidRPr="00F97CD3">
        <w:rPr>
          <w:rFonts w:hint="eastAsia"/>
          <w:lang w:eastAsia="zh-CN"/>
        </w:rPr>
        <w:t>each error function is defined as a kind of error policy, even the number of neurons, input, target</w:t>
      </w:r>
      <w:r w:rsidR="00681C0A" w:rsidRPr="00F97CD3">
        <w:rPr>
          <w:lang w:eastAsia="zh-CN"/>
        </w:rPr>
        <w:t xml:space="preserve"> and other training factors</w:t>
      </w:r>
      <w:r w:rsidR="00D6474A" w:rsidRPr="00F97CD3">
        <w:rPr>
          <w:rFonts w:hint="eastAsia"/>
          <w:lang w:eastAsia="zh-CN"/>
        </w:rPr>
        <w:t xml:space="preserve"> can be considered as </w:t>
      </w:r>
      <w:r w:rsidR="00D704E2">
        <w:rPr>
          <w:rFonts w:hint="eastAsia"/>
          <w:lang w:eastAsia="zh-CN"/>
        </w:rPr>
        <w:t xml:space="preserve">individual value </w:t>
      </w:r>
      <w:r w:rsidR="00D6474A" w:rsidRPr="00F97CD3">
        <w:rPr>
          <w:rFonts w:hint="eastAsia"/>
          <w:lang w:eastAsia="zh-CN"/>
        </w:rPr>
        <w:t>policies</w:t>
      </w:r>
      <w:r w:rsidR="00904A45" w:rsidRPr="00F97CD3">
        <w:rPr>
          <w:lang w:eastAsia="zh-CN"/>
        </w:rPr>
        <w:t xml:space="preserve"> as well</w:t>
      </w:r>
      <w:r w:rsidR="00D6474A" w:rsidRPr="00F97CD3">
        <w:rPr>
          <w:rFonts w:hint="eastAsia"/>
          <w:lang w:eastAsia="zh-CN"/>
        </w:rPr>
        <w:t>.</w:t>
      </w:r>
    </w:p>
    <w:p w14:paraId="7DFDEC55" w14:textId="7B5B92C6" w:rsidR="007E42D2" w:rsidRPr="00F97CD3" w:rsidRDefault="00DA674F" w:rsidP="003F0F58">
      <w:pPr>
        <w:pStyle w:val="Heading2"/>
        <w:rPr>
          <w:lang w:eastAsia="zh-CN"/>
        </w:rPr>
      </w:pPr>
      <w:r>
        <w:rPr>
          <w:lang w:eastAsia="zh-CN"/>
        </w:rPr>
        <w:t>Scalabilit</w:t>
      </w:r>
      <w:r w:rsidR="00533A61">
        <w:rPr>
          <w:rFonts w:hint="eastAsia"/>
          <w:lang w:eastAsia="zh-CN"/>
        </w:rPr>
        <w:t xml:space="preserve">y and </w:t>
      </w:r>
      <w:r w:rsidR="00533A61" w:rsidRPr="00F97CD3">
        <w:rPr>
          <w:lang w:eastAsia="zh-CN"/>
        </w:rPr>
        <w:t>Reusability</w:t>
      </w:r>
    </w:p>
    <w:p w14:paraId="5C86E29B" w14:textId="2F51BD00" w:rsidR="00EA323D" w:rsidRDefault="0047121E" w:rsidP="00EA323D">
      <w:pPr>
        <w:pStyle w:val="IEEEPlainText"/>
        <w:rPr>
          <w:lang w:eastAsia="zh-CN"/>
        </w:rPr>
      </w:pPr>
      <w:r w:rsidRPr="00F97CD3">
        <w:rPr>
          <w:lang w:eastAsia="zh-CN"/>
        </w:rPr>
        <w:t>Scalability is an important measurement of a software library.  A high scalable software library could provide freedom space for further development or maintenance.</w:t>
      </w:r>
      <w:r w:rsidR="0084441E">
        <w:rPr>
          <w:rFonts w:hint="eastAsia"/>
          <w:lang w:eastAsia="zh-CN"/>
        </w:rPr>
        <w:t xml:space="preserve">  </w:t>
      </w:r>
      <w:r w:rsidR="00EA323D">
        <w:rPr>
          <w:lang w:eastAsia="zh-CN"/>
        </w:rPr>
        <w:t>Benefit</w:t>
      </w:r>
      <w:r w:rsidR="00EA323D">
        <w:rPr>
          <w:rFonts w:hint="eastAsia"/>
          <w:lang w:eastAsia="zh-CN"/>
        </w:rPr>
        <w:t xml:space="preserve"> from abstraction and </w:t>
      </w:r>
      <w:r w:rsidR="00EA323D">
        <w:rPr>
          <w:lang w:eastAsia="zh-CN"/>
        </w:rPr>
        <w:t>compile</w:t>
      </w:r>
      <w:r w:rsidR="00EA323D">
        <w:rPr>
          <w:rFonts w:hint="eastAsia"/>
          <w:lang w:eastAsia="zh-CN"/>
        </w:rPr>
        <w:t xml:space="preserve">-time generalization, </w:t>
      </w:r>
      <w:r w:rsidR="0025417F">
        <w:rPr>
          <w:lang w:eastAsia="zh-CN"/>
        </w:rPr>
        <w:t>researchers</w:t>
      </w:r>
      <w:r w:rsidR="00EA323D">
        <w:rPr>
          <w:rFonts w:hint="eastAsia"/>
          <w:lang w:eastAsia="zh-CN"/>
        </w:rPr>
        <w:t xml:space="preserve"> can easily customize their own neural networks by simply connecting or pruning nodes without re-design the most part of the network architecture.  For example, one would like to implement a recurrent neural network without bias using LM algorithm and log-sigmoid transfer function based on an existing biased 1-layer neural network using BP algorithm and linear transfer function.  It is simple to modify following 3 steps.</w:t>
      </w:r>
    </w:p>
    <w:p w14:paraId="3DB042E7" w14:textId="77777777" w:rsidR="00EA323D" w:rsidRDefault="00EA323D" w:rsidP="0012349D">
      <w:pPr>
        <w:pStyle w:val="IEEEPlainText"/>
        <w:numPr>
          <w:ilvl w:val="0"/>
          <w:numId w:val="3"/>
        </w:numPr>
      </w:pPr>
      <w:r>
        <w:rPr>
          <w:rFonts w:hint="eastAsia"/>
          <w:lang w:eastAsia="zh-CN"/>
        </w:rPr>
        <w:t xml:space="preserve">Detach a bias </w:t>
      </w:r>
      <w:r>
        <w:rPr>
          <w:lang w:eastAsia="zh-CN"/>
        </w:rPr>
        <w:t>abstracted layer</w:t>
      </w:r>
      <w:r>
        <w:rPr>
          <w:rFonts w:hint="eastAsia"/>
          <w:lang w:eastAsia="zh-CN"/>
        </w:rPr>
        <w:t xml:space="preserve"> and a weight abstracted layer.</w:t>
      </w:r>
    </w:p>
    <w:p w14:paraId="2E0375A8" w14:textId="77777777" w:rsidR="00EA323D" w:rsidRDefault="00EA323D" w:rsidP="0012349D">
      <w:pPr>
        <w:pStyle w:val="IEEEPlainText"/>
        <w:numPr>
          <w:ilvl w:val="0"/>
          <w:numId w:val="3"/>
        </w:numPr>
      </w:pPr>
      <w:r>
        <w:rPr>
          <w:rFonts w:hint="eastAsia"/>
          <w:lang w:eastAsia="zh-CN"/>
        </w:rPr>
        <w:t xml:space="preserve">Attach a neuron abstracted layer using linear transfer function, and attach a weight </w:t>
      </w:r>
      <w:r>
        <w:rPr>
          <w:lang w:eastAsia="zh-CN"/>
        </w:rPr>
        <w:t>abstracted layer</w:t>
      </w:r>
      <w:r>
        <w:rPr>
          <w:rFonts w:hint="eastAsia"/>
          <w:lang w:eastAsia="zh-CN"/>
        </w:rPr>
        <w:t xml:space="preserve"> using LM algorithm.</w:t>
      </w:r>
    </w:p>
    <w:p w14:paraId="55C56A6C" w14:textId="77777777" w:rsidR="00EA323D" w:rsidRPr="00094CE9" w:rsidRDefault="00EA323D" w:rsidP="0012349D">
      <w:pPr>
        <w:pStyle w:val="IEEEPlainText"/>
        <w:numPr>
          <w:ilvl w:val="0"/>
          <w:numId w:val="3"/>
        </w:numPr>
      </w:pPr>
      <w:r>
        <w:rPr>
          <w:rFonts w:hint="eastAsia"/>
          <w:lang w:eastAsia="zh-CN"/>
        </w:rPr>
        <w:t>Replace the algorithm type of the weight abstracted layer from BP to LM, and replace the transfer function type of the neuron abstracted layer from log-sigmoid to linear.</w:t>
      </w:r>
    </w:p>
    <w:p w14:paraId="11909A83" w14:textId="77777777" w:rsidR="00EA323D" w:rsidRPr="00F97CD3" w:rsidRDefault="00EA323D" w:rsidP="00EA323D">
      <w:pPr>
        <w:pStyle w:val="IEEEFigure"/>
      </w:pPr>
      <w:r>
        <w:drawing>
          <wp:inline distT="0" distB="0" distL="0" distR="0" wp14:anchorId="35D4FB45" wp14:editId="46B854D1">
            <wp:extent cx="3200400" cy="1567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567815"/>
                    </a:xfrm>
                    <a:prstGeom prst="rect">
                      <a:avLst/>
                    </a:prstGeom>
                  </pic:spPr>
                </pic:pic>
              </a:graphicData>
            </a:graphic>
          </wp:inline>
        </w:drawing>
      </w:r>
    </w:p>
    <w:p w14:paraId="73844EEE" w14:textId="77777777" w:rsidR="00EA323D" w:rsidRPr="00F97CD3" w:rsidRDefault="00EA323D" w:rsidP="00EA323D">
      <w:pPr>
        <w:pStyle w:val="IEEEFigureCaption"/>
        <w:rPr>
          <w:lang w:eastAsia="zh-CN"/>
        </w:rPr>
      </w:pPr>
      <w:r w:rsidRPr="00F97CD3">
        <w:t xml:space="preserve">Fig. </w:t>
      </w:r>
      <w:fldSimple w:instr=" SEQ Fig. \* ARABIC ">
        <w:r>
          <w:rPr>
            <w:noProof/>
          </w:rPr>
          <w:t>7</w:t>
        </w:r>
      </w:fldSimple>
      <w:r w:rsidRPr="00F97CD3">
        <w:t xml:space="preserve">.  </w:t>
      </w:r>
      <w:r>
        <w:rPr>
          <w:rFonts w:hint="eastAsia"/>
          <w:lang w:eastAsia="zh-CN"/>
        </w:rPr>
        <w:t xml:space="preserve">Modification from a 1-layer neural network to a </w:t>
      </w:r>
      <w:r>
        <w:rPr>
          <w:lang w:eastAsia="zh-CN"/>
        </w:rPr>
        <w:t>recurrent</w:t>
      </w:r>
      <w:r>
        <w:rPr>
          <w:rFonts w:hint="eastAsia"/>
          <w:lang w:eastAsia="zh-CN"/>
        </w:rPr>
        <w:t xml:space="preserve"> neural network</w:t>
      </w:r>
      <w:r w:rsidRPr="00F97CD3">
        <w:t>.</w:t>
      </w:r>
    </w:p>
    <w:p w14:paraId="57D902FE" w14:textId="668418E8" w:rsidR="005F246E" w:rsidRDefault="00A13464" w:rsidP="005F246E">
      <w:pPr>
        <w:pStyle w:val="IEEEPlainText"/>
        <w:rPr>
          <w:lang w:eastAsia="zh-CN"/>
        </w:rPr>
      </w:pPr>
      <w:r w:rsidRPr="00F97CD3">
        <w:rPr>
          <w:lang w:eastAsia="zh-CN"/>
        </w:rPr>
        <w:t xml:space="preserve">Under the application of template programming and policy pattern, </w:t>
      </w:r>
      <w:r w:rsidR="007E42D2" w:rsidRPr="00F97CD3">
        <w:rPr>
          <w:lang w:eastAsia="zh-CN"/>
        </w:rPr>
        <w:t xml:space="preserve">multiple </w:t>
      </w:r>
      <w:r w:rsidR="00F85A8B">
        <w:rPr>
          <w:lang w:eastAsia="zh-CN"/>
        </w:rPr>
        <w:t xml:space="preserve">potential </w:t>
      </w:r>
      <w:r w:rsidR="007E42D2" w:rsidRPr="00F97CD3">
        <w:rPr>
          <w:lang w:eastAsia="zh-CN"/>
        </w:rPr>
        <w:t xml:space="preserve">scalable </w:t>
      </w:r>
      <w:r w:rsidR="00187BAD" w:rsidRPr="00F97CD3">
        <w:rPr>
          <w:lang w:eastAsia="zh-CN"/>
        </w:rPr>
        <w:t>possibilities</w:t>
      </w:r>
      <w:r w:rsidR="007E42D2" w:rsidRPr="00F97CD3">
        <w:rPr>
          <w:lang w:eastAsia="zh-CN"/>
        </w:rPr>
        <w:t xml:space="preserve"> </w:t>
      </w:r>
      <w:r w:rsidR="00187BAD" w:rsidRPr="00F97CD3">
        <w:rPr>
          <w:lang w:eastAsia="zh-CN"/>
        </w:rPr>
        <w:t>are</w:t>
      </w:r>
      <w:r w:rsidR="007E42D2" w:rsidRPr="00F97CD3">
        <w:rPr>
          <w:lang w:eastAsia="zh-CN"/>
        </w:rPr>
        <w:t xml:space="preserve"> listed in </w:t>
      </w:r>
      <w:r w:rsidR="0025417F">
        <w:rPr>
          <w:lang w:eastAsia="zh-CN"/>
        </w:rPr>
        <w:t>TABLE I</w:t>
      </w:r>
      <w:r w:rsidR="007E42D2" w:rsidRPr="00F97CD3">
        <w:rPr>
          <w:lang w:eastAsia="zh-CN"/>
        </w:rPr>
        <w:t>,</w:t>
      </w:r>
      <w:r w:rsidR="004132C0">
        <w:rPr>
          <w:lang w:eastAsia="zh-CN"/>
        </w:rPr>
        <w:t xml:space="preserve"> </w:t>
      </w:r>
      <w:r w:rsidR="005713A7" w:rsidRPr="00F97CD3">
        <w:rPr>
          <w:lang w:eastAsia="zh-CN"/>
        </w:rPr>
        <w:t xml:space="preserve">The library also emphasizes on the reusability of code applied to as many as future peripherals.  </w:t>
      </w:r>
      <w:r w:rsidR="003539FF" w:rsidRPr="00F97CD3">
        <w:rPr>
          <w:lang w:eastAsia="zh-CN"/>
        </w:rPr>
        <w:t>Benefit from</w:t>
      </w:r>
      <w:r w:rsidR="00CA6FED" w:rsidRPr="00F97CD3">
        <w:rPr>
          <w:lang w:eastAsia="zh-CN"/>
        </w:rPr>
        <w:t xml:space="preserve"> </w:t>
      </w:r>
      <w:r w:rsidR="00CA6FED" w:rsidRPr="00F97CD3">
        <w:rPr>
          <w:lang w:eastAsia="zh-CN"/>
        </w:rPr>
        <w:lastRenderedPageBreak/>
        <w:t xml:space="preserve">abstraction, </w:t>
      </w:r>
      <w:r w:rsidR="00FF7494" w:rsidRPr="00F97CD3">
        <w:rPr>
          <w:lang w:eastAsia="zh-CN"/>
        </w:rPr>
        <w:t xml:space="preserve">there’s no need to </w:t>
      </w:r>
      <w:r w:rsidR="002476AD" w:rsidRPr="00F97CD3">
        <w:rPr>
          <w:lang w:eastAsia="zh-CN"/>
        </w:rPr>
        <w:t xml:space="preserve">replicate each function </w:t>
      </w:r>
      <w:r w:rsidR="00FD1FA0" w:rsidRPr="00F97CD3">
        <w:rPr>
          <w:lang w:eastAsia="zh-CN"/>
        </w:rPr>
        <w:t>in further development.</w:t>
      </w:r>
    </w:p>
    <w:p w14:paraId="29805F2F" w14:textId="77777777" w:rsidR="00134ADD" w:rsidRPr="00F97CD3" w:rsidRDefault="00134ADD" w:rsidP="00134ADD">
      <w:pPr>
        <w:pStyle w:val="IEEETableCaption"/>
      </w:pPr>
      <w:r w:rsidRPr="00F97CD3">
        <w:t xml:space="preserve">TABLE </w:t>
      </w:r>
      <w:fldSimple w:instr=" SEQ TABLE \* ROMAN ">
        <w:r>
          <w:t>I</w:t>
        </w:r>
      </w:fldSimple>
      <w:r w:rsidRPr="00F97CD3">
        <w:br/>
        <w:t>Scalable Possibilities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976"/>
        <w:gridCol w:w="1701"/>
        <w:gridCol w:w="1613"/>
      </w:tblGrid>
      <w:tr w:rsidR="00B105CE" w:rsidRPr="00F97CD3" w14:paraId="315C3019" w14:textId="77777777" w:rsidTr="00A2506B">
        <w:trPr>
          <w:trHeight w:val="72"/>
          <w:jc w:val="center"/>
        </w:trPr>
        <w:tc>
          <w:tcPr>
            <w:tcW w:w="976" w:type="dxa"/>
            <w:tcBorders>
              <w:top w:val="double" w:sz="6" w:space="0" w:color="auto"/>
              <w:left w:val="nil"/>
              <w:bottom w:val="single" w:sz="6" w:space="0" w:color="auto"/>
              <w:right w:val="nil"/>
            </w:tcBorders>
            <w:vAlign w:val="center"/>
          </w:tcPr>
          <w:p w14:paraId="3CD060B8" w14:textId="39A7C47B" w:rsidR="00B105CE" w:rsidRPr="00F97CD3" w:rsidRDefault="008D4C1C" w:rsidP="007F6598">
            <w:pPr>
              <w:jc w:val="center"/>
              <w:rPr>
                <w:sz w:val="16"/>
                <w:szCs w:val="16"/>
                <w:lang w:eastAsia="zh-CN"/>
              </w:rPr>
            </w:pPr>
            <w:r>
              <w:rPr>
                <w:sz w:val="16"/>
                <w:szCs w:val="16"/>
                <w:lang w:eastAsia="zh-CN"/>
              </w:rPr>
              <w:t>Generic</w:t>
            </w:r>
            <w:r>
              <w:rPr>
                <w:sz w:val="16"/>
                <w:szCs w:val="16"/>
                <w:lang w:eastAsia="zh-CN"/>
              </w:rPr>
              <w:br/>
            </w:r>
            <w:r w:rsidR="00470991">
              <w:rPr>
                <w:sz w:val="16"/>
                <w:szCs w:val="16"/>
                <w:lang w:eastAsia="zh-CN"/>
              </w:rPr>
              <w:t>Data Type</w:t>
            </w:r>
          </w:p>
        </w:tc>
        <w:tc>
          <w:tcPr>
            <w:tcW w:w="1701" w:type="dxa"/>
            <w:tcBorders>
              <w:top w:val="double" w:sz="6" w:space="0" w:color="auto"/>
              <w:left w:val="nil"/>
              <w:bottom w:val="single" w:sz="6" w:space="0" w:color="auto"/>
              <w:right w:val="nil"/>
            </w:tcBorders>
            <w:vAlign w:val="center"/>
          </w:tcPr>
          <w:p w14:paraId="5D478D47" w14:textId="0EAC336D" w:rsidR="00B105CE" w:rsidRPr="00F97CD3" w:rsidRDefault="00B105CE" w:rsidP="00B105CE">
            <w:pPr>
              <w:jc w:val="center"/>
              <w:rPr>
                <w:sz w:val="16"/>
                <w:szCs w:val="16"/>
                <w:lang w:eastAsia="zh-CN"/>
              </w:rPr>
            </w:pPr>
            <w:r>
              <w:rPr>
                <w:rFonts w:hint="eastAsia"/>
                <w:sz w:val="16"/>
                <w:szCs w:val="16"/>
                <w:lang w:eastAsia="zh-CN"/>
              </w:rPr>
              <w:t>Implemented</w:t>
            </w:r>
          </w:p>
        </w:tc>
        <w:tc>
          <w:tcPr>
            <w:tcW w:w="1613" w:type="dxa"/>
            <w:tcBorders>
              <w:top w:val="double" w:sz="6" w:space="0" w:color="auto"/>
              <w:left w:val="nil"/>
              <w:bottom w:val="single" w:sz="6" w:space="0" w:color="auto"/>
              <w:right w:val="nil"/>
            </w:tcBorders>
            <w:vAlign w:val="center"/>
          </w:tcPr>
          <w:p w14:paraId="211B5A19" w14:textId="22779E98" w:rsidR="00B105CE" w:rsidRPr="00F97CD3" w:rsidRDefault="0091378A" w:rsidP="007F6598">
            <w:pPr>
              <w:jc w:val="center"/>
              <w:rPr>
                <w:sz w:val="16"/>
                <w:szCs w:val="16"/>
              </w:rPr>
            </w:pPr>
            <w:r>
              <w:rPr>
                <w:sz w:val="16"/>
                <w:szCs w:val="16"/>
                <w:lang w:eastAsia="zh-CN"/>
              </w:rPr>
              <w:t>Pending</w:t>
            </w:r>
            <w:r>
              <w:rPr>
                <w:sz w:val="16"/>
                <w:szCs w:val="16"/>
                <w:lang w:eastAsia="zh-CN"/>
              </w:rPr>
              <w:br/>
            </w:r>
            <w:r w:rsidR="008C54D6">
              <w:rPr>
                <w:sz w:val="16"/>
                <w:szCs w:val="16"/>
                <w:lang w:eastAsia="zh-CN"/>
              </w:rPr>
              <w:t>Implementation</w:t>
            </w:r>
          </w:p>
        </w:tc>
      </w:tr>
      <w:tr w:rsidR="00B105CE" w:rsidRPr="00F97CD3" w14:paraId="20C65258" w14:textId="77777777" w:rsidTr="00A2506B">
        <w:trPr>
          <w:jc w:val="center"/>
        </w:trPr>
        <w:tc>
          <w:tcPr>
            <w:tcW w:w="976" w:type="dxa"/>
            <w:tcBorders>
              <w:top w:val="single" w:sz="6" w:space="0" w:color="auto"/>
              <w:left w:val="nil"/>
              <w:bottom w:val="single" w:sz="6" w:space="0" w:color="auto"/>
              <w:right w:val="nil"/>
            </w:tcBorders>
            <w:vAlign w:val="center"/>
          </w:tcPr>
          <w:p w14:paraId="2BB5545F" w14:textId="39BB1668" w:rsidR="00B105CE" w:rsidRPr="00F97CD3" w:rsidRDefault="00FD5237" w:rsidP="007F6598">
            <w:pPr>
              <w:rPr>
                <w:sz w:val="16"/>
                <w:szCs w:val="16"/>
              </w:rPr>
            </w:pPr>
            <w:r>
              <w:rPr>
                <w:rFonts w:hint="eastAsia"/>
                <w:sz w:val="16"/>
                <w:szCs w:val="16"/>
                <w:lang w:eastAsia="zh-CN"/>
              </w:rPr>
              <w:t>neural</w:t>
            </w:r>
            <w:r>
              <w:rPr>
                <w:rFonts w:hint="eastAsia"/>
                <w:sz w:val="16"/>
                <w:szCs w:val="16"/>
                <w:lang w:eastAsia="zh-CN"/>
              </w:rPr>
              <w:br/>
              <w:t>l</w:t>
            </w:r>
            <w:r w:rsidR="00EB3163">
              <w:rPr>
                <w:rFonts w:hint="eastAsia"/>
                <w:sz w:val="16"/>
                <w:szCs w:val="16"/>
                <w:lang w:eastAsia="zh-CN"/>
              </w:rPr>
              <w:t>earning</w:t>
            </w:r>
            <w:r w:rsidR="00EB3163">
              <w:rPr>
                <w:rFonts w:hint="eastAsia"/>
                <w:sz w:val="16"/>
                <w:szCs w:val="16"/>
                <w:lang w:eastAsia="zh-CN"/>
              </w:rPr>
              <w:br/>
            </w:r>
            <w:r w:rsidR="00B105CE" w:rsidRPr="00F97CD3">
              <w:rPr>
                <w:sz w:val="16"/>
                <w:szCs w:val="16"/>
              </w:rPr>
              <w:t>algorithm</w:t>
            </w:r>
          </w:p>
        </w:tc>
        <w:tc>
          <w:tcPr>
            <w:tcW w:w="1701" w:type="dxa"/>
            <w:tcBorders>
              <w:top w:val="single" w:sz="6" w:space="0" w:color="auto"/>
              <w:left w:val="nil"/>
              <w:bottom w:val="single" w:sz="6" w:space="0" w:color="auto"/>
              <w:right w:val="nil"/>
            </w:tcBorders>
            <w:vAlign w:val="center"/>
          </w:tcPr>
          <w:p w14:paraId="66854B08" w14:textId="1A196904" w:rsidR="0033367B" w:rsidRPr="00F97CD3" w:rsidRDefault="0033367B" w:rsidP="007F6598">
            <w:pPr>
              <w:jc w:val="both"/>
              <w:rPr>
                <w:sz w:val="16"/>
                <w:szCs w:val="16"/>
                <w:lang w:eastAsia="zh-CN"/>
              </w:rPr>
            </w:pPr>
            <w:r>
              <w:rPr>
                <w:rFonts w:hint="eastAsia"/>
                <w:sz w:val="16"/>
                <w:szCs w:val="16"/>
                <w:lang w:eastAsia="zh-CN"/>
              </w:rPr>
              <w:t>BP</w:t>
            </w:r>
            <w:r w:rsidR="00BA4579">
              <w:rPr>
                <w:rFonts w:hint="eastAsia"/>
                <w:sz w:val="16"/>
                <w:szCs w:val="16"/>
                <w:lang w:eastAsia="zh-CN"/>
              </w:rPr>
              <w:t xml:space="preserve">, QP, RP, </w:t>
            </w:r>
            <w:r>
              <w:rPr>
                <w:rFonts w:hint="eastAsia"/>
                <w:sz w:val="16"/>
                <w:szCs w:val="16"/>
                <w:lang w:eastAsia="zh-CN"/>
              </w:rPr>
              <w:t>LM</w:t>
            </w:r>
          </w:p>
        </w:tc>
        <w:tc>
          <w:tcPr>
            <w:tcW w:w="1613" w:type="dxa"/>
            <w:tcBorders>
              <w:top w:val="single" w:sz="6" w:space="0" w:color="auto"/>
              <w:left w:val="nil"/>
              <w:bottom w:val="single" w:sz="6" w:space="0" w:color="auto"/>
              <w:right w:val="nil"/>
            </w:tcBorders>
            <w:vAlign w:val="center"/>
          </w:tcPr>
          <w:p w14:paraId="52B5819A" w14:textId="6506A951" w:rsidR="00B105CE" w:rsidRPr="00F97CD3" w:rsidRDefault="00F273BF" w:rsidP="007F6598">
            <w:pPr>
              <w:jc w:val="both"/>
              <w:rPr>
                <w:sz w:val="16"/>
                <w:szCs w:val="16"/>
                <w:lang w:eastAsia="zh-CN"/>
              </w:rPr>
            </w:pPr>
            <w:r>
              <w:rPr>
                <w:sz w:val="16"/>
                <w:szCs w:val="16"/>
              </w:rPr>
              <w:t>Quasi-Newton</w:t>
            </w:r>
            <w:r w:rsidR="003A4918">
              <w:rPr>
                <w:rFonts w:hint="eastAsia"/>
                <w:sz w:val="16"/>
                <w:szCs w:val="16"/>
                <w:lang w:eastAsia="zh-CN"/>
              </w:rPr>
              <w:t>,</w:t>
            </w:r>
            <w:r>
              <w:rPr>
                <w:rFonts w:hint="eastAsia"/>
                <w:sz w:val="16"/>
                <w:szCs w:val="16"/>
                <w:lang w:eastAsia="zh-CN"/>
              </w:rPr>
              <w:br/>
            </w:r>
            <w:r w:rsidR="00B105CE" w:rsidRPr="00F97CD3">
              <w:rPr>
                <w:sz w:val="16"/>
                <w:szCs w:val="16"/>
              </w:rPr>
              <w:t>adaptive learning</w:t>
            </w:r>
            <w:r w:rsidR="003A4918">
              <w:rPr>
                <w:rFonts w:hint="eastAsia"/>
                <w:sz w:val="16"/>
                <w:szCs w:val="16"/>
                <w:lang w:eastAsia="zh-CN"/>
              </w:rPr>
              <w:t>,</w:t>
            </w:r>
          </w:p>
          <w:p w14:paraId="1839E1A4" w14:textId="4B9A737F" w:rsidR="00B105CE" w:rsidRPr="00F97CD3" w:rsidRDefault="00FD0BB5" w:rsidP="007F6598">
            <w:pPr>
              <w:jc w:val="both"/>
              <w:rPr>
                <w:sz w:val="16"/>
                <w:szCs w:val="16"/>
                <w:lang w:eastAsia="zh-CN"/>
              </w:rPr>
            </w:pPr>
            <w:r>
              <w:rPr>
                <w:sz w:val="16"/>
                <w:szCs w:val="16"/>
              </w:rPr>
              <w:t>conjugate algorithm</w:t>
            </w:r>
            <w:r w:rsidR="003A4918">
              <w:rPr>
                <w:rFonts w:hint="eastAsia"/>
                <w:sz w:val="16"/>
                <w:szCs w:val="16"/>
                <w:lang w:eastAsia="zh-CN"/>
              </w:rPr>
              <w:t>,</w:t>
            </w:r>
          </w:p>
          <w:p w14:paraId="7F920B3E" w14:textId="7D5BF137" w:rsidR="00B105CE" w:rsidRPr="00F97CD3" w:rsidRDefault="00B105CE" w:rsidP="007F6598">
            <w:pPr>
              <w:jc w:val="both"/>
              <w:rPr>
                <w:sz w:val="16"/>
                <w:szCs w:val="16"/>
              </w:rPr>
            </w:pPr>
            <w:r w:rsidRPr="00F97CD3">
              <w:rPr>
                <w:sz w:val="16"/>
                <w:szCs w:val="16"/>
              </w:rPr>
              <w:t>momentum, etc.</w:t>
            </w:r>
          </w:p>
        </w:tc>
      </w:tr>
      <w:tr w:rsidR="00AD62FA" w:rsidRPr="00F97CD3" w14:paraId="30857142" w14:textId="77777777" w:rsidTr="00A2506B">
        <w:trPr>
          <w:jc w:val="center"/>
        </w:trPr>
        <w:tc>
          <w:tcPr>
            <w:tcW w:w="976" w:type="dxa"/>
            <w:tcBorders>
              <w:top w:val="single" w:sz="6" w:space="0" w:color="auto"/>
              <w:left w:val="nil"/>
              <w:bottom w:val="single" w:sz="6" w:space="0" w:color="auto"/>
              <w:right w:val="nil"/>
            </w:tcBorders>
            <w:vAlign w:val="center"/>
          </w:tcPr>
          <w:p w14:paraId="63C57FD0" w14:textId="0FD670C7" w:rsidR="00AD62FA" w:rsidRDefault="00AD62FA" w:rsidP="007F6598">
            <w:pPr>
              <w:rPr>
                <w:sz w:val="16"/>
                <w:szCs w:val="16"/>
                <w:lang w:eastAsia="zh-CN"/>
              </w:rPr>
            </w:pPr>
            <w:r>
              <w:rPr>
                <w:rFonts w:hint="eastAsia"/>
                <w:sz w:val="16"/>
                <w:szCs w:val="16"/>
                <w:lang w:eastAsia="zh-CN"/>
              </w:rPr>
              <w:t>transfer</w:t>
            </w:r>
            <w:r>
              <w:rPr>
                <w:rFonts w:hint="eastAsia"/>
                <w:sz w:val="16"/>
                <w:szCs w:val="16"/>
                <w:lang w:eastAsia="zh-CN"/>
              </w:rPr>
              <w:br/>
              <w:t>function</w:t>
            </w:r>
          </w:p>
        </w:tc>
        <w:tc>
          <w:tcPr>
            <w:tcW w:w="1701" w:type="dxa"/>
            <w:tcBorders>
              <w:top w:val="single" w:sz="6" w:space="0" w:color="auto"/>
              <w:left w:val="nil"/>
              <w:bottom w:val="single" w:sz="6" w:space="0" w:color="auto"/>
              <w:right w:val="nil"/>
            </w:tcBorders>
            <w:vAlign w:val="center"/>
          </w:tcPr>
          <w:p w14:paraId="2AC53DFC" w14:textId="47FF954C" w:rsidR="00AD62FA" w:rsidRDefault="00FA687D" w:rsidP="00FA687D">
            <w:pPr>
              <w:jc w:val="both"/>
              <w:rPr>
                <w:sz w:val="16"/>
                <w:szCs w:val="16"/>
                <w:lang w:eastAsia="zh-CN"/>
              </w:rPr>
            </w:pPr>
            <w:r>
              <w:rPr>
                <w:rFonts w:hint="eastAsia"/>
                <w:sz w:val="16"/>
                <w:szCs w:val="16"/>
                <w:lang w:eastAsia="zh-CN"/>
              </w:rPr>
              <w:t>log-sig, tan-sig, linear</w:t>
            </w:r>
          </w:p>
        </w:tc>
        <w:tc>
          <w:tcPr>
            <w:tcW w:w="1613" w:type="dxa"/>
            <w:tcBorders>
              <w:top w:val="single" w:sz="6" w:space="0" w:color="auto"/>
              <w:left w:val="nil"/>
              <w:bottom w:val="single" w:sz="6" w:space="0" w:color="auto"/>
              <w:right w:val="nil"/>
            </w:tcBorders>
            <w:vAlign w:val="center"/>
          </w:tcPr>
          <w:p w14:paraId="7545095D" w14:textId="7F4DBEA0" w:rsidR="00AD62FA" w:rsidRDefault="00D75263" w:rsidP="007F6598">
            <w:pPr>
              <w:jc w:val="both"/>
              <w:rPr>
                <w:sz w:val="16"/>
                <w:szCs w:val="16"/>
                <w:lang w:eastAsia="zh-CN"/>
              </w:rPr>
            </w:pPr>
            <w:r>
              <w:rPr>
                <w:rFonts w:hint="eastAsia"/>
                <w:sz w:val="16"/>
                <w:szCs w:val="16"/>
                <w:lang w:eastAsia="zh-CN"/>
              </w:rPr>
              <w:t>as</w:t>
            </w:r>
            <w:r>
              <w:rPr>
                <w:sz w:val="16"/>
                <w:szCs w:val="16"/>
                <w:lang w:eastAsia="zh-CN"/>
              </w:rPr>
              <w:t>ymmetric</w:t>
            </w:r>
            <w:r w:rsidR="003A4918">
              <w:rPr>
                <w:rFonts w:hint="eastAsia"/>
                <w:sz w:val="16"/>
                <w:szCs w:val="16"/>
                <w:lang w:eastAsia="zh-CN"/>
              </w:rPr>
              <w:t>,</w:t>
            </w:r>
          </w:p>
          <w:p w14:paraId="6BE7A3D7" w14:textId="3DCE5481" w:rsidR="00D75263" w:rsidRDefault="00D75263" w:rsidP="007F6598">
            <w:pPr>
              <w:jc w:val="both"/>
              <w:rPr>
                <w:sz w:val="16"/>
                <w:szCs w:val="16"/>
                <w:lang w:eastAsia="zh-CN"/>
              </w:rPr>
            </w:pPr>
            <w:r>
              <w:rPr>
                <w:rFonts w:hint="eastAsia"/>
                <w:sz w:val="16"/>
                <w:szCs w:val="16"/>
                <w:lang w:eastAsia="zh-CN"/>
              </w:rPr>
              <w:t>saturated, etc.</w:t>
            </w:r>
          </w:p>
        </w:tc>
      </w:tr>
      <w:tr w:rsidR="00BA4579" w:rsidRPr="00F97CD3" w14:paraId="2E383DFA" w14:textId="77777777" w:rsidTr="00A2506B">
        <w:trPr>
          <w:jc w:val="center"/>
        </w:trPr>
        <w:tc>
          <w:tcPr>
            <w:tcW w:w="976" w:type="dxa"/>
            <w:tcBorders>
              <w:top w:val="single" w:sz="6" w:space="0" w:color="auto"/>
              <w:left w:val="nil"/>
              <w:bottom w:val="single" w:sz="6" w:space="0" w:color="auto"/>
              <w:right w:val="nil"/>
            </w:tcBorders>
            <w:vAlign w:val="center"/>
          </w:tcPr>
          <w:p w14:paraId="2B361C56" w14:textId="00885559" w:rsidR="00BA4579" w:rsidRPr="00F97CD3" w:rsidRDefault="00882883" w:rsidP="007F6598">
            <w:pPr>
              <w:rPr>
                <w:sz w:val="16"/>
                <w:szCs w:val="16"/>
                <w:lang w:eastAsia="zh-CN"/>
              </w:rPr>
            </w:pPr>
            <w:r>
              <w:rPr>
                <w:rFonts w:hint="eastAsia"/>
                <w:sz w:val="16"/>
                <w:szCs w:val="16"/>
                <w:lang w:eastAsia="zh-CN"/>
              </w:rPr>
              <w:t>e</w:t>
            </w:r>
            <w:r w:rsidR="00BA4579">
              <w:rPr>
                <w:rFonts w:hint="eastAsia"/>
                <w:sz w:val="16"/>
                <w:szCs w:val="16"/>
                <w:lang w:eastAsia="zh-CN"/>
              </w:rPr>
              <w:t>rror</w:t>
            </w:r>
            <w:r>
              <w:rPr>
                <w:rFonts w:hint="eastAsia"/>
                <w:sz w:val="16"/>
                <w:szCs w:val="16"/>
                <w:lang w:eastAsia="zh-CN"/>
              </w:rPr>
              <w:br/>
            </w:r>
            <w:r w:rsidR="00BA4579">
              <w:rPr>
                <w:rFonts w:hint="eastAsia"/>
                <w:sz w:val="16"/>
                <w:szCs w:val="16"/>
                <w:lang w:eastAsia="zh-CN"/>
              </w:rPr>
              <w:t>function</w:t>
            </w:r>
          </w:p>
        </w:tc>
        <w:tc>
          <w:tcPr>
            <w:tcW w:w="1701" w:type="dxa"/>
            <w:tcBorders>
              <w:top w:val="single" w:sz="6" w:space="0" w:color="auto"/>
              <w:left w:val="nil"/>
              <w:bottom w:val="single" w:sz="6" w:space="0" w:color="auto"/>
              <w:right w:val="nil"/>
            </w:tcBorders>
            <w:vAlign w:val="center"/>
          </w:tcPr>
          <w:p w14:paraId="55E9D41A" w14:textId="3BD0C8E5" w:rsidR="00BA4579" w:rsidRDefault="00F273BF" w:rsidP="007F6598">
            <w:pPr>
              <w:jc w:val="both"/>
              <w:rPr>
                <w:sz w:val="16"/>
                <w:szCs w:val="16"/>
                <w:lang w:eastAsia="zh-CN"/>
              </w:rPr>
            </w:pPr>
            <w:r>
              <w:rPr>
                <w:rFonts w:hint="eastAsia"/>
                <w:sz w:val="16"/>
                <w:szCs w:val="16"/>
                <w:lang w:eastAsia="zh-CN"/>
              </w:rPr>
              <w:t>MAE, MSE, RMSE</w:t>
            </w:r>
          </w:p>
        </w:tc>
        <w:tc>
          <w:tcPr>
            <w:tcW w:w="1613" w:type="dxa"/>
            <w:tcBorders>
              <w:top w:val="single" w:sz="6" w:space="0" w:color="auto"/>
              <w:left w:val="nil"/>
              <w:bottom w:val="single" w:sz="6" w:space="0" w:color="auto"/>
              <w:right w:val="nil"/>
            </w:tcBorders>
            <w:vAlign w:val="center"/>
          </w:tcPr>
          <w:p w14:paraId="2507930B" w14:textId="64970B1D" w:rsidR="00734499" w:rsidRDefault="00734499" w:rsidP="007F6598">
            <w:pPr>
              <w:jc w:val="both"/>
              <w:rPr>
                <w:sz w:val="16"/>
                <w:szCs w:val="16"/>
                <w:lang w:eastAsia="zh-CN"/>
              </w:rPr>
            </w:pPr>
            <w:r>
              <w:rPr>
                <w:rFonts w:hint="eastAsia"/>
                <w:sz w:val="16"/>
                <w:szCs w:val="16"/>
                <w:lang w:eastAsia="zh-CN"/>
              </w:rPr>
              <w:t>similarity</w:t>
            </w:r>
            <w:r w:rsidR="003A4918">
              <w:rPr>
                <w:rFonts w:hint="eastAsia"/>
                <w:sz w:val="16"/>
                <w:szCs w:val="16"/>
                <w:lang w:eastAsia="zh-CN"/>
              </w:rPr>
              <w:t>,</w:t>
            </w:r>
          </w:p>
          <w:p w14:paraId="067AC084" w14:textId="6C7FA007" w:rsidR="00BA4579" w:rsidRPr="00F97CD3" w:rsidRDefault="00734499" w:rsidP="007F6598">
            <w:pPr>
              <w:jc w:val="both"/>
              <w:rPr>
                <w:sz w:val="16"/>
                <w:szCs w:val="16"/>
                <w:lang w:eastAsia="zh-CN"/>
              </w:rPr>
            </w:pPr>
            <w:r>
              <w:rPr>
                <w:rFonts w:hint="eastAsia"/>
                <w:sz w:val="16"/>
                <w:szCs w:val="16"/>
                <w:lang w:eastAsia="zh-CN"/>
              </w:rPr>
              <w:t>distance, etc.</w:t>
            </w:r>
          </w:p>
        </w:tc>
      </w:tr>
      <w:tr w:rsidR="00B105CE" w:rsidRPr="00F97CD3" w14:paraId="2F6EDC71" w14:textId="77777777" w:rsidTr="00A2506B">
        <w:trPr>
          <w:trHeight w:val="126"/>
          <w:jc w:val="center"/>
        </w:trPr>
        <w:tc>
          <w:tcPr>
            <w:tcW w:w="976" w:type="dxa"/>
            <w:tcBorders>
              <w:top w:val="single" w:sz="6" w:space="0" w:color="auto"/>
              <w:left w:val="nil"/>
              <w:bottom w:val="single" w:sz="6" w:space="0" w:color="auto"/>
              <w:right w:val="nil"/>
            </w:tcBorders>
            <w:vAlign w:val="center"/>
          </w:tcPr>
          <w:p w14:paraId="7351C75E" w14:textId="5F54B8ED" w:rsidR="00B105CE" w:rsidRPr="00F97CD3" w:rsidRDefault="005378B3" w:rsidP="007F6598">
            <w:pPr>
              <w:rPr>
                <w:iCs/>
                <w:sz w:val="16"/>
                <w:szCs w:val="16"/>
              </w:rPr>
            </w:pPr>
            <w:r>
              <w:rPr>
                <w:rFonts w:hint="eastAsia"/>
                <w:iCs/>
                <w:sz w:val="16"/>
                <w:szCs w:val="16"/>
                <w:lang w:eastAsia="zh-CN"/>
              </w:rPr>
              <w:t>n</w:t>
            </w:r>
            <w:r>
              <w:rPr>
                <w:iCs/>
                <w:sz w:val="16"/>
                <w:szCs w:val="16"/>
              </w:rPr>
              <w:t>etwork</w:t>
            </w:r>
            <w:r>
              <w:rPr>
                <w:rFonts w:hint="eastAsia"/>
                <w:iCs/>
                <w:sz w:val="16"/>
                <w:szCs w:val="16"/>
                <w:lang w:eastAsia="zh-CN"/>
              </w:rPr>
              <w:br/>
            </w:r>
            <w:r w:rsidR="00B105CE" w:rsidRPr="00F97CD3">
              <w:rPr>
                <w:iCs/>
                <w:sz w:val="16"/>
                <w:szCs w:val="16"/>
              </w:rPr>
              <w:t>topology</w:t>
            </w:r>
          </w:p>
        </w:tc>
        <w:tc>
          <w:tcPr>
            <w:tcW w:w="1701" w:type="dxa"/>
            <w:tcBorders>
              <w:top w:val="single" w:sz="6" w:space="0" w:color="auto"/>
              <w:left w:val="nil"/>
              <w:bottom w:val="single" w:sz="6" w:space="0" w:color="auto"/>
              <w:right w:val="nil"/>
            </w:tcBorders>
            <w:vAlign w:val="center"/>
          </w:tcPr>
          <w:p w14:paraId="6237E2DE" w14:textId="61B5D37A" w:rsidR="0033367B" w:rsidRPr="00F97CD3" w:rsidRDefault="0033367B" w:rsidP="007F6598">
            <w:pPr>
              <w:jc w:val="both"/>
              <w:rPr>
                <w:iCs/>
                <w:sz w:val="16"/>
                <w:szCs w:val="16"/>
                <w:lang w:eastAsia="zh-CN"/>
              </w:rPr>
            </w:pPr>
            <w:r>
              <w:rPr>
                <w:rFonts w:hint="eastAsia"/>
                <w:iCs/>
                <w:sz w:val="16"/>
                <w:szCs w:val="16"/>
                <w:lang w:eastAsia="zh-CN"/>
              </w:rPr>
              <w:t>1,2,3-layer</w:t>
            </w:r>
            <w:r w:rsidR="001F34EB">
              <w:rPr>
                <w:rFonts w:hint="eastAsia"/>
                <w:iCs/>
                <w:sz w:val="16"/>
                <w:szCs w:val="16"/>
                <w:lang w:eastAsia="zh-CN"/>
              </w:rPr>
              <w:t>, recurrent</w:t>
            </w:r>
          </w:p>
        </w:tc>
        <w:tc>
          <w:tcPr>
            <w:tcW w:w="1613" w:type="dxa"/>
            <w:tcBorders>
              <w:top w:val="single" w:sz="6" w:space="0" w:color="auto"/>
              <w:left w:val="nil"/>
              <w:bottom w:val="single" w:sz="6" w:space="0" w:color="auto"/>
              <w:right w:val="nil"/>
            </w:tcBorders>
            <w:vAlign w:val="center"/>
          </w:tcPr>
          <w:p w14:paraId="235A5357" w14:textId="119255A5" w:rsidR="00B105CE" w:rsidRPr="00F97CD3" w:rsidRDefault="0033367B" w:rsidP="007F6598">
            <w:pPr>
              <w:jc w:val="both"/>
              <w:rPr>
                <w:iCs/>
                <w:sz w:val="16"/>
                <w:szCs w:val="16"/>
                <w:lang w:eastAsia="zh-CN"/>
              </w:rPr>
            </w:pPr>
            <w:r>
              <w:rPr>
                <w:iCs/>
                <w:sz w:val="16"/>
                <w:szCs w:val="16"/>
              </w:rPr>
              <w:t>n-layer</w:t>
            </w:r>
            <w:r w:rsidR="003A4918">
              <w:rPr>
                <w:rFonts w:hint="eastAsia"/>
                <w:iCs/>
                <w:sz w:val="16"/>
                <w:szCs w:val="16"/>
                <w:lang w:eastAsia="zh-CN"/>
              </w:rPr>
              <w:t>,</w:t>
            </w:r>
          </w:p>
          <w:p w14:paraId="286114FC" w14:textId="29FAFD99" w:rsidR="00B105CE" w:rsidRPr="00F97CD3" w:rsidRDefault="00B105CE" w:rsidP="007F6598">
            <w:pPr>
              <w:jc w:val="both"/>
              <w:rPr>
                <w:iCs/>
                <w:sz w:val="16"/>
                <w:szCs w:val="16"/>
                <w:lang w:eastAsia="zh-CN"/>
              </w:rPr>
            </w:pPr>
            <w:r w:rsidRPr="00F97CD3">
              <w:rPr>
                <w:iCs/>
                <w:sz w:val="16"/>
                <w:szCs w:val="16"/>
              </w:rPr>
              <w:t>K</w:t>
            </w:r>
            <w:r w:rsidR="0033367B">
              <w:rPr>
                <w:iCs/>
                <w:sz w:val="16"/>
                <w:szCs w:val="16"/>
              </w:rPr>
              <w:t>ohonen</w:t>
            </w:r>
            <w:r w:rsidR="00F273BF">
              <w:rPr>
                <w:rFonts w:hint="eastAsia"/>
                <w:iCs/>
                <w:sz w:val="16"/>
                <w:szCs w:val="16"/>
                <w:lang w:eastAsia="zh-CN"/>
              </w:rPr>
              <w:t>, etc.</w:t>
            </w:r>
          </w:p>
        </w:tc>
      </w:tr>
      <w:tr w:rsidR="0033367B" w:rsidRPr="00F97CD3" w14:paraId="2589E84E" w14:textId="77777777" w:rsidTr="00A2506B">
        <w:trPr>
          <w:trHeight w:val="126"/>
          <w:jc w:val="center"/>
        </w:trPr>
        <w:tc>
          <w:tcPr>
            <w:tcW w:w="976" w:type="dxa"/>
            <w:tcBorders>
              <w:top w:val="single" w:sz="6" w:space="0" w:color="auto"/>
              <w:left w:val="nil"/>
              <w:bottom w:val="double" w:sz="6" w:space="0" w:color="auto"/>
              <w:right w:val="nil"/>
            </w:tcBorders>
            <w:vAlign w:val="center"/>
          </w:tcPr>
          <w:p w14:paraId="1467B41C" w14:textId="153C9E9C" w:rsidR="0033367B" w:rsidRPr="00F97CD3" w:rsidRDefault="005378B3" w:rsidP="007F6598">
            <w:pPr>
              <w:rPr>
                <w:iCs/>
                <w:sz w:val="16"/>
                <w:szCs w:val="16"/>
              </w:rPr>
            </w:pPr>
            <w:r>
              <w:rPr>
                <w:sz w:val="16"/>
                <w:szCs w:val="16"/>
              </w:rPr>
              <w:t>input and</w:t>
            </w:r>
            <w:r>
              <w:rPr>
                <w:rFonts w:hint="eastAsia"/>
                <w:sz w:val="16"/>
                <w:szCs w:val="16"/>
                <w:lang w:eastAsia="zh-CN"/>
              </w:rPr>
              <w:br/>
            </w:r>
            <w:r w:rsidR="007042EF">
              <w:rPr>
                <w:sz w:val="16"/>
                <w:szCs w:val="16"/>
              </w:rPr>
              <w:t>output</w:t>
            </w:r>
            <w:r w:rsidR="00430BBA">
              <w:rPr>
                <w:rFonts w:hint="eastAsia"/>
                <w:sz w:val="16"/>
                <w:szCs w:val="16"/>
                <w:lang w:eastAsia="zh-CN"/>
              </w:rPr>
              <w:br/>
            </w:r>
            <w:r w:rsidR="0033367B" w:rsidRPr="00F97CD3">
              <w:rPr>
                <w:sz w:val="16"/>
                <w:szCs w:val="16"/>
              </w:rPr>
              <w:t>utility</w:t>
            </w:r>
          </w:p>
        </w:tc>
        <w:tc>
          <w:tcPr>
            <w:tcW w:w="1701" w:type="dxa"/>
            <w:tcBorders>
              <w:top w:val="single" w:sz="6" w:space="0" w:color="auto"/>
              <w:left w:val="nil"/>
              <w:bottom w:val="double" w:sz="6" w:space="0" w:color="auto"/>
              <w:right w:val="nil"/>
            </w:tcBorders>
            <w:vAlign w:val="center"/>
          </w:tcPr>
          <w:p w14:paraId="697564FF" w14:textId="32B04517" w:rsidR="0033367B" w:rsidRDefault="0033367B" w:rsidP="007F6598">
            <w:pPr>
              <w:jc w:val="both"/>
              <w:rPr>
                <w:iCs/>
                <w:sz w:val="16"/>
                <w:szCs w:val="16"/>
                <w:lang w:eastAsia="zh-CN"/>
              </w:rPr>
            </w:pPr>
            <w:r>
              <w:rPr>
                <w:rFonts w:hint="eastAsia"/>
                <w:sz w:val="16"/>
                <w:szCs w:val="16"/>
                <w:lang w:eastAsia="zh-CN"/>
              </w:rPr>
              <w:t>neural network</w:t>
            </w:r>
          </w:p>
        </w:tc>
        <w:tc>
          <w:tcPr>
            <w:tcW w:w="1613" w:type="dxa"/>
            <w:tcBorders>
              <w:top w:val="single" w:sz="6" w:space="0" w:color="auto"/>
              <w:left w:val="nil"/>
              <w:bottom w:val="double" w:sz="6" w:space="0" w:color="auto"/>
              <w:right w:val="nil"/>
            </w:tcBorders>
            <w:vAlign w:val="center"/>
          </w:tcPr>
          <w:p w14:paraId="42F8B75B" w14:textId="43D16454" w:rsidR="0033367B" w:rsidRPr="00F97CD3" w:rsidRDefault="0033367B" w:rsidP="00841BBC">
            <w:pPr>
              <w:jc w:val="both"/>
              <w:rPr>
                <w:sz w:val="16"/>
                <w:szCs w:val="16"/>
                <w:lang w:eastAsia="zh-CN"/>
              </w:rPr>
            </w:pPr>
            <w:r w:rsidRPr="00F97CD3">
              <w:rPr>
                <w:sz w:val="16"/>
                <w:szCs w:val="16"/>
              </w:rPr>
              <w:t>control system</w:t>
            </w:r>
            <w:r w:rsidR="003A4918">
              <w:rPr>
                <w:rFonts w:hint="eastAsia"/>
                <w:sz w:val="16"/>
                <w:szCs w:val="16"/>
                <w:lang w:eastAsia="zh-CN"/>
              </w:rPr>
              <w:t>,</w:t>
            </w:r>
          </w:p>
          <w:p w14:paraId="5A9F04EF" w14:textId="5302D49D" w:rsidR="0033367B" w:rsidRDefault="0033367B" w:rsidP="00841BBC">
            <w:pPr>
              <w:jc w:val="both"/>
              <w:rPr>
                <w:sz w:val="16"/>
                <w:szCs w:val="16"/>
                <w:lang w:eastAsia="zh-CN"/>
              </w:rPr>
            </w:pPr>
            <w:r w:rsidRPr="00F97CD3">
              <w:rPr>
                <w:sz w:val="16"/>
                <w:szCs w:val="16"/>
              </w:rPr>
              <w:t>deep network</w:t>
            </w:r>
            <w:r w:rsidR="003A4918">
              <w:rPr>
                <w:rFonts w:hint="eastAsia"/>
                <w:sz w:val="16"/>
                <w:szCs w:val="16"/>
                <w:lang w:eastAsia="zh-CN"/>
              </w:rPr>
              <w:t>,</w:t>
            </w:r>
          </w:p>
          <w:p w14:paraId="23C39CBB" w14:textId="2EA36CAB" w:rsidR="00E30646" w:rsidRPr="00F97CD3" w:rsidRDefault="00E30646" w:rsidP="00841BBC">
            <w:pPr>
              <w:jc w:val="both"/>
              <w:rPr>
                <w:sz w:val="16"/>
                <w:szCs w:val="16"/>
                <w:lang w:eastAsia="zh-CN"/>
              </w:rPr>
            </w:pPr>
            <w:r>
              <w:rPr>
                <w:rFonts w:hint="eastAsia"/>
                <w:sz w:val="16"/>
                <w:szCs w:val="16"/>
                <w:lang w:eastAsia="zh-CN"/>
              </w:rPr>
              <w:t xml:space="preserve">fuzzy </w:t>
            </w:r>
            <w:r w:rsidR="00A60DFB">
              <w:rPr>
                <w:rFonts w:hint="eastAsia"/>
                <w:sz w:val="16"/>
                <w:szCs w:val="16"/>
                <w:lang w:eastAsia="zh-CN"/>
              </w:rPr>
              <w:t>system</w:t>
            </w:r>
            <w:r w:rsidR="003A4918">
              <w:rPr>
                <w:rFonts w:hint="eastAsia"/>
                <w:sz w:val="16"/>
                <w:szCs w:val="16"/>
                <w:lang w:eastAsia="zh-CN"/>
              </w:rPr>
              <w:t>,</w:t>
            </w:r>
          </w:p>
          <w:p w14:paraId="57B067C5" w14:textId="218D2DBA" w:rsidR="0033367B" w:rsidRDefault="0033367B" w:rsidP="007F6598">
            <w:pPr>
              <w:jc w:val="both"/>
              <w:rPr>
                <w:iCs/>
                <w:sz w:val="16"/>
                <w:szCs w:val="16"/>
              </w:rPr>
            </w:pPr>
            <w:r w:rsidRPr="00F97CD3">
              <w:rPr>
                <w:sz w:val="16"/>
                <w:szCs w:val="16"/>
              </w:rPr>
              <w:t>decision tree, etc.</w:t>
            </w:r>
          </w:p>
        </w:tc>
      </w:tr>
    </w:tbl>
    <w:p w14:paraId="1070FE77" w14:textId="04C8B882" w:rsidR="00085E3E" w:rsidRDefault="00087EB7" w:rsidP="00085E3E">
      <w:pPr>
        <w:pStyle w:val="Heading1"/>
      </w:pPr>
      <w:r>
        <w:rPr>
          <w:lang w:eastAsia="zh-CN"/>
        </w:rPr>
        <w:t xml:space="preserve">Application with </w:t>
      </w:r>
      <w:r w:rsidR="005A2C94">
        <w:rPr>
          <w:lang w:eastAsia="zh-CN"/>
        </w:rPr>
        <w:t>Neural Learning</w:t>
      </w:r>
      <w:r w:rsidR="00085E3E" w:rsidRPr="00F97CD3">
        <w:t xml:space="preserve"> Algorithms</w:t>
      </w:r>
    </w:p>
    <w:p w14:paraId="63C38B6C" w14:textId="5D95EC3F" w:rsidR="006434E5" w:rsidRPr="006434E5" w:rsidRDefault="006434E5" w:rsidP="006434E5">
      <w:pPr>
        <w:pStyle w:val="IEEEPlainText"/>
      </w:pPr>
      <w:r>
        <w:t>Current m</w:t>
      </w:r>
      <w:r w:rsidR="0006145D">
        <w:t>ultithread</w:t>
      </w:r>
      <w:r>
        <w:t xml:space="preserve"> </w:t>
      </w:r>
      <w:r w:rsidR="00CA153A">
        <w:t xml:space="preserve">architecture can be </w:t>
      </w:r>
      <w:r w:rsidR="00B966A4">
        <w:t xml:space="preserve">applied together with several </w:t>
      </w:r>
      <w:r w:rsidR="003F7CBE">
        <w:t xml:space="preserve">neural learning </w:t>
      </w:r>
      <w:r w:rsidR="00B966A4">
        <w:t>algorithms</w:t>
      </w:r>
      <w:r w:rsidR="00FD4B7F">
        <w:t xml:space="preserve"> reviewed as following.</w:t>
      </w:r>
    </w:p>
    <w:p w14:paraId="0C4B9571" w14:textId="77777777" w:rsidR="00085E3E" w:rsidRPr="00F97CD3" w:rsidRDefault="00085E3E" w:rsidP="00085E3E">
      <w:pPr>
        <w:pStyle w:val="Heading2"/>
      </w:pPr>
      <w:r w:rsidRPr="00F97CD3">
        <w:t>Classic Back-Propagation (BP)</w:t>
      </w:r>
    </w:p>
    <w:p w14:paraId="4AB0D642" w14:textId="77777777" w:rsidR="00085E3E" w:rsidRPr="00F97CD3" w:rsidRDefault="00085E3E" w:rsidP="00085E3E">
      <w:pPr>
        <w:pStyle w:val="IEEEPlainText"/>
      </w:pPr>
      <w:r w:rsidRPr="00F97CD3">
        <w:t xml:space="preserve">By selecting appropriate learning rate </w:t>
      </w:r>
      <m:oMath>
        <m:r>
          <w:rPr>
            <w:rFonts w:ascii="Cambria Math" w:hAnsi="Cambria Math"/>
          </w:rPr>
          <m:t>η</m:t>
        </m:r>
      </m:oMath>
      <w:r w:rsidRPr="00F97CD3">
        <w:t xml:space="preserve">, the update equation of neuron </w:t>
      </w:r>
      <m:oMath>
        <m:r>
          <w:rPr>
            <w:rFonts w:ascii="Cambria Math" w:hAnsi="Cambria Math"/>
          </w:rPr>
          <m:t>j</m:t>
        </m:r>
      </m:oMath>
      <w:r w:rsidRPr="00F97CD3">
        <w:t xml:space="preserve"> from epoch </w:t>
      </w:r>
      <m:oMath>
        <m:r>
          <w:rPr>
            <w:rFonts w:ascii="Cambria Math" w:hAnsi="Cambria Math"/>
          </w:rPr>
          <m:t>t</m:t>
        </m:r>
      </m:oMath>
      <w:r w:rsidRPr="00F97CD3">
        <w:t xml:space="preserve"> to </w:t>
      </w:r>
      <m:oMath>
        <m:r>
          <w:rPr>
            <w:rFonts w:ascii="Cambria Math" w:hAnsi="Cambria Math"/>
          </w:rPr>
          <m:t>t+1</m:t>
        </m:r>
      </m:oMath>
      <w:r w:rsidRPr="00F97CD3">
        <w:t xml:space="preserve"> can be obtained.  (neuron index </w:t>
      </w:r>
      <m:oMath>
        <m:r>
          <w:rPr>
            <w:rFonts w:ascii="Cambria Math" w:hAnsi="Cambria Math"/>
          </w:rPr>
          <m:t>i</m:t>
        </m:r>
      </m:oMath>
      <w:r w:rsidRPr="00F97CD3">
        <w:t xml:space="preserve"> and </w:t>
      </w:r>
      <m:oMath>
        <m:r>
          <w:rPr>
            <w:rFonts w:ascii="Cambria Math" w:hAnsi="Cambria Math"/>
          </w:rPr>
          <m:t>j</m:t>
        </m:r>
      </m:oMath>
      <w:r w:rsidRPr="00F97CD3">
        <w:t xml:space="preserve"> will be omitted in following equations</w:t>
      </w:r>
      <w:r w:rsidRPr="00F97CD3">
        <w:rPr>
          <w:rFonts w:hint="eastAsia"/>
          <w:lang w:eastAsia="zh-CN"/>
        </w:rPr>
        <w:t xml:space="preserve"> except specified.</w:t>
      </w:r>
      <w:r w:rsidRPr="00F97CD3">
        <w:t>)</w:t>
      </w:r>
    </w:p>
    <w:p w14:paraId="7D188361" w14:textId="77777777" w:rsidR="00085E3E" w:rsidRPr="00F97CD3" w:rsidRDefault="00085E3E" w:rsidP="00085E3E">
      <w:pPr>
        <w:pStyle w:val="IEEEEquation"/>
      </w:pPr>
      <m:oMathPara>
        <m:oMath>
          <m:r>
            <m:t>Δw</m:t>
          </m:r>
          <m:d>
            <m:dPr>
              <m:begChr m:val="["/>
              <m:endChr m:val="]"/>
              <m:ctrlPr/>
            </m:dPr>
            <m:e>
              <m:r>
                <m:t>t</m:t>
              </m:r>
            </m:e>
          </m:d>
          <m:r>
            <m:t>=-</m:t>
          </m:r>
          <m:f>
            <m:fPr>
              <m:ctrlPr/>
            </m:fPr>
            <m:num>
              <m:r>
                <m:t>η</m:t>
              </m:r>
            </m:num>
            <m:den>
              <m:d>
                <m:dPr>
                  <m:begChr m:val="|"/>
                  <m:endChr m:val="|"/>
                  <m:ctrlPr/>
                </m:dPr>
                <m:e>
                  <m:r>
                    <m:t>d</m:t>
                  </m:r>
                </m:e>
              </m:d>
            </m:den>
          </m:f>
          <m:f>
            <m:fPr>
              <m:ctrlPr/>
            </m:fPr>
            <m:num>
              <m:r>
                <m:t>∂E</m:t>
              </m:r>
            </m:num>
            <m:den>
              <m:r>
                <m:t>∂w</m:t>
              </m:r>
            </m:den>
          </m:f>
          <m:d>
            <m:dPr>
              <m:begChr m:val="["/>
              <m:endChr m:val="]"/>
              <m:ctrlPr/>
            </m:dPr>
            <m:e>
              <m:r>
                <m:t>t</m:t>
              </m:r>
            </m:e>
          </m:d>
        </m:oMath>
      </m:oMathPara>
    </w:p>
    <w:p w14:paraId="30752589" w14:textId="77777777" w:rsidR="00085E3E" w:rsidRPr="00F97CD3" w:rsidRDefault="00085E3E" w:rsidP="00085E3E">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192DD802" w14:textId="77777777" w:rsidR="00085E3E" w:rsidRPr="00F97CD3" w:rsidRDefault="00085E3E" w:rsidP="00085E3E">
      <w:pPr>
        <w:pStyle w:val="IEEEPlainText"/>
        <w:rPr>
          <w:lang w:eastAsia="zh-CN"/>
        </w:rPr>
      </w:pPr>
      <w:r w:rsidRPr="00F97CD3">
        <w:t xml:space="preserve">In this weight update rule, learning rate </w:t>
      </w:r>
      <m:oMath>
        <m:r>
          <w:rPr>
            <w:rFonts w:ascii="Cambria Math" w:hAnsi="Cambria Math"/>
          </w:rPr>
          <m:t>η</m:t>
        </m:r>
      </m:oMath>
      <w:r w:rsidRPr="00F97CD3">
        <w:t xml:space="preserve"> is a fixed value, which scales weight update steps [</w:t>
      </w:r>
      <w:r w:rsidRPr="00F97CD3">
        <w:rPr>
          <w:rFonts w:hint="eastAsia"/>
          <w:lang w:eastAsia="zh-CN"/>
        </w:rPr>
        <w:t>3</w:t>
      </w:r>
      <w:r w:rsidRPr="00F97CD3">
        <w:t>].  If it’s too small, more epochs need to be taken to reach local minima, if it’s too large, the error could oscillat</w:t>
      </w:r>
      <w:r w:rsidRPr="00F97CD3">
        <w:rPr>
          <w:rFonts w:hint="eastAsia"/>
          <w:lang w:eastAsia="zh-CN"/>
        </w:rPr>
        <w:t>e</w:t>
      </w:r>
      <w:r w:rsidRPr="00F97CD3">
        <w:t xml:space="preserve"> or even diverge.</w:t>
      </w:r>
    </w:p>
    <w:p w14:paraId="0EC47309" w14:textId="77777777" w:rsidR="00085E3E" w:rsidRPr="00F97CD3" w:rsidRDefault="00085E3E" w:rsidP="00085E3E">
      <w:pPr>
        <w:pStyle w:val="IEEEFigure"/>
      </w:pPr>
      <w:r w:rsidRPr="00F97CD3">
        <w:drawing>
          <wp:inline distT="0" distB="0" distL="0" distR="0" wp14:anchorId="783ADFE1" wp14:editId="05ABA285">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217DDD7D" w14:textId="77777777" w:rsidR="00085E3E" w:rsidRPr="00F97CD3" w:rsidRDefault="00085E3E" w:rsidP="00085E3E">
      <w:pPr>
        <w:pStyle w:val="IEEEFigureCaption"/>
      </w:pPr>
      <w:r w:rsidRPr="00F97CD3">
        <w:t xml:space="preserve">Fig. </w:t>
      </w:r>
      <w:fldSimple w:instr=" SEQ Fig. \* ARABIC ">
        <w:r>
          <w:rPr>
            <w:noProof/>
          </w:rPr>
          <w:t>1</w:t>
        </w:r>
      </w:fldSimple>
      <w:r w:rsidRPr="00F97CD3">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74A6C73E" w14:textId="77777777" w:rsidR="00085E3E" w:rsidRPr="00F97CD3" w:rsidRDefault="00085E3E" w:rsidP="00085E3E">
      <w:pPr>
        <w:pStyle w:val="IEEEPlainText"/>
      </w:pPr>
      <w:r w:rsidRPr="00F97CD3">
        <w:t>To avoid complicate choices among learning rates, some local adaptive learning algorithms have been developed.</w:t>
      </w:r>
    </w:p>
    <w:p w14:paraId="3D3696A0" w14:textId="77777777" w:rsidR="00085E3E" w:rsidRPr="00F97CD3" w:rsidRDefault="00085E3E" w:rsidP="00085E3E">
      <w:pPr>
        <w:pStyle w:val="Heading2"/>
      </w:pPr>
      <w:r w:rsidRPr="00F97CD3">
        <w:t>Quick Propagation (QP)</w:t>
      </w:r>
    </w:p>
    <w:p w14:paraId="723D50C3" w14:textId="77777777" w:rsidR="00085E3E" w:rsidRPr="00F97CD3" w:rsidRDefault="00085E3E" w:rsidP="00085E3E">
      <w:pPr>
        <w:pStyle w:val="IEEEPlainText"/>
        <w:rPr>
          <w:lang w:eastAsia="zh-CN"/>
        </w:rPr>
      </w:pPr>
      <w:r w:rsidRPr="00F97CD3">
        <w:t>The target of quick-propagation is to take the largest steps possible to local minima without overshooting.  The basic idea is to directly jump to a local minimum</w:t>
      </w:r>
      <w:r w:rsidRPr="00F97CD3">
        <w:rPr>
          <w:rFonts w:hint="eastAsia"/>
          <w:lang w:eastAsia="zh-CN"/>
        </w:rPr>
        <w:t xml:space="preserve"> closely enough</w:t>
      </w:r>
      <w:r w:rsidRPr="00F97CD3">
        <w:t xml:space="preserve">.  Risky assumption is made as the error versus weight curve for each weight can be approximated by a parabola whose arms open </w:t>
      </w:r>
      <w:r w:rsidRPr="00F97CD3">
        <w:lastRenderedPageBreak/>
        <w:t>upward [</w:t>
      </w:r>
      <w:r w:rsidRPr="00F97CD3">
        <w:rPr>
          <w:rFonts w:hint="eastAsia"/>
          <w:lang w:eastAsia="zh-CN"/>
        </w:rPr>
        <w:t>2</w:t>
      </w:r>
      <w:r w:rsidRPr="00F97CD3">
        <w:t>], which means its second derivative is approximate a line with positive slope</w:t>
      </w:r>
      <w:r w:rsidRPr="00F97CD3">
        <w:rPr>
          <w:rFonts w:hint="eastAsia"/>
          <w:lang w:eastAsia="zh-CN"/>
        </w:rPr>
        <w:t xml:space="preserve"> </w:t>
      </w:r>
      <m:oMath>
        <m:r>
          <w:rPr>
            <w:rFonts w:ascii="Cambria Math" w:hAnsi="Cambria Math"/>
            <w:lang w:eastAsia="zh-CN"/>
          </w:rPr>
          <m:t>k</m:t>
        </m:r>
      </m:oMath>
      <w:r w:rsidRPr="00F97CD3">
        <w:t>.  For a parabola</w:t>
      </w:r>
      <w:r w:rsidRPr="00F97CD3">
        <w:rPr>
          <w:rFonts w:hint="eastAsia"/>
          <w:lang w:eastAsia="zh-CN"/>
        </w:rPr>
        <w:t xml:space="preserve"> curve</w:t>
      </w:r>
      <w:r w:rsidRPr="00F97CD3">
        <w:t>, the minimum value is where its second derivative equals to</w:t>
      </w:r>
      <w:r w:rsidRPr="00F97CD3">
        <w:rPr>
          <w:rFonts w:hint="eastAsia"/>
          <w:lang w:eastAsia="zh-CN"/>
        </w:rPr>
        <w:t xml:space="preserve"> 0</w:t>
      </w:r>
      <w:r w:rsidRPr="00F97CD3">
        <w:t>.</w:t>
      </w:r>
    </w:p>
    <w:p w14:paraId="35504479" w14:textId="77777777" w:rsidR="00085E3E" w:rsidRPr="00F97CD3" w:rsidRDefault="00085E3E" w:rsidP="00085E3E">
      <w:pPr>
        <w:pStyle w:val="IEEEFigure"/>
      </w:pPr>
      <w:r w:rsidRPr="00F97CD3">
        <w:rPr>
          <w:rFonts w:hint="eastAsia"/>
        </w:rPr>
        <w:drawing>
          <wp:inline distT="0" distB="0" distL="0" distR="0" wp14:anchorId="24866B76" wp14:editId="53D5489C">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635FA48E" w14:textId="77777777" w:rsidR="00085E3E" w:rsidRPr="00F97CD3" w:rsidRDefault="00085E3E" w:rsidP="00085E3E">
      <w:pPr>
        <w:pStyle w:val="IEEEFigureCaption"/>
        <w:rPr>
          <w:lang w:eastAsia="zh-CN"/>
        </w:rPr>
      </w:pPr>
      <w:r w:rsidRPr="00F97CD3">
        <w:t xml:space="preserve">Fig. </w:t>
      </w:r>
      <w:fldSimple w:instr=" SEQ Fig. \* ARABIC ">
        <w:r>
          <w:rPr>
            <w:noProof/>
          </w:rPr>
          <w:t>2</w:t>
        </w:r>
      </w:fldSimple>
      <w:r w:rsidRPr="00F97CD3">
        <w:t xml:space="preserve">.  </w:t>
      </w:r>
      <w:r w:rsidRPr="00F97CD3">
        <w:rPr>
          <w:lang w:eastAsia="zh-CN"/>
        </w:rPr>
        <w:t>Gradient (blue solid parabola) and its first derivative (red solid line).  Minimum error is reached at which the first derivative equals to zero.</w:t>
      </w:r>
    </w:p>
    <w:p w14:paraId="6738CA2E" w14:textId="77777777" w:rsidR="00085E3E" w:rsidRPr="00F97CD3" w:rsidRDefault="00085E3E" w:rsidP="00085E3E">
      <w:pPr>
        <w:pStyle w:val="IEEEPlainText"/>
        <w:rPr>
          <w:lang w:eastAsia="zh-CN"/>
        </w:rPr>
      </w:pPr>
      <w:r w:rsidRPr="00F97CD3">
        <w:t>Consider</w:t>
      </w:r>
      <w:r w:rsidRPr="00F97CD3">
        <w:rPr>
          <w:rFonts w:hint="eastAsia"/>
          <w:lang w:eastAsia="zh-CN"/>
        </w:rPr>
        <w:t>ing</w:t>
      </w:r>
      <w:r w:rsidRPr="00F97CD3">
        <w:t xml:space="preserve"> the slope equation of both previous weight update and current weight update</w:t>
      </w:r>
      <w:r w:rsidRPr="00F97CD3">
        <w:rPr>
          <w:rFonts w:hint="eastAsia"/>
          <w:lang w:eastAsia="zh-CN"/>
        </w:rPr>
        <w:t>, it is a second-order method [2].</w:t>
      </w:r>
    </w:p>
    <w:p w14:paraId="08B12473" w14:textId="77777777" w:rsidR="00085E3E" w:rsidRPr="00F97CD3" w:rsidRDefault="00085E3E" w:rsidP="00085E3E">
      <w:pPr>
        <w:pStyle w:val="IEEEEquation"/>
      </w:pPr>
      <m:oMathPara>
        <m:oMath>
          <m:r>
            <m:t>k=</m:t>
          </m:r>
          <m:f>
            <m:fPr>
              <m:ctrlPr/>
            </m:fPr>
            <m:num>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num>
            <m:den>
              <m:r>
                <m:t>w</m:t>
              </m:r>
              <m:d>
                <m:dPr>
                  <m:begChr m:val="["/>
                  <m:endChr m:val="]"/>
                  <m:ctrlPr/>
                </m:dPr>
                <m:e>
                  <m:r>
                    <m:t>t-1</m:t>
                  </m:r>
                </m:e>
              </m:d>
              <m:r>
                <m:t>-w</m:t>
              </m:r>
              <m:d>
                <m:dPr>
                  <m:begChr m:val="["/>
                  <m:endChr m:val="]"/>
                  <m:ctrlPr/>
                </m:dPr>
                <m:e>
                  <m:r>
                    <m:t>t</m:t>
                  </m:r>
                </m:e>
              </m:d>
            </m:den>
          </m:f>
          <m:r>
            <m:t>=</m:t>
          </m:r>
          <m:f>
            <m:fPr>
              <m:ctrlPr/>
            </m:fPr>
            <m:num>
              <m:f>
                <m:fPr>
                  <m:ctrlPr/>
                </m:fPr>
                <m:num>
                  <m:r>
                    <m:t>∂E</m:t>
                  </m:r>
                </m:num>
                <m:den>
                  <m:r>
                    <m:t>∂w</m:t>
                  </m:r>
                </m:den>
              </m:f>
              <m:d>
                <m:dPr>
                  <m:begChr m:val="["/>
                  <m:endChr m:val="]"/>
                  <m:ctrlPr/>
                </m:dPr>
                <m:e>
                  <m:r>
                    <m:t>t</m:t>
                  </m:r>
                </m:e>
              </m:d>
              <m:r>
                <m:t>-0</m:t>
              </m:r>
            </m:num>
            <m:den>
              <m:r>
                <m:t>w</m:t>
              </m:r>
              <m:d>
                <m:dPr>
                  <m:begChr m:val="["/>
                  <m:endChr m:val="]"/>
                  <m:ctrlPr/>
                </m:dPr>
                <m:e>
                  <m:r>
                    <m:t>t</m:t>
                  </m:r>
                </m:e>
              </m:d>
              <m:r>
                <m:t>-w</m:t>
              </m:r>
              <m:d>
                <m:dPr>
                  <m:begChr m:val="["/>
                  <m:endChr m:val="]"/>
                  <m:ctrlPr/>
                </m:dPr>
                <m:e>
                  <m:r>
                    <m:t>t+1</m:t>
                  </m:r>
                </m:e>
              </m:d>
            </m:den>
          </m:f>
        </m:oMath>
      </m:oMathPara>
    </w:p>
    <w:p w14:paraId="0ED00C2C" w14:textId="77777777" w:rsidR="00085E3E" w:rsidRPr="00F97CD3" w:rsidRDefault="00085E3E" w:rsidP="00085E3E">
      <w:pPr>
        <w:pStyle w:val="IEEEEquation"/>
      </w:pPr>
      <m:oMathPara>
        <m:oMath>
          <m:r>
            <m:t>⇒Δw</m:t>
          </m:r>
          <m:d>
            <m:dPr>
              <m:begChr m:val="["/>
              <m:endChr m:val="]"/>
              <m:ctrlPr/>
            </m:dPr>
            <m:e>
              <m:r>
                <m:t>t</m:t>
              </m:r>
            </m:e>
          </m:d>
          <m:r>
            <m:t>=</m:t>
          </m:r>
          <m:f>
            <m:fPr>
              <m:ctrlPr/>
            </m:fPr>
            <m:num>
              <m:f>
                <m:fPr>
                  <m:ctrlPr/>
                </m:fPr>
                <m:num>
                  <m:r>
                    <m:t>∂E</m:t>
                  </m:r>
                </m:num>
                <m:den>
                  <m:r>
                    <m:t>∂w</m:t>
                  </m:r>
                </m:den>
              </m:f>
              <m:d>
                <m:dPr>
                  <m:begChr m:val="["/>
                  <m:endChr m:val="]"/>
                  <m:ctrlPr/>
                </m:dPr>
                <m:e>
                  <m:r>
                    <m:t>t</m:t>
                  </m:r>
                </m:e>
              </m:d>
            </m:num>
            <m:den>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den>
          </m:f>
          <m:r>
            <m:t>⋅Δw</m:t>
          </m:r>
          <m:d>
            <m:dPr>
              <m:begChr m:val="["/>
              <m:endChr m:val="]"/>
              <m:ctrlPr/>
            </m:dPr>
            <m:e>
              <m:r>
                <m:t>t-1</m:t>
              </m:r>
            </m:e>
          </m:d>
        </m:oMath>
      </m:oMathPara>
    </w:p>
    <w:p w14:paraId="5E6FB6E5" w14:textId="77777777" w:rsidR="00085E3E" w:rsidRPr="00F97CD3" w:rsidRDefault="00085E3E" w:rsidP="00085E3E">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7EC850E5" w14:textId="77777777" w:rsidR="00085E3E" w:rsidRPr="00F97CD3" w:rsidRDefault="00085E3E" w:rsidP="00085E3E">
      <w:pPr>
        <w:pStyle w:val="IEEEPlainText"/>
      </w:pPr>
      <w:r w:rsidRPr="00F97CD3">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Pr="00F97CD3">
        <w:t xml:space="preserve"> is approximate the same as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Pr="00F97CD3">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Pr="00F97CD3">
        <w:t xml:space="preserve"> will reach an infinite value, which leads to an infinite step or towards a local maximum.  To restrain</w:t>
      </w:r>
      <w:r w:rsidRPr="00F97CD3">
        <w:rPr>
          <w:rFonts w:hint="eastAsia"/>
          <w:lang w:eastAsia="zh-CN"/>
        </w:rPr>
        <w:t xml:space="preserve"> </w:t>
      </w:r>
      <w:r w:rsidRPr="00F97CD3">
        <w:t xml:space="preserve">weight change, a maximum growth factor </w:t>
      </w:r>
      <m:oMath>
        <m:r>
          <w:rPr>
            <w:rFonts w:ascii="Cambria Math" w:hAnsi="Cambria Math"/>
          </w:rPr>
          <m:t>μ</m:t>
        </m:r>
      </m:oMath>
      <w:r w:rsidRPr="00F97CD3">
        <w:t xml:space="preserve"> is defined </w:t>
      </w:r>
      <w:r w:rsidRPr="00F97CD3">
        <w:rPr>
          <w:rFonts w:hint="eastAsia"/>
          <w:lang w:eastAsia="zh-CN"/>
        </w:rPr>
        <w:t>in order that</w:t>
      </w:r>
      <w:r w:rsidRPr="00F97CD3">
        <w:t xml:space="preserve"> no weight step is allowed to be greater in magnitude than </w:t>
      </w:r>
      <m:oMath>
        <m:r>
          <w:rPr>
            <w:rFonts w:ascii="Cambria Math" w:hAnsi="Cambria Math"/>
          </w:rPr>
          <m:t>μ</m:t>
        </m:r>
      </m:oMath>
      <w:r w:rsidRPr="00F97CD3">
        <w:t xml:space="preserve"> times the previous step.  A fit-to-all value of </w:t>
      </w:r>
      <m:oMath>
        <m:r>
          <w:rPr>
            <w:rFonts w:ascii="Cambria Math" w:hAnsi="Cambria Math"/>
          </w:rPr>
          <m:t>μ</m:t>
        </m:r>
        <m:r>
          <m:rPr>
            <m:sty m:val="p"/>
          </m:rPr>
          <w:rPr>
            <w:rFonts w:ascii="Cambria Math" w:hAnsi="Cambria Math"/>
          </w:rPr>
          <m:t>=1.75</m:t>
        </m:r>
      </m:oMath>
      <w:r w:rsidRPr="00F97CD3">
        <w:rPr>
          <w:rFonts w:hint="eastAsia"/>
          <w:lang w:eastAsia="zh-CN"/>
        </w:rPr>
        <w:t xml:space="preserve"> [2]</w:t>
      </w:r>
      <w:r w:rsidRPr="00F97CD3">
        <w:t>.</w:t>
      </w:r>
    </w:p>
    <w:p w14:paraId="65D45BFF" w14:textId="77777777" w:rsidR="00085E3E" w:rsidRPr="00F97CD3" w:rsidRDefault="00085E3E" w:rsidP="00085E3E">
      <w:pPr>
        <w:pStyle w:val="Heading2"/>
      </w:pPr>
      <w:r w:rsidRPr="00F97CD3">
        <w:t>Resilient Propagation (RP)</w:t>
      </w:r>
    </w:p>
    <w:p w14:paraId="1EDA3AC1" w14:textId="77777777" w:rsidR="00085E3E" w:rsidRPr="00F97CD3" w:rsidRDefault="00085E3E" w:rsidP="00085E3E">
      <w:pPr>
        <w:pStyle w:val="IEEEPlainText"/>
      </w:pPr>
      <w:r w:rsidRPr="00F97CD3">
        <w:t xml:space="preserve">The basic idea of resilient propagation is that every time the gradient changes its sign, which indicates the last update was so big that jumped over a local minimum.  Thus, the weight update absolute value </w:t>
      </w:r>
      <m:oMath>
        <m:r>
          <w:rPr>
            <w:rFonts w:ascii="Cambria Math" w:hAnsi="Cambria Math"/>
          </w:rPr>
          <m:t>θ</m:t>
        </m:r>
      </m:oMath>
      <w:r w:rsidRPr="00F97CD3">
        <w:t xml:space="preserve"> needs to be reduced by 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Pr="00F97CD3">
        <w:t xml:space="preserve">, 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Pr="00F97CD3">
        <w:t xml:space="preserve">.  Contrarily, if the gradient remains the same sign as previous, a larger step of </w:t>
      </w:r>
      <m:oMath>
        <m:r>
          <w:rPr>
            <w:rFonts w:ascii="Cambria Math" w:hAnsi="Cambria Math"/>
          </w:rPr>
          <m:t>θ</m:t>
        </m:r>
      </m:oMath>
      <w:r w:rsidRPr="00F97CD3">
        <w:t xml:space="preserve"> can be increased by 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Pr="00F97CD3">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Pr="00F97CD3">
        <w:t>.  The algorithm can be implemented in following approach</w:t>
      </w:r>
      <w:r w:rsidRPr="00F97CD3">
        <w:rPr>
          <w:rFonts w:hint="eastAsia"/>
          <w:lang w:eastAsia="zh-CN"/>
        </w:rPr>
        <w:t xml:space="preserve"> [3]</w:t>
      </w:r>
      <w:r w:rsidRPr="00F97CD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tblGrid>
      <w:tr w:rsidR="00085E3E" w:rsidRPr="00F97CD3" w14:paraId="56D6D025" w14:textId="77777777" w:rsidTr="00841BBC">
        <w:trPr>
          <w:jc w:val="center"/>
        </w:trPr>
        <w:tc>
          <w:tcPr>
            <w:tcW w:w="4226" w:type="dxa"/>
            <w:vAlign w:val="center"/>
          </w:tcPr>
          <w:p w14:paraId="350CADEB" w14:textId="77777777" w:rsidR="00085E3E" w:rsidRPr="00F97CD3" w:rsidRDefault="00085E3E" w:rsidP="00841BBC">
            <w:pPr>
              <w:pStyle w:val="IEEEEquation"/>
              <w:rPr>
                <w:i w:val="0"/>
                <w:lang w:eastAsia="zh-CN"/>
              </w:rPr>
            </w:pPr>
            <w:r w:rsidRPr="00F97CD3">
              <w:rPr>
                <w:i w:val="0"/>
              </w:rPr>
              <w:t xml:space="preserve">for all weights </w:t>
            </w:r>
            <w:r w:rsidRPr="00F97CD3">
              <w:rPr>
                <w:rFonts w:hint="eastAsia"/>
                <w:i w:val="0"/>
                <w:lang w:eastAsia="zh-CN"/>
              </w:rPr>
              <w:t>of neurons and</w:t>
            </w:r>
            <w:r w:rsidRPr="00F97CD3">
              <w:rPr>
                <w:i w:val="0"/>
              </w:rPr>
              <w:t xml:space="preserve"> bia</w:t>
            </w:r>
            <w:r w:rsidRPr="00F97CD3">
              <w:rPr>
                <w:rFonts w:hint="eastAsia"/>
                <w:i w:val="0"/>
                <w:lang w:eastAsia="zh-CN"/>
              </w:rPr>
              <w:t>s</w:t>
            </w:r>
          </w:p>
          <w:p w14:paraId="4278E5DD" w14:textId="77777777" w:rsidR="00085E3E" w:rsidRPr="00F97CD3" w:rsidRDefault="00085E3E" w:rsidP="00841BBC">
            <w:pPr>
              <w:pStyle w:val="IEEEEquation"/>
              <w:rPr>
                <w:i w:val="0"/>
              </w:rPr>
            </w:pPr>
            <w:r w:rsidRPr="00F97CD3">
              <w:rPr>
                <w:i w:val="0"/>
              </w:rPr>
              <w:t>{</w:t>
            </w:r>
          </w:p>
          <w:p w14:paraId="331732CB" w14:textId="77777777" w:rsidR="00085E3E" w:rsidRPr="00F97CD3" w:rsidRDefault="00085E3E" w:rsidP="00841BBC">
            <w:pPr>
              <w:pStyle w:val="IEEEEquation"/>
            </w:pPr>
            <w:r w:rsidRPr="00F97CD3">
              <w:rPr>
                <w:i w:val="0"/>
              </w:rPr>
              <w:t xml:space="preserv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&gt;0</m:t>
              </m:r>
            </m:oMath>
          </w:p>
          <w:p w14:paraId="1C04519E" w14:textId="77777777" w:rsidR="00085E3E" w:rsidRPr="00F97CD3" w:rsidRDefault="00085E3E" w:rsidP="00841BBC">
            <w:pPr>
              <w:pStyle w:val="IEEEEquation"/>
              <w:rPr>
                <w:i w:val="0"/>
              </w:rPr>
            </w:pPr>
            <w:r w:rsidRPr="00F97CD3">
              <w:rPr>
                <w:i w:val="0"/>
              </w:rPr>
              <w:t xml:space="preserve">    {</w:t>
            </w:r>
          </w:p>
          <w:p w14:paraId="6CBBD2E4" w14:textId="77777777" w:rsidR="00085E3E" w:rsidRPr="00F97CD3" w:rsidRDefault="00085E3E" w:rsidP="00841BBC">
            <w:pPr>
              <w:pStyle w:val="IEEEEquation"/>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7C967361" w14:textId="77777777" w:rsidR="00085E3E" w:rsidRPr="00F97CD3" w:rsidRDefault="00085E3E" w:rsidP="00841BBC">
            <w:pPr>
              <w:pStyle w:val="IEEEEquation"/>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32D54880" w14:textId="77777777" w:rsidR="00085E3E" w:rsidRPr="00F97CD3" w:rsidRDefault="00085E3E" w:rsidP="00841BBC">
            <w:pPr>
              <w:pStyle w:val="IEEEEquation"/>
              <w:rPr>
                <w:i w:val="0"/>
              </w:rPr>
            </w:pPr>
            <w:r w:rsidRPr="00F97CD3">
              <w:rPr>
                <w:i w:val="0"/>
              </w:rPr>
              <w:t xml:space="preserve">    }</w:t>
            </w:r>
          </w:p>
          <w:p w14:paraId="3B4B1E82" w14:textId="77777777" w:rsidR="00085E3E" w:rsidRPr="00F97CD3" w:rsidRDefault="00085E3E" w:rsidP="00841BBC">
            <w:pPr>
              <w:pStyle w:val="IEEEEquation"/>
            </w:pPr>
            <w:r w:rsidRPr="00F97CD3">
              <w:rPr>
                <w:i w:val="0"/>
              </w:rPr>
              <w:t xml:space="preserve">    else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&lt;0</m:t>
              </m:r>
            </m:oMath>
          </w:p>
          <w:p w14:paraId="4BDE2A0E" w14:textId="77777777" w:rsidR="00085E3E" w:rsidRPr="00F97CD3" w:rsidRDefault="00085E3E" w:rsidP="00841BBC">
            <w:pPr>
              <w:pStyle w:val="IEEEEquation"/>
              <w:rPr>
                <w:i w:val="0"/>
              </w:rPr>
            </w:pPr>
            <w:r w:rsidRPr="00F97CD3">
              <w:rPr>
                <w:i w:val="0"/>
              </w:rPr>
              <w:t xml:space="preserve">    {</w:t>
            </w:r>
          </w:p>
          <w:p w14:paraId="25004A35" w14:textId="77777777" w:rsidR="00085E3E" w:rsidRPr="00F97CD3" w:rsidRDefault="00085E3E" w:rsidP="00841BBC">
            <w:pPr>
              <w:pStyle w:val="IEEEEquation"/>
            </w:pPr>
            <w:r w:rsidRPr="00F97CD3">
              <w:rPr>
                <w:i w:val="0"/>
              </w:rPr>
              <w:lastRenderedPageBreak/>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172B950B" w14:textId="77777777" w:rsidR="00085E3E" w:rsidRPr="00F97CD3" w:rsidRDefault="00085E3E" w:rsidP="00841BBC">
            <w:pPr>
              <w:pStyle w:val="IEEEEquation"/>
            </w:pPr>
            <w:r w:rsidRPr="00F97CD3">
              <w:rPr>
                <w:i w:val="0"/>
              </w:rPr>
              <w:t xml:space="preserve">        </w:t>
            </w:r>
            <m:oMath>
              <m:r>
                <m:t>Δw</m:t>
              </m:r>
              <m:d>
                <m:dPr>
                  <m:begChr m:val="["/>
                  <m:endChr m:val="]"/>
                  <m:ctrlPr/>
                </m:dPr>
                <m:e>
                  <m:r>
                    <m:t>t</m:t>
                  </m:r>
                </m:e>
              </m:d>
              <m:r>
                <m:t>=-Δw</m:t>
              </m:r>
              <m:d>
                <m:dPr>
                  <m:begChr m:val="["/>
                  <m:endChr m:val="]"/>
                  <m:ctrlPr/>
                </m:dPr>
                <m:e>
                  <m:r>
                    <m:t>t-1</m:t>
                  </m:r>
                </m:e>
              </m:d>
            </m:oMath>
          </w:p>
          <w:p w14:paraId="7E018CE7" w14:textId="77777777" w:rsidR="00085E3E" w:rsidRPr="00F97CD3" w:rsidRDefault="00085E3E" w:rsidP="00841BBC">
            <w:pPr>
              <w:pStyle w:val="IEEEEquation"/>
            </w:pPr>
            <w:r w:rsidRPr="00F97CD3">
              <w:rPr>
                <w:i w:val="0"/>
              </w:rPr>
              <w:t xml:space="preserve">        </w:t>
            </w:r>
            <m:oMath>
              <m:f>
                <m:fPr>
                  <m:ctrlPr/>
                </m:fPr>
                <m:num>
                  <m:r>
                    <m:t>∂E</m:t>
                  </m:r>
                </m:num>
                <m:den>
                  <m:r>
                    <m:t>∂w</m:t>
                  </m:r>
                </m:den>
              </m:f>
              <m:d>
                <m:dPr>
                  <m:begChr m:val="["/>
                  <m:endChr m:val="]"/>
                  <m:ctrlPr/>
                </m:dPr>
                <m:e>
                  <m:r>
                    <m:t>t</m:t>
                  </m:r>
                </m:e>
              </m:d>
              <m:r>
                <m:t>=0</m:t>
              </m:r>
            </m:oMath>
          </w:p>
          <w:p w14:paraId="1C8765D1" w14:textId="77777777" w:rsidR="00085E3E" w:rsidRPr="00F97CD3" w:rsidRDefault="00085E3E" w:rsidP="00841BBC">
            <w:pPr>
              <w:pStyle w:val="IEEEEquation"/>
              <w:rPr>
                <w:i w:val="0"/>
              </w:rPr>
            </w:pPr>
            <w:r w:rsidRPr="00F97CD3">
              <w:rPr>
                <w:i w:val="0"/>
              </w:rPr>
              <w:t xml:space="preserve">    }</w:t>
            </w:r>
          </w:p>
          <w:p w14:paraId="1159CBFC" w14:textId="77777777" w:rsidR="00085E3E" w:rsidRPr="00F97CD3" w:rsidRDefault="00085E3E" w:rsidP="00841BBC">
            <w:pPr>
              <w:pStyle w:val="IEEEEquation"/>
              <w:rPr>
                <w:i w:val="0"/>
              </w:rPr>
            </w:pPr>
            <w:r w:rsidRPr="00F97CD3">
              <w:rPr>
                <w:i w:val="0"/>
              </w:rPr>
              <w:t xml:space="preserve">    else</w:t>
            </w:r>
          </w:p>
          <w:p w14:paraId="3CF339D8" w14:textId="77777777" w:rsidR="00085E3E" w:rsidRPr="00F97CD3" w:rsidRDefault="00085E3E" w:rsidP="00841BBC">
            <w:pPr>
              <w:pStyle w:val="IEEEEquation"/>
              <w:rPr>
                <w:i w:val="0"/>
              </w:rPr>
            </w:pPr>
            <w:r w:rsidRPr="00F97CD3">
              <w:rPr>
                <w:i w:val="0"/>
              </w:rPr>
              <w:t xml:space="preserve">    {</w:t>
            </w:r>
          </w:p>
          <w:p w14:paraId="59FEEF41" w14:textId="77777777" w:rsidR="00085E3E" w:rsidRPr="00F97CD3" w:rsidRDefault="00085E3E" w:rsidP="00841BBC">
            <w:pPr>
              <w:pStyle w:val="IEEEEquation"/>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242D7E03" w14:textId="77777777" w:rsidR="00085E3E" w:rsidRPr="00F97CD3" w:rsidRDefault="00085E3E" w:rsidP="00841BBC">
            <w:pPr>
              <w:pStyle w:val="IEEEEquation"/>
              <w:rPr>
                <w:i w:val="0"/>
                <w:lang w:eastAsia="zh-CN"/>
              </w:rPr>
            </w:pPr>
            <w:r w:rsidRPr="00F97CD3">
              <w:rPr>
                <w:i w:val="0"/>
              </w:rPr>
              <w:t xml:space="preserve">    }</w:t>
            </w:r>
          </w:p>
          <w:p w14:paraId="0047F410" w14:textId="77777777" w:rsidR="00085E3E" w:rsidRPr="00F97CD3" w:rsidRDefault="00085E3E" w:rsidP="00841BBC">
            <w:pPr>
              <w:pStyle w:val="IEEEEquation"/>
              <w:rPr>
                <w:i w:val="0"/>
                <w:lang w:eastAsia="zh-CN"/>
              </w:rPr>
            </w:pPr>
            <w:r w:rsidRPr="00F97CD3">
              <w:rPr>
                <w:rFonts w:hint="eastAsia"/>
                <w:i w:val="0"/>
                <w:lang w:eastAsia="zh-CN"/>
              </w:rPr>
              <w:t xml:space="preserve">    </w:t>
            </w:r>
          </w:p>
          <w:p w14:paraId="636ABB6A" w14:textId="77777777" w:rsidR="00085E3E" w:rsidRPr="00F97CD3" w:rsidRDefault="00085E3E" w:rsidP="00841BBC">
            <w:pPr>
              <w:pStyle w:val="IEEEEquation"/>
              <w:rPr>
                <w:lang w:eastAsia="zh-CN"/>
              </w:rPr>
            </w:pPr>
            <w:r w:rsidRPr="00F97CD3">
              <w:rPr>
                <w:i w:val="0"/>
              </w:rPr>
              <w:t xml:space="preserve">    </w:t>
            </w:r>
            <m:oMath>
              <m:r>
                <m:t>w</m:t>
              </m:r>
              <m:d>
                <m:dPr>
                  <m:begChr m:val="["/>
                  <m:endChr m:val="]"/>
                  <m:ctrlPr/>
                </m:dPr>
                <m:e>
                  <m:r>
                    <m:t>t+1</m:t>
                  </m:r>
                </m:e>
              </m:d>
              <m:r>
                <m:t>=w</m:t>
              </m:r>
              <m:d>
                <m:dPr>
                  <m:begChr m:val="["/>
                  <m:endChr m:val="]"/>
                  <m:ctrlPr/>
                </m:dPr>
                <m:e>
                  <m:r>
                    <m:t>t</m:t>
                  </m:r>
                </m:e>
              </m:d>
              <m:r>
                <m:t>+Δw</m:t>
              </m:r>
              <m:d>
                <m:dPr>
                  <m:begChr m:val="["/>
                  <m:endChr m:val="]"/>
                  <m:ctrlPr/>
                </m:dPr>
                <m:e>
                  <m:r>
                    <m:t>t</m:t>
                  </m:r>
                </m:e>
              </m:d>
            </m:oMath>
          </w:p>
          <w:p w14:paraId="10A4B4CB" w14:textId="77777777" w:rsidR="00085E3E" w:rsidRPr="00F97CD3" w:rsidRDefault="00085E3E" w:rsidP="00841BBC">
            <w:pPr>
              <w:pStyle w:val="IEEEEquation"/>
              <w:rPr>
                <w:i w:val="0"/>
                <w:lang w:eastAsia="zh-CN"/>
              </w:rPr>
            </w:pPr>
            <w:r w:rsidRPr="00F97CD3">
              <w:rPr>
                <w:rFonts w:hint="eastAsia"/>
                <w:i w:val="0"/>
                <w:lang w:eastAsia="zh-CN"/>
              </w:rPr>
              <w:t xml:space="preserve">    store current </w:t>
            </w:r>
            <m:oMath>
              <m:r>
                <w:rPr>
                  <w:lang w:eastAsia="zh-CN"/>
                </w:rPr>
                <m:t>t</m:t>
              </m:r>
            </m:oMath>
            <w:r w:rsidRPr="00F97CD3">
              <w:rPr>
                <w:rFonts w:hint="eastAsia"/>
                <w:i w:val="0"/>
                <w:lang w:eastAsia="zh-CN"/>
              </w:rPr>
              <w:t xml:space="preserve"> state variables to next epoch</w:t>
            </w:r>
          </w:p>
          <w:p w14:paraId="19B88519" w14:textId="77777777" w:rsidR="00085E3E" w:rsidRPr="00F97CD3" w:rsidRDefault="00085E3E" w:rsidP="00841BBC">
            <w:pPr>
              <w:pStyle w:val="IEEEEquation"/>
              <w:rPr>
                <w:i w:val="0"/>
              </w:rPr>
            </w:pPr>
            <w:r w:rsidRPr="00F97CD3">
              <w:rPr>
                <w:i w:val="0"/>
              </w:rPr>
              <w:t>}</w:t>
            </w:r>
          </w:p>
        </w:tc>
      </w:tr>
    </w:tbl>
    <w:p w14:paraId="09FC00E6" w14:textId="77777777" w:rsidR="00085E3E" w:rsidRPr="00F97CD3" w:rsidRDefault="00085E3E" w:rsidP="00085E3E">
      <w:pPr>
        <w:pStyle w:val="IEEEPlainText"/>
        <w:rPr>
          <w:lang w:eastAsia="zh-CN"/>
        </w:rPr>
      </w:pPr>
      <w:r w:rsidRPr="00F97CD3">
        <w:rPr>
          <w:lang w:eastAsia="zh-CN"/>
        </w:rPr>
        <w:t>Intuitively, the algorithm makes it confident for the weights updated to reach local minima.</w:t>
      </w:r>
    </w:p>
    <w:p w14:paraId="23BB28C9" w14:textId="77777777" w:rsidR="00085E3E" w:rsidRPr="00F97CD3" w:rsidRDefault="00085E3E" w:rsidP="00085E3E">
      <w:pPr>
        <w:pStyle w:val="IEEEFigure"/>
      </w:pPr>
      <w:r w:rsidRPr="00F97CD3">
        <w:rPr>
          <w:rFonts w:hint="eastAsia"/>
        </w:rPr>
        <w:drawing>
          <wp:inline distT="0" distB="0" distL="0" distR="0" wp14:anchorId="384F7219" wp14:editId="5AD8F25C">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5E186775" w14:textId="77777777" w:rsidR="00085E3E" w:rsidRPr="00F97CD3" w:rsidRDefault="00085E3E" w:rsidP="00085E3E">
      <w:pPr>
        <w:pStyle w:val="IEEEFigureCaption"/>
        <w:rPr>
          <w:lang w:eastAsia="zh-CN"/>
        </w:rPr>
      </w:pPr>
      <w:r w:rsidRPr="00F97CD3">
        <w:t xml:space="preserve">Fig. </w:t>
      </w:r>
      <w:fldSimple w:instr=" SEQ Fig. \* ARABIC ">
        <w:r>
          <w:rPr>
            <w:noProof/>
          </w:rPr>
          <w:t>3</w:t>
        </w:r>
      </w:fldSimple>
      <w:r w:rsidRPr="00F97CD3">
        <w:t xml:space="preserve">.  When </w:t>
      </w:r>
      <w:r w:rsidRPr="00F97CD3">
        <w:rPr>
          <w:lang w:eastAsia="zh-CN"/>
        </w:rPr>
        <w:t xml:space="preserve">gradient doesn’t change its sign (left), weight takes a larger step by a ratio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Pr="00F97CD3">
        <w:rPr>
          <w:lang w:eastAsia="zh-CN"/>
        </w:rPr>
        <w:t xml:space="preserve"> to update.  When gradient changes its sign (right), 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Pr="00F97CD3">
        <w:rPr>
          <w:lang w:eastAsia="zh-CN"/>
        </w:rPr>
        <w:t xml:space="preserve"> to update at next epoch.</w:t>
      </w:r>
    </w:p>
    <w:p w14:paraId="6945D56F" w14:textId="77777777" w:rsidR="00085E3E" w:rsidRPr="0040061A" w:rsidRDefault="00085E3E" w:rsidP="00085E3E">
      <w:pPr>
        <w:pStyle w:val="IEEEPlainText"/>
      </w:pPr>
      <w:r w:rsidRPr="00F97CD3">
        <w:t>Concluded after some experiments [</w:t>
      </w:r>
      <w:r w:rsidRPr="00F97CD3">
        <w:rPr>
          <w:rFonts w:hint="eastAsia"/>
          <w:lang w:eastAsia="zh-CN"/>
        </w:rPr>
        <w:t>3</w:t>
      </w:r>
      <w:r w:rsidRPr="00F97CD3">
        <w:t xml:space="preserve">], 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Pr="00F97CD3">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Pr="00F97CD3">
        <w:t xml:space="preserve"> will neither improve nor deteriorate convergence time.  These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Pr="00F97CD3">
        <w:t xml:space="preserve"> and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Pr="00F97CD3">
        <w:t xml:space="preserve">.  As a similar consequence, the initial value of all </w:t>
      </w:r>
      <m:oMath>
        <m:r>
          <w:rPr>
            <w:rFonts w:ascii="Cambria Math" w:hAnsi="Cambria Math"/>
          </w:rPr>
          <m:t>θ</m:t>
        </m:r>
      </m:oMath>
      <w:r w:rsidRPr="00F97CD3">
        <w:t xml:space="preserve"> is set to </w:t>
      </w:r>
      <w:r w:rsidRPr="00F97CD3">
        <w:rPr>
          <w:rFonts w:hint="eastAsia"/>
          <w:lang w:eastAsia="zh-CN"/>
        </w:rPr>
        <w:t>0.1</w:t>
      </w:r>
      <w:r w:rsidRPr="00F97CD3">
        <w:t>.</w:t>
      </w:r>
    </w:p>
    <w:p w14:paraId="3719ECAD" w14:textId="77777777" w:rsidR="00085E3E" w:rsidRPr="00F97CD3" w:rsidRDefault="00085E3E" w:rsidP="00085E3E">
      <w:pPr>
        <w:pStyle w:val="Heading2"/>
      </w:pPr>
      <w:r w:rsidRPr="00F97CD3">
        <w:t>Levenberg-Marquardt Algorithm (LM)</w:t>
      </w:r>
    </w:p>
    <w:p w14:paraId="78996B28" w14:textId="77777777" w:rsidR="00085E3E" w:rsidRPr="00F97CD3" w:rsidRDefault="00085E3E" w:rsidP="00085E3E">
      <w:pPr>
        <w:pStyle w:val="IEEEPlainText"/>
        <w:rPr>
          <w:lang w:eastAsia="zh-CN"/>
        </w:rPr>
      </w:pPr>
      <w:r w:rsidRPr="00F97CD3">
        <w:rPr>
          <w:rFonts w:hint="eastAsia"/>
          <w:lang w:eastAsia="zh-CN"/>
        </w:rPr>
        <w:t xml:space="preserve">Mathematically, Levenberg-Marquardt algorithm aims at solving out non-linear least square problem.  It is much more efficient than other techniques applied to a neural network no more than hundreds of weights, even if the computation requirements are higher than other algorithms within </w:t>
      </w:r>
      <w:r w:rsidRPr="00F97CD3">
        <w:rPr>
          <w:lang w:eastAsia="zh-CN"/>
        </w:rPr>
        <w:t>iteration</w:t>
      </w:r>
      <w:r w:rsidRPr="00F97CD3">
        <w:rPr>
          <w:rFonts w:hint="eastAsia"/>
          <w:lang w:eastAsia="zh-CN"/>
        </w:rPr>
        <w:t>s [4].</w:t>
      </w:r>
    </w:p>
    <w:p w14:paraId="30B0D438" w14:textId="77777777" w:rsidR="00085E3E" w:rsidRPr="00F97CD3" w:rsidRDefault="00085E3E" w:rsidP="00085E3E">
      <w:pPr>
        <w:pStyle w:val="IEEEPlainText"/>
        <w:rPr>
          <w:lang w:eastAsia="zh-CN"/>
        </w:rPr>
      </w:pPr>
      <w:r w:rsidRPr="00F97CD3">
        <w:rPr>
          <w:rFonts w:hint="eastAsia"/>
          <w:lang w:eastAsia="zh-CN"/>
        </w:rPr>
        <w:t>Gauss-Newton</w:t>
      </w:r>
      <w:r w:rsidRPr="00F97CD3">
        <w:rPr>
          <w:lang w:eastAsia="zh-CN"/>
        </w:rPr>
        <w:t>’</w:t>
      </w:r>
      <w:r w:rsidRPr="00F97CD3">
        <w:rPr>
          <w:rFonts w:hint="eastAsia"/>
          <w:lang w:eastAsia="zh-CN"/>
        </w:rPr>
        <w:t>s method gives out an update to the weight,</w:t>
      </w:r>
    </w:p>
    <w:p w14:paraId="0ACA3766" w14:textId="77777777" w:rsidR="00085E3E" w:rsidRPr="00F97CD3" w:rsidRDefault="00085E3E" w:rsidP="00085E3E">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m:oMathPara>
    </w:p>
    <w:p w14:paraId="0ABBE95F" w14:textId="77777777" w:rsidR="00085E3E" w:rsidRPr="00F97CD3" w:rsidRDefault="00085E3E" w:rsidP="00085E3E">
      <w:pPr>
        <w:pStyle w:val="IEEEPlainText"/>
        <w:rPr>
          <w:lang w:eastAsia="zh-CN"/>
        </w:rPr>
      </w:pPr>
      <w:r w:rsidRPr="00F97CD3">
        <w:rPr>
          <w:rFonts w:hint="eastAsia"/>
          <w:lang w:eastAsia="zh-CN"/>
        </w:rPr>
        <w:t xml:space="preserve">where </w:t>
      </w:r>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Hessian matrix and </w:t>
      </w:r>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gradient.  The Hessian matrix can be approximated by,</w:t>
      </w:r>
    </w:p>
    <w:p w14:paraId="65F4A685" w14:textId="77777777" w:rsidR="00085E3E" w:rsidRPr="00F97CD3" w:rsidRDefault="00C82CF7" w:rsidP="00085E3E">
      <w:pPr>
        <w:pStyle w:val="IEEEPlainText"/>
        <w:ind w:firstLine="0"/>
        <w:rPr>
          <w:lang w:eastAsia="zh-CN"/>
        </w:rPr>
      </w:pPr>
      <m:oMathPara>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m:oMathPara>
    </w:p>
    <w:p w14:paraId="75A52151" w14:textId="77777777" w:rsidR="00085E3E" w:rsidRPr="00F97CD3" w:rsidRDefault="00085E3E" w:rsidP="00085E3E">
      <w:pPr>
        <w:pStyle w:val="IEEEPlainText"/>
        <w:rPr>
          <w:lang w:eastAsia="zh-CN"/>
        </w:rPr>
      </w:pPr>
      <w:r w:rsidRPr="00F97CD3">
        <w:rPr>
          <w:rFonts w:hint="eastAsia"/>
          <w:lang w:eastAsia="zh-CN"/>
        </w:rPr>
        <w:t>and the gradient vector can be calculated as,</w:t>
      </w:r>
    </w:p>
    <w:p w14:paraId="5AFC1AEF" w14:textId="77777777" w:rsidR="00085E3E" w:rsidRPr="00F97CD3" w:rsidRDefault="00085E3E" w:rsidP="00085E3E">
      <w:pPr>
        <w:pStyle w:val="IEEEPlainText"/>
        <w:ind w:firstLine="0"/>
        <w:rPr>
          <w:lang w:eastAsia="zh-CN"/>
        </w:rPr>
      </w:pPr>
      <m:oMathPara>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d>
            <m:dPr>
              <m:begChr m:val="["/>
              <m:endChr m:val="]"/>
              <m:ctrlPr>
                <w:rPr>
                  <w:rFonts w:ascii="Cambria Math" w:hAnsi="Cambria Math"/>
                  <w:i/>
                  <w:lang w:eastAsia="zh-CN"/>
                </w:rPr>
              </m:ctrlPr>
            </m:dPr>
            <m:e>
              <m:r>
                <m:rPr>
                  <m:sty m:val="bi"/>
                </m:rP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oMath>
      </m:oMathPara>
    </w:p>
    <w:p w14:paraId="14A21C11" w14:textId="77777777" w:rsidR="00085E3E" w:rsidRPr="00F97CD3" w:rsidRDefault="00085E3E" w:rsidP="00085E3E">
      <w:pPr>
        <w:pStyle w:val="IEEEPlainText"/>
        <w:rPr>
          <w:lang w:eastAsia="zh-CN"/>
        </w:rPr>
      </w:pPr>
      <w:r w:rsidRPr="00F97CD3">
        <w:rPr>
          <w:rFonts w:hint="eastAsia"/>
          <w:lang w:eastAsia="zh-CN"/>
        </w:rPr>
        <w:t xml:space="preserve">where </w:t>
      </w:r>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Jacobian matrix with </w:t>
      </w:r>
      <m:oMath>
        <m:r>
          <w:rPr>
            <w:rFonts w:ascii="Cambria Math" w:hAnsi="Cambria Math"/>
            <w:lang w:eastAsia="zh-CN"/>
          </w:rPr>
          <m:t>M</m:t>
        </m:r>
      </m:oMath>
      <w:r w:rsidRPr="00F97CD3">
        <w:rPr>
          <w:rFonts w:hint="eastAsia"/>
          <w:lang w:eastAsia="zh-CN"/>
        </w:rPr>
        <w:t xml:space="preserve"> as the network output number and </w:t>
      </w:r>
      <m:oMath>
        <m:r>
          <w:rPr>
            <w:rFonts w:ascii="Cambria Math" w:hAnsi="Cambria Math"/>
            <w:lang w:eastAsia="zh-CN"/>
          </w:rPr>
          <m:t>N</m:t>
        </m:r>
      </m:oMath>
      <w:r w:rsidRPr="00F97CD3">
        <w:rPr>
          <w:rFonts w:hint="eastAsia"/>
          <w:lang w:eastAsia="zh-CN"/>
        </w:rPr>
        <w:t xml:space="preserve"> as the weight number connected to a single neuron.</w:t>
      </w:r>
    </w:p>
    <w:p w14:paraId="2A1B7877" w14:textId="77777777" w:rsidR="00085E3E" w:rsidRPr="00F97CD3" w:rsidRDefault="00085E3E" w:rsidP="00085E3E">
      <w:pPr>
        <w:pStyle w:val="IEEEPlainText"/>
        <w:ind w:firstLine="0"/>
        <w:rPr>
          <w:lang w:eastAsia="zh-CN"/>
        </w:rPr>
      </w:pPr>
      <m:oMathPara>
        <m:oMath>
          <m:r>
            <m:rPr>
              <m:sty m:val="bi"/>
            </m:rPr>
            <w:rPr>
              <w:rFonts w:ascii="Cambria Math" w:hAnsi="Cambria Math"/>
              <w:lang w:eastAsia="zh-CN"/>
            </w:rPr>
            <w:lastRenderedPageBreak/>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e>
                  <m:e>
                    <m:r>
                      <w:rPr>
                        <w:rFonts w:ascii="Cambria Math" w:hAnsi="Cambria Math"/>
                        <w:lang w:eastAsia="zh-CN"/>
                      </w:rPr>
                      <m:t>⋮</m:t>
                    </m: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e>
                </m:mr>
              </m:m>
            </m:e>
          </m:d>
        </m:oMath>
      </m:oMathPara>
    </w:p>
    <w:p w14:paraId="7AE94139" w14:textId="77777777" w:rsidR="00085E3E" w:rsidRPr="00F97CD3" w:rsidRDefault="00085E3E" w:rsidP="00085E3E">
      <w:pPr>
        <w:pStyle w:val="IEEEPlainText"/>
        <w:rPr>
          <w:lang w:eastAsia="zh-CN"/>
        </w:rPr>
      </w:pPr>
      <w:r w:rsidRPr="00F97CD3">
        <w:rPr>
          <w:rFonts w:hint="eastAsia"/>
          <w:lang w:eastAsia="zh-CN"/>
        </w:rPr>
        <w:t>Thus, the Gauss-Newton</w:t>
      </w:r>
      <w:r w:rsidRPr="00F97CD3">
        <w:rPr>
          <w:lang w:eastAsia="zh-CN"/>
        </w:rPr>
        <w:t>’</w:t>
      </w:r>
      <w:r w:rsidRPr="00F97CD3">
        <w:rPr>
          <w:rFonts w:hint="eastAsia"/>
          <w:lang w:eastAsia="zh-CN"/>
        </w:rPr>
        <w:t>s method updates weights as,</w:t>
      </w:r>
    </w:p>
    <w:p w14:paraId="6178194C" w14:textId="77777777" w:rsidR="00085E3E" w:rsidRPr="00F97CD3" w:rsidRDefault="00085E3E" w:rsidP="00085E3E">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576F6089" w14:textId="77777777" w:rsidR="00085E3E" w:rsidRPr="00F97CD3" w:rsidRDefault="00085E3E" w:rsidP="00085E3E">
      <w:pPr>
        <w:pStyle w:val="IEEEPlainText"/>
        <w:rPr>
          <w:lang w:eastAsia="zh-CN"/>
        </w:rPr>
      </w:pPr>
      <w:r w:rsidRPr="00F97CD3">
        <w:rPr>
          <w:rFonts w:hint="eastAsia"/>
          <w:lang w:eastAsia="zh-CN"/>
        </w:rPr>
        <w:t>Levenberg-Marquardt algorithm modifies above equation to ensure the inversion of matrix always exists by,</w:t>
      </w:r>
    </w:p>
    <w:p w14:paraId="66D73F22" w14:textId="77777777" w:rsidR="00085E3E" w:rsidRPr="00F97CD3" w:rsidRDefault="00085E3E" w:rsidP="00085E3E">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+λ</m:t>
                  </m:r>
                  <m:r>
                    <m:rPr>
                      <m:sty m:val="bi"/>
                    </m:rPr>
                    <w:rPr>
                      <w:rFonts w:ascii="Cambria Math" w:hAnsi="Cambria Math"/>
                      <w:lang w:eastAsia="zh-CN"/>
                    </w:rPr>
                    <m:t>I</m:t>
                  </m:r>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6A9DF39C" w14:textId="77777777" w:rsidR="00085E3E" w:rsidRPr="00F97CD3" w:rsidRDefault="00085E3E" w:rsidP="00085E3E">
      <w:pPr>
        <w:pStyle w:val="IEEEPlainText"/>
        <w:rPr>
          <w:lang w:eastAsia="zh-CN"/>
        </w:rPr>
      </w:pPr>
      <w:r w:rsidRPr="00F97CD3">
        <w:rPr>
          <w:rFonts w:hint="eastAsia"/>
          <w:lang w:eastAsia="zh-CN"/>
        </w:rPr>
        <w:t xml:space="preserve">where </w:t>
      </w:r>
      <m:oMath>
        <m:r>
          <w:rPr>
            <w:rFonts w:ascii="Cambria Math" w:hAnsi="Cambria Math"/>
            <w:lang w:eastAsia="zh-CN"/>
          </w:rPr>
          <m:t>λ</m:t>
        </m:r>
      </m:oMath>
      <w:r w:rsidRPr="00F97CD3">
        <w:rPr>
          <w:rFonts w:hint="eastAsia"/>
          <w:lang w:eastAsia="zh-CN"/>
        </w:rPr>
        <w:t xml:space="preserve"> is a changeable damping parameter.  </w:t>
      </w:r>
      <m:oMath>
        <m:r>
          <w:rPr>
            <w:rFonts w:ascii="Cambria Math" w:hAnsi="Cambria Math"/>
            <w:lang w:eastAsia="zh-CN"/>
          </w:rPr>
          <m:t>λ</m:t>
        </m:r>
      </m:oMath>
      <w:r w:rsidRPr="00F97CD3">
        <w:rPr>
          <w:rFonts w:hint="eastAsia"/>
          <w:lang w:eastAsia="zh-CN"/>
        </w:rPr>
        <w:t xml:space="preserve"> will increase if squared error </w:t>
      </w:r>
      <m:oMath>
        <m:r>
          <w:rPr>
            <w:rFonts w:ascii="Cambria Math" w:hAnsi="Cambria Math"/>
            <w:lang w:eastAsia="zh-CN"/>
          </w:rPr>
          <m:t>E=</m:t>
        </m:r>
        <m:sSup>
          <m:sSupPr>
            <m:ctrlPr>
              <w:rPr>
                <w:rFonts w:ascii="Cambria Math" w:hAnsi="Cambria Math"/>
                <w:i/>
                <w:lang w:eastAsia="zh-CN"/>
              </w:rPr>
            </m:ctrlPr>
          </m:sSupPr>
          <m:e>
            <m:r>
              <m:rPr>
                <m:sty m:val="bi"/>
              </m:rPr>
              <w:rPr>
                <w:rFonts w:ascii="Cambria Math" w:hAnsi="Cambria Math"/>
                <w:lang w:eastAsia="zh-CN"/>
              </w:rPr>
              <m:t>e</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increases, </w:t>
      </w:r>
      <m:oMath>
        <m:r>
          <w:rPr>
            <w:rFonts w:ascii="Cambria Math" w:hAnsi="Cambria Math"/>
            <w:lang w:eastAsia="zh-CN"/>
          </w:rPr>
          <m:t>λ</m:t>
        </m:r>
      </m:oMath>
      <w:r w:rsidRPr="00F97CD3">
        <w:rPr>
          <w:rFonts w:hint="eastAsia"/>
          <w:lang w:eastAsia="zh-CN"/>
        </w:rPr>
        <w:t xml:space="preserve"> will decrease if squared error reduced, that is,</w:t>
      </w:r>
    </w:p>
    <w:p w14:paraId="489795F7" w14:textId="77777777" w:rsidR="00085E3E" w:rsidRPr="00F97CD3" w:rsidRDefault="00085E3E" w:rsidP="00085E3E">
      <w:pPr>
        <w:pStyle w:val="IEEEEquation"/>
        <w:rPr>
          <w:lang w:eastAsia="zh-CN"/>
        </w:rPr>
      </w:pPr>
      <m:oMathPara>
        <m:oMath>
          <m:r>
            <m:t>λ</m:t>
          </m:r>
          <m:d>
            <m:dPr>
              <m:begChr m:val="["/>
              <m:endChr m:val="]"/>
              <m:ctrlPr/>
            </m:dPr>
            <m:e>
              <m:r>
                <m:t>t</m:t>
              </m:r>
            </m:e>
          </m:d>
          <m:r>
            <m:t>=</m:t>
          </m:r>
          <m:d>
            <m:dPr>
              <m:begChr m:val="{"/>
              <m:endChr m:val=""/>
              <m:ctrlPr/>
            </m:dPr>
            <m:e>
              <m:m>
                <m:mPr>
                  <m:mcs>
                    <m:mc>
                      <m:mcPr>
                        <m:count m:val="2"/>
                        <m:mcJc m:val="center"/>
                      </m:mcPr>
                    </m:mc>
                  </m:mcs>
                  <m:ctrlPr/>
                </m:mPr>
                <m:mr>
                  <m:e>
                    <m:r>
                      <m:t>βλ</m:t>
                    </m:r>
                    <m:d>
                      <m:dPr>
                        <m:begChr m:val="["/>
                        <m:endChr m:val="]"/>
                        <m:ctrlPr/>
                      </m:dPr>
                      <m:e>
                        <m:r>
                          <m:t>t-1</m:t>
                        </m:r>
                      </m:e>
                    </m:d>
                  </m:e>
                  <m:e>
                    <m:r>
                      <m:t>E</m:t>
                    </m:r>
                    <m:d>
                      <m:dPr>
                        <m:begChr m:val="["/>
                        <m:endChr m:val="]"/>
                        <m:ctrlPr/>
                      </m:dPr>
                      <m:e>
                        <m:r>
                          <m:t>t</m:t>
                        </m:r>
                      </m:e>
                    </m:d>
                    <m:r>
                      <m:t>&gt;E</m:t>
                    </m:r>
                    <m:d>
                      <m:dPr>
                        <m:begChr m:val="["/>
                        <m:endChr m:val="]"/>
                        <m:ctrlPr/>
                      </m:dPr>
                      <m:e>
                        <m:r>
                          <m:t>t-1</m:t>
                        </m:r>
                      </m:e>
                    </m:d>
                  </m:e>
                </m:mr>
                <m:mr>
                  <m:e>
                    <m:f>
                      <m:fPr>
                        <m:ctrlPr/>
                      </m:fPr>
                      <m:num>
                        <m:r>
                          <m:t>1</m:t>
                        </m:r>
                      </m:num>
                      <m:den>
                        <m:r>
                          <m:t>β</m:t>
                        </m:r>
                      </m:den>
                    </m:f>
                    <m:r>
                      <m:t>λ</m:t>
                    </m:r>
                    <m:d>
                      <m:dPr>
                        <m:begChr m:val="["/>
                        <m:endChr m:val="]"/>
                        <m:ctrlPr/>
                      </m:dPr>
                      <m:e>
                        <m:r>
                          <m:t>t-1</m:t>
                        </m:r>
                      </m:e>
                    </m:d>
                  </m:e>
                  <m:e>
                    <m:r>
                      <m:t>E</m:t>
                    </m:r>
                    <m:d>
                      <m:dPr>
                        <m:begChr m:val="["/>
                        <m:endChr m:val="]"/>
                        <m:ctrlPr/>
                      </m:dPr>
                      <m:e>
                        <m:r>
                          <m:t>t</m:t>
                        </m:r>
                      </m:e>
                    </m:d>
                    <m:r>
                      <m:t>&lt;E</m:t>
                    </m:r>
                    <m:d>
                      <m:dPr>
                        <m:begChr m:val="["/>
                        <m:endChr m:val="]"/>
                        <m:ctrlPr/>
                      </m:dPr>
                      <m:e>
                        <m:r>
                          <m:t>t-1</m:t>
                        </m:r>
                      </m:e>
                    </m:d>
                  </m:e>
                </m:mr>
              </m:m>
            </m:e>
          </m:d>
        </m:oMath>
      </m:oMathPara>
    </w:p>
    <w:p w14:paraId="7A610CF4" w14:textId="77777777" w:rsidR="00085E3E" w:rsidRPr="00F97CD3" w:rsidRDefault="00085E3E" w:rsidP="00085E3E">
      <w:pPr>
        <w:pStyle w:val="IEEEPlainText"/>
        <w:rPr>
          <w:lang w:eastAsia="zh-CN"/>
        </w:rPr>
      </w:pPr>
      <w:r w:rsidRPr="00F97CD3">
        <w:rPr>
          <w:rFonts w:hint="eastAsia"/>
        </w:rPr>
        <w:t xml:space="preserve">A good try for initial value of </w:t>
      </w:r>
      <m:oMath>
        <m:r>
          <w:rPr>
            <w:rFonts w:ascii="Cambria Math" w:hAnsi="Cambria Math"/>
          </w:rPr>
          <m:t>λ</m:t>
        </m:r>
      </m:oMath>
      <w:r w:rsidRPr="00F97CD3">
        <w:rPr>
          <w:rFonts w:hint="eastAsia"/>
        </w:rPr>
        <w:t xml:space="preserve"> could be </w:t>
      </w:r>
      <w:r w:rsidRPr="00F97CD3">
        <w:rPr>
          <w:rFonts w:hint="eastAsia"/>
          <w:lang w:eastAsia="zh-CN"/>
        </w:rPr>
        <w:t>0.01</w:t>
      </w:r>
      <w:r w:rsidRPr="00F97CD3">
        <w:rPr>
          <w:rFonts w:hint="eastAsia"/>
        </w:rPr>
        <w:t xml:space="preserve"> and the factor </w:t>
      </w:r>
      <m:oMath>
        <m:r>
          <w:rPr>
            <w:rFonts w:ascii="Cambria Math" w:hAnsi="Cambria Math"/>
          </w:rPr>
          <m:t>β</m:t>
        </m:r>
        <m:r>
          <m:rPr>
            <m:sty m:val="p"/>
          </m:rPr>
          <w:rPr>
            <w:rFonts w:ascii="Cambria Math" w:hAnsi="Cambria Math"/>
          </w:rPr>
          <m:t>&gt;1</m:t>
        </m:r>
      </m:oMath>
      <w:r w:rsidRPr="00F97CD3">
        <w:rPr>
          <w:rFonts w:hint="eastAsia"/>
        </w:rPr>
        <w:t xml:space="preserve"> could be</w:t>
      </w:r>
      <w:r w:rsidRPr="00F97CD3">
        <w:rPr>
          <w:rFonts w:hint="eastAsia"/>
          <w:lang w:eastAsia="zh-CN"/>
        </w:rPr>
        <w:t xml:space="preserve"> 10</w:t>
      </w:r>
      <w:r w:rsidRPr="00F97CD3">
        <w:rPr>
          <w:rFonts w:hint="eastAsia"/>
        </w:rPr>
        <w:t>.</w:t>
      </w:r>
      <w:r w:rsidRPr="00F97CD3">
        <w:rPr>
          <w:rFonts w:hint="eastAsia"/>
          <w:lang w:eastAsia="zh-CN"/>
        </w:rPr>
        <w:t xml:space="preserve">  In addition, if squared error increase, weight will be reverted to previous value.</w:t>
      </w:r>
    </w:p>
    <w:p w14:paraId="6170A314" w14:textId="77777777" w:rsidR="00134ADD" w:rsidRPr="00F97CD3" w:rsidRDefault="00134ADD" w:rsidP="00134ADD">
      <w:pPr>
        <w:pStyle w:val="Heading1"/>
        <w:rPr>
          <w:lang w:eastAsia="zh-CN"/>
        </w:rPr>
      </w:pPr>
      <w:r w:rsidRPr="00F97CD3">
        <w:t xml:space="preserve">Performance </w:t>
      </w:r>
      <w:r w:rsidRPr="00F97CD3">
        <w:rPr>
          <w:rFonts w:hint="eastAsia"/>
          <w:lang w:eastAsia="zh-CN"/>
        </w:rPr>
        <w:t xml:space="preserve">and </w:t>
      </w:r>
      <w:r w:rsidRPr="00F97CD3">
        <w:t>Experiment Result</w:t>
      </w:r>
    </w:p>
    <w:p w14:paraId="5BCBB704" w14:textId="49C159A2" w:rsidR="00496ACE" w:rsidRPr="00F97CD3" w:rsidRDefault="00496ACE" w:rsidP="00496ACE">
      <w:pPr>
        <w:pStyle w:val="IEEEPlainText"/>
        <w:rPr>
          <w:lang w:eastAsia="zh-CN"/>
        </w:rPr>
      </w:pPr>
      <w:r>
        <w:rPr>
          <w:lang w:eastAsia="zh-CN"/>
        </w:rPr>
        <w:t>We applied the proposed computational framework, GPNet, to</w:t>
      </w:r>
      <w:r w:rsidR="00134ADD" w:rsidRPr="00F97CD3">
        <w:rPr>
          <w:rFonts w:hint="eastAsia"/>
          <w:lang w:eastAsia="zh-CN"/>
        </w:rPr>
        <w:t xml:space="preserve"> </w:t>
      </w:r>
      <w:r w:rsidR="0025417F">
        <w:rPr>
          <w:lang w:eastAsia="zh-CN"/>
        </w:rPr>
        <w:t>four</w:t>
      </w:r>
      <w:r w:rsidR="00134ADD" w:rsidRPr="00F97CD3">
        <w:rPr>
          <w:rFonts w:hint="eastAsia"/>
          <w:lang w:eastAsia="zh-CN"/>
        </w:rPr>
        <w:t xml:space="preserve"> back-propagation</w:t>
      </w:r>
      <w:r>
        <w:rPr>
          <w:lang w:eastAsia="zh-CN"/>
        </w:rPr>
        <w:t xml:space="preserve"> based neural learning</w:t>
      </w:r>
      <w:r w:rsidR="00134ADD" w:rsidRPr="00F97CD3">
        <w:rPr>
          <w:rFonts w:hint="eastAsia"/>
          <w:lang w:eastAsia="zh-CN"/>
        </w:rPr>
        <w:t xml:space="preserve"> algorithms, </w:t>
      </w:r>
      <w:r w:rsidRPr="00496ACE">
        <w:rPr>
          <w:iCs/>
          <w:lang w:eastAsia="zh-CN"/>
        </w:rPr>
        <w:t xml:space="preserve">Classic Back-Propagation (BP), Quick Propagation (QP), </w:t>
      </w:r>
      <w:r w:rsidRPr="00496ACE">
        <w:t xml:space="preserve">Resilient Propagation (RP) and </w:t>
      </w:r>
      <w:r w:rsidRPr="00496ACE">
        <w:rPr>
          <w:iCs/>
        </w:rPr>
        <w:t>Levenberg-Marquardt Algorithm (LM)</w:t>
      </w:r>
      <w:r>
        <w:rPr>
          <w:iCs/>
        </w:rPr>
        <w:t xml:space="preserve">.  </w:t>
      </w:r>
      <w:r>
        <w:t>The</w:t>
      </w:r>
      <w:r w:rsidRPr="00F97CD3">
        <w:t xml:space="preserve"> quick-propagation is to take the largest steps possible to local minima without overshooting.  The basic idea is to directly jump to a local minimum</w:t>
      </w:r>
      <w:r w:rsidRPr="00F97CD3">
        <w:rPr>
          <w:rFonts w:hint="eastAsia"/>
          <w:lang w:eastAsia="zh-CN"/>
        </w:rPr>
        <w:t xml:space="preserve"> closely enough</w:t>
      </w:r>
      <w:r w:rsidRPr="00F97CD3">
        <w:t>.  Risky assumption is made as the error versus weight curve for each weight can be approximated by a parabola whose arms open upward [</w:t>
      </w:r>
      <w:r w:rsidRPr="00F97CD3">
        <w:rPr>
          <w:rFonts w:hint="eastAsia"/>
          <w:lang w:eastAsia="zh-CN"/>
        </w:rPr>
        <w:t>2</w:t>
      </w:r>
      <w:r w:rsidRPr="00F97CD3">
        <w:t>], which means its second derivative is approximate a line with positive slope</w:t>
      </w:r>
      <w:r w:rsidRPr="00F97CD3">
        <w:rPr>
          <w:rFonts w:hint="eastAsia"/>
          <w:lang w:eastAsia="zh-CN"/>
        </w:rPr>
        <w:t xml:space="preserve"> </w:t>
      </w:r>
      <m:oMath>
        <m:r>
          <w:rPr>
            <w:rFonts w:ascii="Cambria Math" w:hAnsi="Cambria Math"/>
            <w:lang w:eastAsia="zh-CN"/>
          </w:rPr>
          <m:t>k</m:t>
        </m:r>
      </m:oMath>
      <w:r w:rsidRPr="00F97CD3">
        <w:t>.  For a parabola</w:t>
      </w:r>
      <w:r w:rsidRPr="00F97CD3">
        <w:rPr>
          <w:rFonts w:hint="eastAsia"/>
          <w:lang w:eastAsia="zh-CN"/>
        </w:rPr>
        <w:t xml:space="preserve"> curve</w:t>
      </w:r>
      <w:r w:rsidRPr="00F97CD3">
        <w:t>, the minimum value is where its second derivative equals to</w:t>
      </w:r>
      <w:r w:rsidRPr="00F97CD3">
        <w:rPr>
          <w:rFonts w:hint="eastAsia"/>
          <w:lang w:eastAsia="zh-CN"/>
        </w:rPr>
        <w:t xml:space="preserve"> 0</w:t>
      </w:r>
      <w:r w:rsidRPr="00F97CD3">
        <w:t>.</w:t>
      </w:r>
    </w:p>
    <w:p w14:paraId="5D43BDE3" w14:textId="7A85AC5E" w:rsidR="00496ACE" w:rsidRPr="00496ACE" w:rsidRDefault="00496ACE" w:rsidP="00496ACE">
      <w:pPr>
        <w:pStyle w:val="IEEEPlainText"/>
        <w:rPr>
          <w:iCs/>
        </w:rPr>
      </w:pPr>
      <w:r>
        <w:rPr>
          <w:iCs/>
        </w:rPr>
        <w:t>…..</w:t>
      </w:r>
    </w:p>
    <w:p w14:paraId="7F2333DE" w14:textId="1FE4B15C" w:rsidR="00496ACE" w:rsidRPr="00496ACE" w:rsidRDefault="00496ACE" w:rsidP="00496ACE">
      <w:pPr>
        <w:pStyle w:val="IEEEPlainText"/>
        <w:rPr>
          <w:i/>
          <w:iCs/>
          <w:lang w:eastAsia="zh-CN"/>
        </w:rPr>
      </w:pPr>
    </w:p>
    <w:p w14:paraId="2DF7E348" w14:textId="3E43120B" w:rsidR="00496ACE" w:rsidRPr="00496ACE" w:rsidRDefault="00496ACE" w:rsidP="00496ACE">
      <w:pPr>
        <w:pStyle w:val="IEEEPlainText"/>
        <w:ind w:firstLine="0"/>
        <w:rPr>
          <w:i/>
          <w:iCs/>
          <w:lang w:eastAsia="zh-CN"/>
        </w:rPr>
      </w:pPr>
    </w:p>
    <w:p w14:paraId="404B9FF3" w14:textId="30AE68D1" w:rsidR="00496ACE" w:rsidRDefault="00496ACE" w:rsidP="00134ADD">
      <w:pPr>
        <w:pStyle w:val="IEEEPlainText"/>
        <w:rPr>
          <w:lang w:eastAsia="zh-CN"/>
        </w:rPr>
      </w:pPr>
    </w:p>
    <w:p w14:paraId="30440BEA" w14:textId="77777777" w:rsidR="00496ACE" w:rsidRDefault="00496ACE" w:rsidP="00134ADD">
      <w:pPr>
        <w:pStyle w:val="IEEEPlainText"/>
        <w:rPr>
          <w:lang w:eastAsia="zh-CN"/>
        </w:rPr>
      </w:pPr>
    </w:p>
    <w:p w14:paraId="392D3306" w14:textId="4C0D964B" w:rsidR="00134ADD" w:rsidRPr="00F97CD3" w:rsidRDefault="00134ADD" w:rsidP="00134ADD">
      <w:pPr>
        <w:pStyle w:val="IEEEPlainText"/>
        <w:rPr>
          <w:lang w:eastAsia="zh-CN"/>
        </w:rPr>
      </w:pPr>
      <w:r w:rsidRPr="00F97CD3">
        <w:rPr>
          <w:rFonts w:hint="eastAsia"/>
          <w:lang w:eastAsia="zh-CN"/>
        </w:rPr>
        <w:t>parallelization, abstraction and generalization.  In order to evaluate the performance of such techniques, several experiments have been conducted by controlling variables.  All following experiments are running on a 2.3GHz quad-core 8-thread CPU with 8G RAM machine installing 64-bit operating system.</w:t>
      </w:r>
    </w:p>
    <w:p w14:paraId="160B3138" w14:textId="4286022B" w:rsidR="00134ADD" w:rsidRPr="00FE6F9E" w:rsidRDefault="00134ADD" w:rsidP="00134ADD">
      <w:pPr>
        <w:pStyle w:val="IEEEPlainText"/>
        <w:rPr>
          <w:color w:val="FF0000"/>
          <w:lang w:eastAsia="zh-CN"/>
        </w:rPr>
      </w:pPr>
      <w:r w:rsidRPr="00F97CD3">
        <w:rPr>
          <w:rFonts w:hint="eastAsia"/>
          <w:lang w:eastAsia="zh-CN"/>
        </w:rPr>
        <w:t xml:space="preserve">Experiment data is selected from hourly historical climate data of Ann Arbor, MI, USA downloaded from </w:t>
      </w:r>
      <w:hyperlink r:id="rId17" w:history="1">
        <w:r w:rsidRPr="00F97CD3">
          <w:rPr>
            <w:rStyle w:val="Hyperlink"/>
            <w:rFonts w:hint="eastAsia"/>
            <w:lang w:eastAsia="zh-CN"/>
          </w:rPr>
          <w:t>www.wunderground.com</w:t>
        </w:r>
      </w:hyperlink>
      <w:r w:rsidRPr="00F97CD3">
        <w:rPr>
          <w:rFonts w:hint="eastAsia"/>
          <w:lang w:eastAsia="zh-CN"/>
        </w:rPr>
        <w:t xml:space="preserve"> website from year 2010 to 2013, year 2010 to 2012 as training samples and year 2013 as testing samples.  So total number of training samples is 26304, total number testing samples is 8760.  </w:t>
      </w:r>
      <w:r w:rsidR="00D1683A">
        <w:rPr>
          <w:lang w:eastAsia="zh-CN"/>
        </w:rPr>
        <w:t xml:space="preserve">Training samples are averagely distributed on each thread of which the number is determined by the configuration of each experiment.  10 input features listed in table II are fed into each experiment system and the humidity value is the only output.  All of them are </w:t>
      </w:r>
      <w:r w:rsidR="00D1683A">
        <w:rPr>
          <w:lang w:eastAsia="zh-CN"/>
        </w:rPr>
        <w:lastRenderedPageBreak/>
        <w:t>normalized to zero mean (</w:t>
      </w:r>
      <m:oMath>
        <m:r>
          <w:rPr>
            <w:rFonts w:ascii="Cambria Math" w:hAnsi="Cambria Math"/>
            <w:lang w:eastAsia="zh-CN"/>
          </w:rPr>
          <m:t>μ=0</m:t>
        </m:r>
      </m:oMath>
      <w:r w:rsidR="00D1683A">
        <w:rPr>
          <w:lang w:eastAsia="zh-CN"/>
        </w:rPr>
        <w:t>) and unit standard deviation (</w:t>
      </w:r>
      <m:oMath>
        <m:r>
          <w:rPr>
            <w:rFonts w:ascii="Cambria Math" w:hAnsi="Cambria Math"/>
            <w:lang w:eastAsia="zh-CN"/>
          </w:rPr>
          <m:t>σ=1</m:t>
        </m:r>
      </m:oMath>
      <w:r w:rsidR="00D1683A">
        <w:rPr>
          <w:lang w:eastAsia="zh-CN"/>
        </w:rPr>
        <w:t>).</w:t>
      </w:r>
      <w:r w:rsidR="0025417F" w:rsidRPr="00FE6F9E">
        <w:rPr>
          <w:color w:val="FF0000"/>
          <w:lang w:eastAsia="zh-CN"/>
        </w:rPr>
        <w:t>[what does your system do?  Need to explain what is system output.  Why it is chosen in your experiment.]</w:t>
      </w:r>
    </w:p>
    <w:p w14:paraId="466BE21F" w14:textId="77777777" w:rsidR="00134ADD" w:rsidRPr="00F97CD3" w:rsidRDefault="00134ADD" w:rsidP="00134ADD">
      <w:pPr>
        <w:pStyle w:val="IEEETableCaption"/>
      </w:pPr>
      <w:r w:rsidRPr="00F97CD3">
        <w:t xml:space="preserve">TABLE </w:t>
      </w:r>
      <w:fldSimple w:instr=" SEQ TABLE \* ROMAN ">
        <w:r>
          <w:rPr>
            <w:noProof/>
          </w:rPr>
          <w:t>II</w:t>
        </w:r>
      </w:fldSimple>
      <w:r w:rsidRPr="00F97CD3">
        <w:br/>
        <w:t>Features in Climate Dataset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696"/>
        <w:gridCol w:w="1225"/>
        <w:gridCol w:w="1101"/>
        <w:gridCol w:w="616"/>
      </w:tblGrid>
      <w:tr w:rsidR="00134ADD" w:rsidRPr="00F97CD3" w14:paraId="75A39ADC" w14:textId="77777777" w:rsidTr="007F6598">
        <w:trPr>
          <w:trHeight w:val="72"/>
          <w:jc w:val="center"/>
        </w:trPr>
        <w:tc>
          <w:tcPr>
            <w:tcW w:w="696" w:type="dxa"/>
            <w:tcBorders>
              <w:top w:val="double" w:sz="6" w:space="0" w:color="auto"/>
              <w:left w:val="nil"/>
              <w:bottom w:val="single" w:sz="6" w:space="0" w:color="auto"/>
              <w:right w:val="nil"/>
            </w:tcBorders>
            <w:vAlign w:val="center"/>
          </w:tcPr>
          <w:p w14:paraId="33CEA29E" w14:textId="77777777" w:rsidR="00134ADD" w:rsidRPr="00F97CD3" w:rsidRDefault="00134ADD" w:rsidP="007F6598">
            <w:pPr>
              <w:jc w:val="center"/>
              <w:rPr>
                <w:sz w:val="16"/>
                <w:szCs w:val="16"/>
                <w:lang w:eastAsia="zh-CN"/>
              </w:rPr>
            </w:pPr>
            <w:r w:rsidRPr="00F97CD3">
              <w:rPr>
                <w:sz w:val="16"/>
                <w:szCs w:val="16"/>
                <w:lang w:eastAsia="zh-CN"/>
              </w:rPr>
              <w:t>Usage</w:t>
            </w:r>
          </w:p>
        </w:tc>
        <w:tc>
          <w:tcPr>
            <w:tcW w:w="1225" w:type="dxa"/>
            <w:tcBorders>
              <w:top w:val="double" w:sz="6" w:space="0" w:color="auto"/>
              <w:left w:val="nil"/>
              <w:bottom w:val="single" w:sz="6" w:space="0" w:color="auto"/>
              <w:right w:val="nil"/>
            </w:tcBorders>
            <w:vAlign w:val="center"/>
          </w:tcPr>
          <w:p w14:paraId="19415BB2" w14:textId="77777777" w:rsidR="00134ADD" w:rsidRPr="00F97CD3" w:rsidRDefault="00134ADD" w:rsidP="007F6598">
            <w:pPr>
              <w:jc w:val="center"/>
              <w:rPr>
                <w:sz w:val="16"/>
                <w:szCs w:val="16"/>
              </w:rPr>
            </w:pPr>
            <w:r w:rsidRPr="00F97CD3">
              <w:rPr>
                <w:sz w:val="16"/>
                <w:szCs w:val="16"/>
                <w:lang w:eastAsia="zh-CN"/>
              </w:rPr>
              <w:t>Feature</w:t>
            </w:r>
          </w:p>
        </w:tc>
        <w:tc>
          <w:tcPr>
            <w:tcW w:w="1101" w:type="dxa"/>
            <w:tcBorders>
              <w:top w:val="double" w:sz="6" w:space="0" w:color="auto"/>
              <w:left w:val="nil"/>
              <w:bottom w:val="single" w:sz="6" w:space="0" w:color="auto"/>
              <w:right w:val="nil"/>
            </w:tcBorders>
            <w:vAlign w:val="center"/>
          </w:tcPr>
          <w:p w14:paraId="7B677C66" w14:textId="77777777" w:rsidR="00134ADD" w:rsidRPr="00F97CD3" w:rsidRDefault="00134ADD" w:rsidP="007F6598">
            <w:pPr>
              <w:pStyle w:val="TableTitle"/>
              <w:rPr>
                <w:smallCaps w:val="0"/>
              </w:rPr>
            </w:pPr>
            <w:r w:rsidRPr="00F97CD3">
              <w:rPr>
                <w:smallCaps w:val="0"/>
              </w:rPr>
              <w:t>Valid Range</w:t>
            </w:r>
          </w:p>
        </w:tc>
        <w:tc>
          <w:tcPr>
            <w:tcW w:w="616" w:type="dxa"/>
            <w:tcBorders>
              <w:top w:val="double" w:sz="6" w:space="0" w:color="auto"/>
              <w:left w:val="nil"/>
              <w:bottom w:val="single" w:sz="6" w:space="0" w:color="auto"/>
              <w:right w:val="nil"/>
            </w:tcBorders>
            <w:vAlign w:val="center"/>
          </w:tcPr>
          <w:p w14:paraId="4C1C52DC" w14:textId="77777777" w:rsidR="00134ADD" w:rsidRPr="00F97CD3" w:rsidRDefault="00134ADD" w:rsidP="007F6598">
            <w:pPr>
              <w:pStyle w:val="TableTitle"/>
              <w:rPr>
                <w:smallCaps w:val="0"/>
              </w:rPr>
            </w:pPr>
            <w:r w:rsidRPr="00F97CD3">
              <w:rPr>
                <w:smallCaps w:val="0"/>
              </w:rPr>
              <w:t>Unit</w:t>
            </w:r>
          </w:p>
        </w:tc>
      </w:tr>
      <w:tr w:rsidR="00134ADD" w:rsidRPr="00F97CD3" w14:paraId="68F539A7" w14:textId="77777777" w:rsidTr="007F6598">
        <w:trPr>
          <w:jc w:val="center"/>
        </w:trPr>
        <w:tc>
          <w:tcPr>
            <w:tcW w:w="696" w:type="dxa"/>
            <w:vMerge w:val="restart"/>
            <w:tcBorders>
              <w:top w:val="nil"/>
              <w:left w:val="nil"/>
              <w:right w:val="nil"/>
            </w:tcBorders>
            <w:vAlign w:val="center"/>
          </w:tcPr>
          <w:p w14:paraId="2078DB11" w14:textId="77777777" w:rsidR="00134ADD" w:rsidRPr="00F97CD3" w:rsidRDefault="00134ADD" w:rsidP="007F6598">
            <w:pPr>
              <w:jc w:val="center"/>
              <w:rPr>
                <w:sz w:val="16"/>
                <w:szCs w:val="16"/>
              </w:rPr>
            </w:pPr>
            <w:r w:rsidRPr="00F97CD3">
              <w:rPr>
                <w:sz w:val="16"/>
                <w:szCs w:val="16"/>
              </w:rPr>
              <w:t>input</w:t>
            </w:r>
          </w:p>
        </w:tc>
        <w:tc>
          <w:tcPr>
            <w:tcW w:w="1225" w:type="dxa"/>
            <w:tcBorders>
              <w:top w:val="nil"/>
              <w:left w:val="nil"/>
              <w:bottom w:val="nil"/>
              <w:right w:val="nil"/>
            </w:tcBorders>
            <w:vAlign w:val="center"/>
          </w:tcPr>
          <w:p w14:paraId="5778D94A" w14:textId="77777777" w:rsidR="00134ADD" w:rsidRPr="00F97CD3" w:rsidRDefault="00134ADD" w:rsidP="007F6598">
            <w:pPr>
              <w:jc w:val="both"/>
              <w:rPr>
                <w:sz w:val="16"/>
                <w:szCs w:val="16"/>
              </w:rPr>
            </w:pPr>
            <w:r w:rsidRPr="00F97CD3">
              <w:rPr>
                <w:sz w:val="16"/>
                <w:szCs w:val="16"/>
              </w:rPr>
              <w:t>month</w:t>
            </w:r>
          </w:p>
        </w:tc>
        <w:tc>
          <w:tcPr>
            <w:tcW w:w="1101" w:type="dxa"/>
            <w:tcBorders>
              <w:top w:val="nil"/>
              <w:left w:val="nil"/>
              <w:bottom w:val="nil"/>
              <w:right w:val="nil"/>
            </w:tcBorders>
            <w:vAlign w:val="center"/>
          </w:tcPr>
          <w:p w14:paraId="5234DBFA" w14:textId="77777777" w:rsidR="00134ADD" w:rsidRPr="00F97CD3" w:rsidRDefault="00134ADD" w:rsidP="007F6598">
            <w:pPr>
              <w:jc w:val="center"/>
              <w:rPr>
                <w:sz w:val="16"/>
                <w:szCs w:val="16"/>
                <w:lang w:eastAsia="zh-CN"/>
              </w:rPr>
            </w:pPr>
            <w:r w:rsidRPr="00F97CD3">
              <w:rPr>
                <w:sz w:val="16"/>
                <w:szCs w:val="16"/>
                <w:lang w:eastAsia="zh-CN"/>
              </w:rPr>
              <w:t>1~12</w:t>
            </w:r>
          </w:p>
        </w:tc>
        <w:tc>
          <w:tcPr>
            <w:tcW w:w="616" w:type="dxa"/>
            <w:tcBorders>
              <w:top w:val="nil"/>
              <w:left w:val="nil"/>
              <w:bottom w:val="nil"/>
              <w:right w:val="nil"/>
            </w:tcBorders>
            <w:vAlign w:val="center"/>
          </w:tcPr>
          <w:p w14:paraId="50E7D578" w14:textId="77777777" w:rsidR="00134ADD" w:rsidRPr="00F97CD3" w:rsidRDefault="00134ADD" w:rsidP="007F6598">
            <w:pPr>
              <w:jc w:val="center"/>
              <w:rPr>
                <w:sz w:val="16"/>
                <w:szCs w:val="16"/>
                <w:lang w:eastAsia="zh-CN"/>
              </w:rPr>
            </w:pPr>
            <w:r w:rsidRPr="00F97CD3">
              <w:rPr>
                <w:sz w:val="16"/>
                <w:szCs w:val="16"/>
                <w:lang w:eastAsia="zh-CN"/>
              </w:rPr>
              <w:t>-</w:t>
            </w:r>
          </w:p>
        </w:tc>
      </w:tr>
      <w:tr w:rsidR="00134ADD" w:rsidRPr="00F97CD3" w14:paraId="73F81ABE" w14:textId="77777777" w:rsidTr="007F6598">
        <w:trPr>
          <w:jc w:val="center"/>
        </w:trPr>
        <w:tc>
          <w:tcPr>
            <w:tcW w:w="696" w:type="dxa"/>
            <w:vMerge/>
            <w:tcBorders>
              <w:left w:val="nil"/>
              <w:right w:val="nil"/>
            </w:tcBorders>
            <w:vAlign w:val="center"/>
          </w:tcPr>
          <w:p w14:paraId="22B1AC70"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15310654" w14:textId="77777777" w:rsidR="00134ADD" w:rsidRPr="00F97CD3" w:rsidRDefault="00134ADD" w:rsidP="007F6598">
            <w:pPr>
              <w:jc w:val="both"/>
              <w:rPr>
                <w:sz w:val="16"/>
                <w:szCs w:val="16"/>
              </w:rPr>
            </w:pPr>
            <w:r w:rsidRPr="00F97CD3">
              <w:rPr>
                <w:sz w:val="16"/>
                <w:szCs w:val="16"/>
              </w:rPr>
              <w:t>hour</w:t>
            </w:r>
          </w:p>
        </w:tc>
        <w:tc>
          <w:tcPr>
            <w:tcW w:w="1101" w:type="dxa"/>
            <w:tcBorders>
              <w:top w:val="nil"/>
              <w:left w:val="nil"/>
              <w:bottom w:val="nil"/>
              <w:right w:val="nil"/>
            </w:tcBorders>
            <w:vAlign w:val="center"/>
          </w:tcPr>
          <w:p w14:paraId="14CC7C7D" w14:textId="77777777" w:rsidR="00134ADD" w:rsidRPr="00F97CD3" w:rsidRDefault="00134ADD" w:rsidP="007F6598">
            <w:pPr>
              <w:jc w:val="center"/>
              <w:rPr>
                <w:sz w:val="16"/>
                <w:szCs w:val="16"/>
              </w:rPr>
            </w:pPr>
            <w:r w:rsidRPr="00F97CD3">
              <w:rPr>
                <w:sz w:val="16"/>
                <w:szCs w:val="16"/>
              </w:rPr>
              <w:t>0~23</w:t>
            </w:r>
          </w:p>
        </w:tc>
        <w:tc>
          <w:tcPr>
            <w:tcW w:w="616" w:type="dxa"/>
            <w:tcBorders>
              <w:top w:val="nil"/>
              <w:left w:val="nil"/>
              <w:bottom w:val="nil"/>
              <w:right w:val="nil"/>
            </w:tcBorders>
            <w:vAlign w:val="center"/>
          </w:tcPr>
          <w:p w14:paraId="03D09531" w14:textId="77777777" w:rsidR="00134ADD" w:rsidRPr="00F97CD3" w:rsidRDefault="00134ADD" w:rsidP="007F6598">
            <w:pPr>
              <w:jc w:val="center"/>
              <w:rPr>
                <w:sz w:val="16"/>
                <w:szCs w:val="16"/>
              </w:rPr>
            </w:pPr>
            <w:r w:rsidRPr="00F97CD3">
              <w:rPr>
                <w:sz w:val="16"/>
                <w:szCs w:val="16"/>
              </w:rPr>
              <w:t>-</w:t>
            </w:r>
          </w:p>
        </w:tc>
      </w:tr>
      <w:tr w:rsidR="00134ADD" w:rsidRPr="00F97CD3" w14:paraId="6C69EEA0" w14:textId="77777777" w:rsidTr="007F6598">
        <w:trPr>
          <w:jc w:val="center"/>
        </w:trPr>
        <w:tc>
          <w:tcPr>
            <w:tcW w:w="696" w:type="dxa"/>
            <w:vMerge/>
            <w:tcBorders>
              <w:left w:val="nil"/>
              <w:right w:val="nil"/>
            </w:tcBorders>
            <w:vAlign w:val="center"/>
          </w:tcPr>
          <w:p w14:paraId="1026CFBB"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3BFBF135" w14:textId="77777777" w:rsidR="00134ADD" w:rsidRPr="00F97CD3" w:rsidRDefault="00134ADD" w:rsidP="007F6598">
            <w:pPr>
              <w:jc w:val="both"/>
              <w:rPr>
                <w:sz w:val="16"/>
                <w:szCs w:val="16"/>
              </w:rPr>
            </w:pPr>
            <w:r w:rsidRPr="00F97CD3">
              <w:rPr>
                <w:sz w:val="16"/>
                <w:szCs w:val="16"/>
              </w:rPr>
              <w:t>temperature</w:t>
            </w:r>
          </w:p>
        </w:tc>
        <w:tc>
          <w:tcPr>
            <w:tcW w:w="1101" w:type="dxa"/>
            <w:tcBorders>
              <w:top w:val="nil"/>
              <w:left w:val="nil"/>
              <w:bottom w:val="nil"/>
              <w:right w:val="nil"/>
            </w:tcBorders>
            <w:vAlign w:val="center"/>
          </w:tcPr>
          <w:p w14:paraId="4B61418A"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6D1C2951"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38F9CDCD" w14:textId="77777777" w:rsidTr="007F6598">
        <w:trPr>
          <w:jc w:val="center"/>
        </w:trPr>
        <w:tc>
          <w:tcPr>
            <w:tcW w:w="696" w:type="dxa"/>
            <w:vMerge/>
            <w:tcBorders>
              <w:left w:val="nil"/>
              <w:right w:val="nil"/>
            </w:tcBorders>
            <w:vAlign w:val="center"/>
          </w:tcPr>
          <w:p w14:paraId="36F46709"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921A84C" w14:textId="77777777" w:rsidR="00134ADD" w:rsidRPr="00F97CD3" w:rsidRDefault="00134ADD" w:rsidP="007F6598">
            <w:pPr>
              <w:jc w:val="both"/>
              <w:rPr>
                <w:sz w:val="16"/>
                <w:szCs w:val="16"/>
              </w:rPr>
            </w:pPr>
            <w:r w:rsidRPr="00F97CD3">
              <w:rPr>
                <w:sz w:val="16"/>
                <w:szCs w:val="16"/>
              </w:rPr>
              <w:t>dew point</w:t>
            </w:r>
          </w:p>
        </w:tc>
        <w:tc>
          <w:tcPr>
            <w:tcW w:w="1101" w:type="dxa"/>
            <w:tcBorders>
              <w:top w:val="nil"/>
              <w:left w:val="nil"/>
              <w:bottom w:val="nil"/>
              <w:right w:val="nil"/>
            </w:tcBorders>
            <w:vAlign w:val="center"/>
          </w:tcPr>
          <w:p w14:paraId="7B425841"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3B409DFD"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6F132B71" w14:textId="77777777" w:rsidTr="007F6598">
        <w:trPr>
          <w:jc w:val="center"/>
        </w:trPr>
        <w:tc>
          <w:tcPr>
            <w:tcW w:w="696" w:type="dxa"/>
            <w:vMerge/>
            <w:tcBorders>
              <w:left w:val="nil"/>
              <w:right w:val="nil"/>
            </w:tcBorders>
            <w:vAlign w:val="center"/>
          </w:tcPr>
          <w:p w14:paraId="6258F19C"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0939DA19" w14:textId="77777777" w:rsidR="00134ADD" w:rsidRPr="00F97CD3" w:rsidRDefault="00134ADD" w:rsidP="007F6598">
            <w:pPr>
              <w:jc w:val="both"/>
              <w:rPr>
                <w:sz w:val="16"/>
                <w:szCs w:val="16"/>
              </w:rPr>
            </w:pPr>
            <w:r w:rsidRPr="00F97CD3">
              <w:rPr>
                <w:sz w:val="16"/>
                <w:szCs w:val="16"/>
              </w:rPr>
              <w:t>pressure</w:t>
            </w:r>
          </w:p>
        </w:tc>
        <w:tc>
          <w:tcPr>
            <w:tcW w:w="1101" w:type="dxa"/>
            <w:tcBorders>
              <w:top w:val="nil"/>
              <w:left w:val="nil"/>
              <w:bottom w:val="nil"/>
              <w:right w:val="nil"/>
            </w:tcBorders>
            <w:vAlign w:val="center"/>
          </w:tcPr>
          <w:p w14:paraId="0B709E31" w14:textId="77777777" w:rsidR="00134ADD" w:rsidRPr="00F97CD3" w:rsidRDefault="00134ADD" w:rsidP="007F6598">
            <w:pPr>
              <w:jc w:val="center"/>
              <w:rPr>
                <w:sz w:val="16"/>
                <w:szCs w:val="16"/>
              </w:rPr>
            </w:pPr>
            <w:r w:rsidRPr="00F97CD3">
              <w:rPr>
                <w:sz w:val="16"/>
                <w:szCs w:val="16"/>
              </w:rPr>
              <w:t>28~31</w:t>
            </w:r>
          </w:p>
        </w:tc>
        <w:tc>
          <w:tcPr>
            <w:tcW w:w="616" w:type="dxa"/>
            <w:tcBorders>
              <w:top w:val="nil"/>
              <w:left w:val="nil"/>
              <w:bottom w:val="nil"/>
              <w:right w:val="nil"/>
            </w:tcBorders>
            <w:vAlign w:val="center"/>
          </w:tcPr>
          <w:p w14:paraId="7A717E9C" w14:textId="77777777" w:rsidR="00134ADD" w:rsidRPr="00F97CD3" w:rsidRDefault="00134ADD" w:rsidP="007F6598">
            <w:pPr>
              <w:jc w:val="center"/>
              <w:rPr>
                <w:sz w:val="16"/>
                <w:szCs w:val="16"/>
              </w:rPr>
            </w:pPr>
            <w:r w:rsidRPr="00F97CD3">
              <w:rPr>
                <w:sz w:val="16"/>
                <w:szCs w:val="16"/>
              </w:rPr>
              <w:t>inHg</w:t>
            </w:r>
          </w:p>
        </w:tc>
      </w:tr>
      <w:tr w:rsidR="00134ADD" w:rsidRPr="00F97CD3" w14:paraId="528DB3E0" w14:textId="77777777" w:rsidTr="007F6598">
        <w:trPr>
          <w:jc w:val="center"/>
        </w:trPr>
        <w:tc>
          <w:tcPr>
            <w:tcW w:w="696" w:type="dxa"/>
            <w:vMerge/>
            <w:tcBorders>
              <w:left w:val="nil"/>
              <w:right w:val="nil"/>
            </w:tcBorders>
            <w:vAlign w:val="center"/>
          </w:tcPr>
          <w:p w14:paraId="4D768928"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778AE27" w14:textId="77777777" w:rsidR="00134ADD" w:rsidRPr="00F97CD3" w:rsidRDefault="00134ADD" w:rsidP="007F6598">
            <w:pPr>
              <w:jc w:val="both"/>
              <w:rPr>
                <w:sz w:val="16"/>
                <w:szCs w:val="16"/>
              </w:rPr>
            </w:pPr>
            <w:r w:rsidRPr="00F97CD3">
              <w:rPr>
                <w:sz w:val="16"/>
                <w:szCs w:val="16"/>
              </w:rPr>
              <w:t>visibility</w:t>
            </w:r>
          </w:p>
        </w:tc>
        <w:tc>
          <w:tcPr>
            <w:tcW w:w="1101" w:type="dxa"/>
            <w:tcBorders>
              <w:top w:val="nil"/>
              <w:left w:val="nil"/>
              <w:bottom w:val="nil"/>
              <w:right w:val="nil"/>
            </w:tcBorders>
            <w:vAlign w:val="center"/>
          </w:tcPr>
          <w:p w14:paraId="4BBDFA37" w14:textId="77777777" w:rsidR="00134ADD" w:rsidRPr="00F97CD3" w:rsidRDefault="00134ADD" w:rsidP="007F6598">
            <w:pPr>
              <w:jc w:val="center"/>
              <w:rPr>
                <w:sz w:val="16"/>
                <w:szCs w:val="16"/>
              </w:rPr>
            </w:pPr>
            <w:r w:rsidRPr="00F97CD3">
              <w:rPr>
                <w:sz w:val="16"/>
                <w:szCs w:val="16"/>
              </w:rPr>
              <w:t>0~10</w:t>
            </w:r>
          </w:p>
        </w:tc>
        <w:tc>
          <w:tcPr>
            <w:tcW w:w="616" w:type="dxa"/>
            <w:tcBorders>
              <w:top w:val="nil"/>
              <w:left w:val="nil"/>
              <w:bottom w:val="nil"/>
              <w:right w:val="nil"/>
            </w:tcBorders>
            <w:vAlign w:val="center"/>
          </w:tcPr>
          <w:p w14:paraId="5234E6F9" w14:textId="77777777" w:rsidR="00134ADD" w:rsidRPr="00F97CD3" w:rsidRDefault="00134ADD" w:rsidP="007F6598">
            <w:pPr>
              <w:jc w:val="center"/>
              <w:rPr>
                <w:sz w:val="16"/>
                <w:szCs w:val="16"/>
              </w:rPr>
            </w:pPr>
            <w:r w:rsidRPr="00F97CD3">
              <w:rPr>
                <w:sz w:val="16"/>
                <w:szCs w:val="16"/>
              </w:rPr>
              <w:t>mile</w:t>
            </w:r>
          </w:p>
        </w:tc>
      </w:tr>
      <w:tr w:rsidR="00134ADD" w:rsidRPr="00F97CD3" w14:paraId="3DFDF7E2" w14:textId="77777777" w:rsidTr="007F6598">
        <w:trPr>
          <w:trHeight w:val="126"/>
          <w:jc w:val="center"/>
        </w:trPr>
        <w:tc>
          <w:tcPr>
            <w:tcW w:w="696" w:type="dxa"/>
            <w:vMerge/>
            <w:tcBorders>
              <w:left w:val="nil"/>
              <w:right w:val="nil"/>
            </w:tcBorders>
            <w:vAlign w:val="center"/>
          </w:tcPr>
          <w:p w14:paraId="213A74EA"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AA3F4FF" w14:textId="77777777" w:rsidR="00134ADD" w:rsidRPr="00F97CD3" w:rsidRDefault="00134ADD" w:rsidP="007F6598">
            <w:pPr>
              <w:jc w:val="both"/>
              <w:rPr>
                <w:iCs/>
                <w:sz w:val="16"/>
                <w:szCs w:val="16"/>
              </w:rPr>
            </w:pPr>
            <w:r w:rsidRPr="00F97CD3">
              <w:rPr>
                <w:iCs/>
                <w:sz w:val="16"/>
                <w:szCs w:val="16"/>
              </w:rPr>
              <w:t>wind direction</w:t>
            </w:r>
          </w:p>
        </w:tc>
        <w:tc>
          <w:tcPr>
            <w:tcW w:w="1101" w:type="dxa"/>
            <w:tcBorders>
              <w:top w:val="nil"/>
              <w:left w:val="nil"/>
              <w:bottom w:val="nil"/>
              <w:right w:val="nil"/>
            </w:tcBorders>
            <w:vAlign w:val="center"/>
          </w:tcPr>
          <w:p w14:paraId="5EFAB91F" w14:textId="77777777" w:rsidR="00134ADD" w:rsidRPr="00F97CD3" w:rsidRDefault="00134ADD" w:rsidP="007F6598">
            <w:pPr>
              <w:jc w:val="center"/>
              <w:rPr>
                <w:sz w:val="16"/>
                <w:szCs w:val="16"/>
              </w:rPr>
            </w:pPr>
            <w:r w:rsidRPr="00F97CD3">
              <w:rPr>
                <w:sz w:val="16"/>
                <w:szCs w:val="16"/>
              </w:rPr>
              <w:t>0~359</w:t>
            </w:r>
          </w:p>
        </w:tc>
        <w:tc>
          <w:tcPr>
            <w:tcW w:w="616" w:type="dxa"/>
            <w:tcBorders>
              <w:top w:val="nil"/>
              <w:left w:val="nil"/>
              <w:bottom w:val="nil"/>
              <w:right w:val="nil"/>
            </w:tcBorders>
            <w:vAlign w:val="center"/>
          </w:tcPr>
          <w:p w14:paraId="539CB5F9" w14:textId="77777777" w:rsidR="00134ADD" w:rsidRPr="00F97CD3" w:rsidRDefault="00134ADD" w:rsidP="007F6598">
            <w:pPr>
              <w:jc w:val="center"/>
              <w:rPr>
                <w:sz w:val="16"/>
                <w:szCs w:val="16"/>
              </w:rPr>
            </w:pPr>
            <m:oMathPara>
              <m:oMath>
                <m:r>
                  <m:rPr>
                    <m:sty m:val="p"/>
                  </m:rPr>
                  <w:rPr>
                    <w:rFonts w:ascii="Cambria Math" w:hAnsi="Cambria Math"/>
                    <w:sz w:val="16"/>
                    <w:szCs w:val="16"/>
                  </w:rPr>
                  <m:t>°</m:t>
                </m:r>
              </m:oMath>
            </m:oMathPara>
          </w:p>
        </w:tc>
      </w:tr>
      <w:tr w:rsidR="00134ADD" w:rsidRPr="00F97CD3" w14:paraId="76FE82A5" w14:textId="77777777" w:rsidTr="007F6598">
        <w:trPr>
          <w:trHeight w:val="126"/>
          <w:jc w:val="center"/>
        </w:trPr>
        <w:tc>
          <w:tcPr>
            <w:tcW w:w="696" w:type="dxa"/>
            <w:vMerge/>
            <w:tcBorders>
              <w:left w:val="nil"/>
              <w:right w:val="nil"/>
            </w:tcBorders>
            <w:vAlign w:val="center"/>
          </w:tcPr>
          <w:p w14:paraId="531B7E8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60D2E52D" w14:textId="77777777" w:rsidR="00134ADD" w:rsidRPr="00F97CD3" w:rsidRDefault="00134ADD" w:rsidP="007F6598">
            <w:pPr>
              <w:jc w:val="both"/>
              <w:rPr>
                <w:iCs/>
                <w:sz w:val="16"/>
                <w:szCs w:val="16"/>
              </w:rPr>
            </w:pPr>
            <w:r w:rsidRPr="00F97CD3">
              <w:rPr>
                <w:iCs/>
                <w:sz w:val="16"/>
                <w:szCs w:val="16"/>
              </w:rPr>
              <w:t>wind speed</w:t>
            </w:r>
          </w:p>
        </w:tc>
        <w:tc>
          <w:tcPr>
            <w:tcW w:w="1101" w:type="dxa"/>
            <w:tcBorders>
              <w:top w:val="nil"/>
              <w:left w:val="nil"/>
              <w:bottom w:val="nil"/>
              <w:right w:val="nil"/>
            </w:tcBorders>
            <w:vAlign w:val="center"/>
          </w:tcPr>
          <w:p w14:paraId="15AED627" w14:textId="77777777" w:rsidR="00134ADD" w:rsidRPr="00F97CD3" w:rsidRDefault="00134ADD" w:rsidP="007F6598">
            <w:pPr>
              <w:jc w:val="center"/>
              <w:rPr>
                <w:sz w:val="16"/>
                <w:szCs w:val="16"/>
              </w:rPr>
            </w:pPr>
            <w:r w:rsidRPr="00F97CD3">
              <w:rPr>
                <w:sz w:val="16"/>
                <w:szCs w:val="16"/>
              </w:rPr>
              <w:t>0~50</w:t>
            </w:r>
          </w:p>
        </w:tc>
        <w:tc>
          <w:tcPr>
            <w:tcW w:w="616" w:type="dxa"/>
            <w:tcBorders>
              <w:top w:val="nil"/>
              <w:left w:val="nil"/>
              <w:bottom w:val="nil"/>
              <w:right w:val="nil"/>
            </w:tcBorders>
            <w:vAlign w:val="center"/>
          </w:tcPr>
          <w:p w14:paraId="6F5A51BC" w14:textId="77777777" w:rsidR="00134ADD" w:rsidRPr="00F97CD3" w:rsidRDefault="00134ADD" w:rsidP="007F6598">
            <w:pPr>
              <w:jc w:val="center"/>
              <w:rPr>
                <w:sz w:val="16"/>
                <w:szCs w:val="16"/>
              </w:rPr>
            </w:pPr>
            <w:r w:rsidRPr="00F97CD3">
              <w:rPr>
                <w:sz w:val="16"/>
                <w:szCs w:val="16"/>
              </w:rPr>
              <w:t>mph</w:t>
            </w:r>
          </w:p>
        </w:tc>
      </w:tr>
      <w:tr w:rsidR="00134ADD" w:rsidRPr="00F97CD3" w14:paraId="1640AA3F" w14:textId="77777777" w:rsidTr="007F6598">
        <w:trPr>
          <w:trHeight w:val="126"/>
          <w:jc w:val="center"/>
        </w:trPr>
        <w:tc>
          <w:tcPr>
            <w:tcW w:w="696" w:type="dxa"/>
            <w:vMerge/>
            <w:tcBorders>
              <w:left w:val="nil"/>
              <w:right w:val="nil"/>
            </w:tcBorders>
            <w:vAlign w:val="center"/>
          </w:tcPr>
          <w:p w14:paraId="1CE6DC9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FAA69CB" w14:textId="77777777" w:rsidR="00134ADD" w:rsidRPr="00F97CD3" w:rsidRDefault="00134ADD" w:rsidP="007F6598">
            <w:pPr>
              <w:jc w:val="both"/>
              <w:rPr>
                <w:iCs/>
                <w:sz w:val="16"/>
                <w:szCs w:val="16"/>
              </w:rPr>
            </w:pPr>
            <w:r w:rsidRPr="00F97CD3">
              <w:rPr>
                <w:iCs/>
                <w:sz w:val="16"/>
                <w:szCs w:val="16"/>
              </w:rPr>
              <w:t>gust speed</w:t>
            </w:r>
          </w:p>
        </w:tc>
        <w:tc>
          <w:tcPr>
            <w:tcW w:w="1101" w:type="dxa"/>
            <w:tcBorders>
              <w:top w:val="nil"/>
              <w:left w:val="nil"/>
              <w:bottom w:val="nil"/>
              <w:right w:val="nil"/>
            </w:tcBorders>
            <w:vAlign w:val="center"/>
          </w:tcPr>
          <w:p w14:paraId="27A98D21" w14:textId="77777777" w:rsidR="00134ADD" w:rsidRPr="00F97CD3" w:rsidRDefault="00134ADD" w:rsidP="007F6598">
            <w:pPr>
              <w:jc w:val="center"/>
              <w:rPr>
                <w:sz w:val="16"/>
                <w:szCs w:val="16"/>
              </w:rPr>
            </w:pPr>
            <w:r w:rsidRPr="00F97CD3">
              <w:rPr>
                <w:sz w:val="16"/>
                <w:szCs w:val="16"/>
              </w:rPr>
              <w:t>0~100</w:t>
            </w:r>
          </w:p>
        </w:tc>
        <w:tc>
          <w:tcPr>
            <w:tcW w:w="616" w:type="dxa"/>
            <w:tcBorders>
              <w:top w:val="nil"/>
              <w:left w:val="nil"/>
              <w:bottom w:val="nil"/>
              <w:right w:val="nil"/>
            </w:tcBorders>
            <w:vAlign w:val="center"/>
          </w:tcPr>
          <w:p w14:paraId="2E97F28C" w14:textId="77777777" w:rsidR="00134ADD" w:rsidRPr="00F97CD3" w:rsidRDefault="00134ADD" w:rsidP="007F6598">
            <w:pPr>
              <w:jc w:val="center"/>
              <w:rPr>
                <w:sz w:val="16"/>
                <w:szCs w:val="16"/>
              </w:rPr>
            </w:pPr>
            <w:r w:rsidRPr="00F97CD3">
              <w:rPr>
                <w:sz w:val="16"/>
                <w:szCs w:val="16"/>
              </w:rPr>
              <w:t>mph</w:t>
            </w:r>
          </w:p>
        </w:tc>
      </w:tr>
      <w:tr w:rsidR="00134ADD" w:rsidRPr="00F97CD3" w14:paraId="5EF49B42" w14:textId="77777777" w:rsidTr="007F6598">
        <w:trPr>
          <w:trHeight w:val="126"/>
          <w:jc w:val="center"/>
        </w:trPr>
        <w:tc>
          <w:tcPr>
            <w:tcW w:w="696" w:type="dxa"/>
            <w:vMerge/>
            <w:tcBorders>
              <w:left w:val="nil"/>
              <w:bottom w:val="single" w:sz="6" w:space="0" w:color="auto"/>
              <w:right w:val="nil"/>
            </w:tcBorders>
            <w:vAlign w:val="center"/>
          </w:tcPr>
          <w:p w14:paraId="49CFEE01" w14:textId="77777777" w:rsidR="00134ADD" w:rsidRPr="00F97CD3" w:rsidRDefault="00134ADD" w:rsidP="007F6598">
            <w:pPr>
              <w:jc w:val="center"/>
              <w:rPr>
                <w:iCs/>
                <w:sz w:val="16"/>
                <w:szCs w:val="16"/>
              </w:rPr>
            </w:pPr>
          </w:p>
        </w:tc>
        <w:tc>
          <w:tcPr>
            <w:tcW w:w="1225" w:type="dxa"/>
            <w:tcBorders>
              <w:top w:val="nil"/>
              <w:left w:val="nil"/>
              <w:bottom w:val="single" w:sz="6" w:space="0" w:color="auto"/>
              <w:right w:val="nil"/>
            </w:tcBorders>
            <w:vAlign w:val="center"/>
          </w:tcPr>
          <w:p w14:paraId="48EA8244" w14:textId="77777777" w:rsidR="00134ADD" w:rsidRPr="00F97CD3" w:rsidRDefault="00134ADD" w:rsidP="007F6598">
            <w:pPr>
              <w:jc w:val="both"/>
              <w:rPr>
                <w:iCs/>
                <w:sz w:val="16"/>
                <w:szCs w:val="16"/>
              </w:rPr>
            </w:pPr>
            <w:r w:rsidRPr="00F97CD3">
              <w:rPr>
                <w:iCs/>
                <w:sz w:val="16"/>
                <w:szCs w:val="16"/>
              </w:rPr>
              <w:t>precipitation</w:t>
            </w:r>
          </w:p>
        </w:tc>
        <w:tc>
          <w:tcPr>
            <w:tcW w:w="1101" w:type="dxa"/>
            <w:tcBorders>
              <w:top w:val="nil"/>
              <w:left w:val="nil"/>
              <w:bottom w:val="single" w:sz="6" w:space="0" w:color="auto"/>
              <w:right w:val="nil"/>
            </w:tcBorders>
            <w:vAlign w:val="center"/>
          </w:tcPr>
          <w:p w14:paraId="679445BD" w14:textId="77777777" w:rsidR="00134ADD" w:rsidRPr="00F97CD3" w:rsidRDefault="00134ADD" w:rsidP="007F6598">
            <w:pPr>
              <w:jc w:val="center"/>
              <w:rPr>
                <w:sz w:val="16"/>
                <w:szCs w:val="16"/>
              </w:rPr>
            </w:pPr>
            <w:r w:rsidRPr="00F97CD3">
              <w:rPr>
                <w:sz w:val="16"/>
                <w:szCs w:val="16"/>
              </w:rPr>
              <w:t>0~1.5</w:t>
            </w:r>
          </w:p>
        </w:tc>
        <w:tc>
          <w:tcPr>
            <w:tcW w:w="616" w:type="dxa"/>
            <w:tcBorders>
              <w:top w:val="nil"/>
              <w:left w:val="nil"/>
              <w:bottom w:val="single" w:sz="6" w:space="0" w:color="auto"/>
              <w:right w:val="nil"/>
            </w:tcBorders>
            <w:vAlign w:val="center"/>
          </w:tcPr>
          <w:p w14:paraId="3E445819" w14:textId="77777777" w:rsidR="00134ADD" w:rsidRPr="00F97CD3" w:rsidRDefault="00134ADD" w:rsidP="007F6598">
            <w:pPr>
              <w:jc w:val="center"/>
              <w:rPr>
                <w:sz w:val="16"/>
                <w:szCs w:val="16"/>
              </w:rPr>
            </w:pPr>
            <w:r w:rsidRPr="00F97CD3">
              <w:rPr>
                <w:sz w:val="16"/>
                <w:szCs w:val="16"/>
              </w:rPr>
              <w:t>in</w:t>
            </w:r>
          </w:p>
        </w:tc>
      </w:tr>
      <w:tr w:rsidR="00134ADD" w:rsidRPr="00F97CD3" w14:paraId="53BB8094" w14:textId="77777777" w:rsidTr="007F6598">
        <w:trPr>
          <w:trHeight w:val="126"/>
          <w:jc w:val="center"/>
        </w:trPr>
        <w:tc>
          <w:tcPr>
            <w:tcW w:w="696" w:type="dxa"/>
            <w:tcBorders>
              <w:top w:val="single" w:sz="6" w:space="0" w:color="auto"/>
              <w:left w:val="nil"/>
              <w:bottom w:val="double" w:sz="6" w:space="0" w:color="auto"/>
              <w:right w:val="nil"/>
            </w:tcBorders>
            <w:vAlign w:val="center"/>
          </w:tcPr>
          <w:p w14:paraId="68F52D8F" w14:textId="77777777" w:rsidR="00134ADD" w:rsidRPr="00F97CD3" w:rsidRDefault="00134ADD" w:rsidP="007F6598">
            <w:pPr>
              <w:jc w:val="center"/>
              <w:rPr>
                <w:iCs/>
                <w:sz w:val="16"/>
                <w:szCs w:val="16"/>
              </w:rPr>
            </w:pPr>
            <w:r w:rsidRPr="00F97CD3">
              <w:rPr>
                <w:iCs/>
                <w:sz w:val="16"/>
                <w:szCs w:val="16"/>
              </w:rPr>
              <w:t>target</w:t>
            </w:r>
          </w:p>
        </w:tc>
        <w:tc>
          <w:tcPr>
            <w:tcW w:w="1225" w:type="dxa"/>
            <w:tcBorders>
              <w:top w:val="single" w:sz="6" w:space="0" w:color="auto"/>
              <w:left w:val="nil"/>
              <w:bottom w:val="double" w:sz="6" w:space="0" w:color="auto"/>
              <w:right w:val="nil"/>
            </w:tcBorders>
            <w:vAlign w:val="center"/>
          </w:tcPr>
          <w:p w14:paraId="20E1A716" w14:textId="77777777" w:rsidR="00134ADD" w:rsidRPr="00F97CD3" w:rsidRDefault="00134ADD" w:rsidP="007F6598">
            <w:pPr>
              <w:jc w:val="both"/>
              <w:rPr>
                <w:iCs/>
                <w:sz w:val="16"/>
                <w:szCs w:val="16"/>
              </w:rPr>
            </w:pPr>
            <w:r w:rsidRPr="00F97CD3">
              <w:rPr>
                <w:iCs/>
                <w:sz w:val="16"/>
                <w:szCs w:val="16"/>
              </w:rPr>
              <w:t>humidity</w:t>
            </w:r>
          </w:p>
        </w:tc>
        <w:tc>
          <w:tcPr>
            <w:tcW w:w="1101" w:type="dxa"/>
            <w:tcBorders>
              <w:top w:val="single" w:sz="6" w:space="0" w:color="auto"/>
              <w:left w:val="nil"/>
              <w:bottom w:val="double" w:sz="6" w:space="0" w:color="auto"/>
              <w:right w:val="nil"/>
            </w:tcBorders>
            <w:vAlign w:val="center"/>
          </w:tcPr>
          <w:p w14:paraId="0BD3AC32" w14:textId="77777777" w:rsidR="00134ADD" w:rsidRPr="00F97CD3" w:rsidRDefault="00134ADD" w:rsidP="007F6598">
            <w:pPr>
              <w:jc w:val="center"/>
              <w:rPr>
                <w:sz w:val="16"/>
                <w:szCs w:val="16"/>
              </w:rPr>
            </w:pPr>
            <w:r w:rsidRPr="00F97CD3">
              <w:rPr>
                <w:sz w:val="16"/>
                <w:szCs w:val="16"/>
              </w:rPr>
              <w:t>0~100</w:t>
            </w:r>
          </w:p>
        </w:tc>
        <w:tc>
          <w:tcPr>
            <w:tcW w:w="616" w:type="dxa"/>
            <w:tcBorders>
              <w:top w:val="single" w:sz="6" w:space="0" w:color="auto"/>
              <w:left w:val="nil"/>
              <w:bottom w:val="double" w:sz="6" w:space="0" w:color="auto"/>
              <w:right w:val="nil"/>
            </w:tcBorders>
            <w:vAlign w:val="center"/>
          </w:tcPr>
          <w:p w14:paraId="5281AC4A" w14:textId="77777777" w:rsidR="00134ADD" w:rsidRPr="00F97CD3" w:rsidRDefault="00134ADD" w:rsidP="007F6598">
            <w:pPr>
              <w:jc w:val="center"/>
              <w:rPr>
                <w:sz w:val="16"/>
                <w:szCs w:val="16"/>
              </w:rPr>
            </w:pPr>
            <w:r w:rsidRPr="00F97CD3">
              <w:rPr>
                <w:sz w:val="16"/>
                <w:szCs w:val="16"/>
              </w:rPr>
              <w:t>%</w:t>
            </w:r>
          </w:p>
        </w:tc>
      </w:tr>
    </w:tbl>
    <w:p w14:paraId="5B40849B" w14:textId="020CDE45" w:rsidR="00134ADD" w:rsidRPr="00F97CD3" w:rsidRDefault="00134ADD" w:rsidP="00134ADD">
      <w:pPr>
        <w:pStyle w:val="Heading2"/>
        <w:rPr>
          <w:lang w:eastAsia="zh-CN"/>
        </w:rPr>
      </w:pPr>
      <w:r w:rsidRPr="00F97CD3">
        <w:rPr>
          <w:rFonts w:hint="eastAsia"/>
          <w:lang w:eastAsia="zh-CN"/>
        </w:rPr>
        <w:t>M</w:t>
      </w:r>
      <w:r w:rsidR="0006145D">
        <w:rPr>
          <w:rFonts w:hint="eastAsia"/>
          <w:lang w:eastAsia="zh-CN"/>
        </w:rPr>
        <w:t>ultithread</w:t>
      </w:r>
      <w:r w:rsidRPr="00F97CD3">
        <w:rPr>
          <w:rFonts w:hint="eastAsia"/>
          <w:lang w:eastAsia="zh-CN"/>
        </w:rPr>
        <w:t xml:space="preserve"> Efficiency</w:t>
      </w:r>
    </w:p>
    <w:p w14:paraId="552C1C27" w14:textId="19A990F2" w:rsidR="00134ADD" w:rsidRPr="00F97CD3" w:rsidRDefault="00134ADD" w:rsidP="00134ADD">
      <w:pPr>
        <w:pStyle w:val="IEEEPlainText"/>
        <w:rPr>
          <w:lang w:eastAsia="zh-CN"/>
        </w:rPr>
      </w:pPr>
      <w:r w:rsidRPr="00F97CD3">
        <w:rPr>
          <w:rFonts w:hint="eastAsia"/>
          <w:lang w:eastAsia="zh-CN"/>
        </w:rPr>
        <w:t xml:space="preserve">Theoretically, multiple processors and cores can simulate almost any number of threads running simultaneously regardless of very large system specified limit.  However, the communication between threads is usually implemented by a pooling approach.  As a result, it will consume certain amount of time to synchronize all the image threads to main </w:t>
      </w:r>
      <w:r w:rsidRPr="00F97CD3">
        <w:rPr>
          <w:lang w:eastAsia="zh-CN"/>
        </w:rPr>
        <w:t>network</w:t>
      </w:r>
      <w:r w:rsidRPr="00F97CD3">
        <w:rPr>
          <w:rFonts w:hint="eastAsia"/>
          <w:lang w:eastAsia="zh-CN"/>
        </w:rPr>
        <w:t xml:space="preserve"> thread.  Intuitively, the most efficient number of threads should be equal to the number of cores, since running time of m</w:t>
      </w:r>
      <w:r w:rsidR="0006145D">
        <w:rPr>
          <w:rFonts w:hint="eastAsia"/>
          <w:lang w:eastAsia="zh-CN"/>
        </w:rPr>
        <w:t>ultithread</w:t>
      </w:r>
      <w:r w:rsidRPr="00F97CD3">
        <w:rPr>
          <w:rFonts w:hint="eastAsia"/>
          <w:lang w:eastAsia="zh-CN"/>
        </w:rPr>
        <w:t>s on the same core will add up to no less than the running time of single thread even though any kind of thread scheduling applied.</w:t>
      </w:r>
    </w:p>
    <w:p w14:paraId="1840E8F3" w14:textId="5A08E3FC" w:rsidR="00134ADD" w:rsidRPr="00F97CD3" w:rsidRDefault="00134ADD" w:rsidP="00134ADD">
      <w:pPr>
        <w:pStyle w:val="IEEEPlainText"/>
        <w:rPr>
          <w:lang w:eastAsia="zh-CN"/>
        </w:rPr>
      </w:pPr>
      <w:r w:rsidRPr="00F97CD3">
        <w:rPr>
          <w:rFonts w:hint="eastAsia"/>
          <w:lang w:eastAsia="zh-CN"/>
        </w:rPr>
        <w:t xml:space="preserve">Here is the experiment result using the same </w:t>
      </w:r>
      <w:r w:rsidRPr="00F97CD3">
        <w:rPr>
          <w:lang w:eastAsia="zh-CN"/>
        </w:rPr>
        <w:t xml:space="preserve">network </w:t>
      </w:r>
      <w:r w:rsidRPr="00F97CD3">
        <w:rPr>
          <w:rFonts w:hint="eastAsia"/>
          <w:lang w:eastAsia="zh-CN"/>
        </w:rPr>
        <w:t xml:space="preserve">configuration </w:t>
      </w:r>
      <w:r w:rsidR="00C63F65">
        <w:rPr>
          <w:lang w:eastAsia="zh-CN"/>
        </w:rPr>
        <w:t>as shown in tab</w:t>
      </w:r>
      <w:r w:rsidR="00DD70EA">
        <w:rPr>
          <w:lang w:eastAsia="zh-CN"/>
        </w:rPr>
        <w:t xml:space="preserve">le IV </w:t>
      </w:r>
      <w:r w:rsidRPr="00F97CD3">
        <w:rPr>
          <w:rFonts w:hint="eastAsia"/>
          <w:lang w:eastAsia="zh-CN"/>
        </w:rPr>
        <w:t xml:space="preserve">and same amount of data but different numbers of threads doubled from 1 to </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Pr="00F97CD3">
        <w:rPr>
          <w:rFonts w:hint="eastAsia"/>
          <w:lang w:eastAsia="zh-CN"/>
        </w:rPr>
        <w:t>.</w:t>
      </w:r>
      <w:r w:rsidRPr="00F97CD3">
        <w:rPr>
          <w:lang w:eastAsia="zh-CN"/>
        </w:rPr>
        <w:t xml:space="preserve">  BP algorithm is used in </w:t>
      </w:r>
      <w:r w:rsidRPr="00F97CD3">
        <w:rPr>
          <w:rFonts w:hint="eastAsia"/>
          <w:lang w:eastAsia="zh-CN"/>
        </w:rPr>
        <w:t xml:space="preserve">this experiment, maximum epoch is set to 2000 and </w:t>
      </w:r>
      <w:r w:rsidRPr="00F97CD3">
        <w:rPr>
          <w:lang w:eastAsia="zh-CN"/>
        </w:rPr>
        <w:t xml:space="preserve">algorithm </w:t>
      </w:r>
      <w:r w:rsidRPr="00F97CD3">
        <w:rPr>
          <w:rFonts w:hint="eastAsia"/>
          <w:lang w:eastAsia="zh-CN"/>
        </w:rPr>
        <w:t>coefficients will not affect the execution time.</w:t>
      </w:r>
    </w:p>
    <w:p w14:paraId="0D357185" w14:textId="5CC08C9E" w:rsidR="00134ADD" w:rsidRDefault="00134ADD" w:rsidP="00134ADD">
      <w:pPr>
        <w:pStyle w:val="IEEETableCaption"/>
        <w:rPr>
          <w:lang w:eastAsia="zh-CN"/>
        </w:rPr>
      </w:pPr>
      <w:r w:rsidRPr="00F97CD3">
        <w:t xml:space="preserve">TABLE </w:t>
      </w:r>
      <w:fldSimple w:instr=" SEQ TABLE \* ROMAN ">
        <w:r>
          <w:rPr>
            <w:noProof/>
          </w:rPr>
          <w:t>III</w:t>
        </w:r>
      </w:fldSimple>
      <w:r w:rsidRPr="00F97CD3">
        <w:br/>
      </w:r>
      <w:r w:rsidR="00896400">
        <w:rPr>
          <w:rFonts w:hint="eastAsia"/>
          <w:lang w:eastAsia="zh-CN"/>
        </w:rPr>
        <w:t>Training</w:t>
      </w:r>
      <w:r w:rsidRPr="00F97CD3">
        <w:rPr>
          <w:rFonts w:hint="eastAsia"/>
          <w:lang w:eastAsia="zh-CN"/>
        </w:rPr>
        <w:t xml:space="preserve"> Time</w:t>
      </w:r>
      <w:r w:rsidR="00896400">
        <w:rPr>
          <w:rFonts w:hint="eastAsia"/>
          <w:lang w:eastAsia="zh-CN"/>
        </w:rPr>
        <w:t xml:space="preserve"> for Different Hidden Node Number</w:t>
      </w:r>
      <w:r w:rsidR="00896400">
        <w:rPr>
          <w:rFonts w:hint="eastAsia"/>
          <w:lang w:eastAsia="zh-CN"/>
        </w:rPr>
        <w:br/>
        <w:t>using</w:t>
      </w:r>
      <w:r w:rsidRPr="00F97CD3">
        <w:rPr>
          <w:rFonts w:hint="eastAsia"/>
          <w:lang w:eastAsia="zh-CN"/>
        </w:rPr>
        <w:t xml:space="preserve"> Different Thread Number</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776"/>
        <w:gridCol w:w="536"/>
        <w:gridCol w:w="536"/>
        <w:gridCol w:w="536"/>
        <w:gridCol w:w="536"/>
        <w:gridCol w:w="616"/>
        <w:gridCol w:w="616"/>
      </w:tblGrid>
      <w:tr w:rsidR="00CC452F" w:rsidRPr="00F97CD3" w14:paraId="455DB784" w14:textId="77777777" w:rsidTr="00070596">
        <w:trPr>
          <w:trHeight w:val="72"/>
          <w:jc w:val="center"/>
        </w:trPr>
        <w:tc>
          <w:tcPr>
            <w:tcW w:w="1312" w:type="dxa"/>
            <w:gridSpan w:val="2"/>
            <w:vMerge w:val="restart"/>
            <w:tcBorders>
              <w:top w:val="double" w:sz="6" w:space="0" w:color="auto"/>
              <w:left w:val="nil"/>
              <w:right w:val="nil"/>
            </w:tcBorders>
            <w:vAlign w:val="center"/>
          </w:tcPr>
          <w:p w14:paraId="5018A26B" w14:textId="752569B9" w:rsidR="00CC452F" w:rsidRPr="00F97CD3" w:rsidRDefault="00CC452F" w:rsidP="00620BC3">
            <w:pPr>
              <w:jc w:val="center"/>
              <w:rPr>
                <w:sz w:val="16"/>
                <w:szCs w:val="16"/>
                <w:lang w:eastAsia="zh-CN"/>
              </w:rPr>
            </w:pPr>
            <w:r>
              <w:rPr>
                <w:rFonts w:hint="eastAsia"/>
                <w:sz w:val="16"/>
                <w:szCs w:val="16"/>
                <w:lang w:eastAsia="zh-CN"/>
              </w:rPr>
              <w:t>training</w:t>
            </w:r>
            <w:r>
              <w:rPr>
                <w:rFonts w:hint="eastAsia"/>
                <w:sz w:val="16"/>
                <w:szCs w:val="16"/>
                <w:lang w:eastAsia="zh-CN"/>
              </w:rPr>
              <w:br/>
              <w:t>time (s)</w:t>
            </w:r>
          </w:p>
        </w:tc>
        <w:tc>
          <w:tcPr>
            <w:tcW w:w="2840" w:type="dxa"/>
            <w:gridSpan w:val="5"/>
            <w:tcBorders>
              <w:top w:val="double" w:sz="6" w:space="0" w:color="auto"/>
              <w:left w:val="nil"/>
              <w:bottom w:val="nil"/>
              <w:right w:val="nil"/>
            </w:tcBorders>
            <w:vAlign w:val="center"/>
          </w:tcPr>
          <w:p w14:paraId="0C87809D" w14:textId="08DE3228" w:rsidR="00CC452F" w:rsidRDefault="00CC452F" w:rsidP="00620BC3">
            <w:pPr>
              <w:pStyle w:val="TableTitle"/>
              <w:rPr>
                <w:smallCaps w:val="0"/>
                <w:lang w:eastAsia="zh-CN"/>
              </w:rPr>
            </w:pPr>
            <w:r>
              <w:rPr>
                <w:rFonts w:hint="eastAsia"/>
                <w:smallCaps w:val="0"/>
                <w:lang w:eastAsia="zh-CN"/>
              </w:rPr>
              <w:t>hidden node number</w:t>
            </w:r>
          </w:p>
        </w:tc>
      </w:tr>
      <w:tr w:rsidR="00CC452F" w:rsidRPr="00F97CD3" w14:paraId="6AF1A44A" w14:textId="57A7A6ED" w:rsidTr="00070596">
        <w:trPr>
          <w:trHeight w:val="72"/>
          <w:jc w:val="center"/>
        </w:trPr>
        <w:tc>
          <w:tcPr>
            <w:tcW w:w="1312" w:type="dxa"/>
            <w:gridSpan w:val="2"/>
            <w:vMerge/>
            <w:tcBorders>
              <w:left w:val="nil"/>
              <w:bottom w:val="single" w:sz="6" w:space="0" w:color="auto"/>
              <w:right w:val="nil"/>
            </w:tcBorders>
            <w:vAlign w:val="center"/>
          </w:tcPr>
          <w:p w14:paraId="156E3EE4" w14:textId="793BE23A" w:rsidR="00CC452F" w:rsidRPr="00F97CD3" w:rsidRDefault="00CC452F" w:rsidP="00620BC3">
            <w:pPr>
              <w:jc w:val="center"/>
              <w:rPr>
                <w:sz w:val="16"/>
                <w:szCs w:val="16"/>
              </w:rPr>
            </w:pPr>
          </w:p>
        </w:tc>
        <w:tc>
          <w:tcPr>
            <w:tcW w:w="536" w:type="dxa"/>
            <w:tcBorders>
              <w:top w:val="nil"/>
              <w:left w:val="nil"/>
              <w:bottom w:val="single" w:sz="6" w:space="0" w:color="auto"/>
              <w:right w:val="nil"/>
            </w:tcBorders>
            <w:vAlign w:val="center"/>
          </w:tcPr>
          <w:p w14:paraId="416F6E92" w14:textId="194FC125" w:rsidR="00CC452F" w:rsidRPr="00F97CD3" w:rsidRDefault="00CC452F" w:rsidP="00620BC3">
            <w:pPr>
              <w:pStyle w:val="TableTitle"/>
              <w:rPr>
                <w:smallCaps w:val="0"/>
                <w:lang w:eastAsia="zh-CN"/>
              </w:rPr>
            </w:pPr>
            <w:r>
              <w:rPr>
                <w:rFonts w:hint="eastAsia"/>
                <w:smallCaps w:val="0"/>
                <w:lang w:eastAsia="zh-CN"/>
              </w:rPr>
              <w:t>10</w:t>
            </w:r>
          </w:p>
        </w:tc>
        <w:tc>
          <w:tcPr>
            <w:tcW w:w="536" w:type="dxa"/>
            <w:tcBorders>
              <w:top w:val="nil"/>
              <w:left w:val="nil"/>
              <w:bottom w:val="single" w:sz="6" w:space="0" w:color="auto"/>
              <w:right w:val="nil"/>
            </w:tcBorders>
            <w:vAlign w:val="center"/>
          </w:tcPr>
          <w:p w14:paraId="59BCDE32" w14:textId="3FD844AE" w:rsidR="00CC452F" w:rsidRDefault="00CC452F" w:rsidP="00620BC3">
            <w:pPr>
              <w:pStyle w:val="TableTitle"/>
              <w:rPr>
                <w:smallCaps w:val="0"/>
                <w:lang w:eastAsia="zh-CN"/>
              </w:rPr>
            </w:pPr>
            <w:r>
              <w:rPr>
                <w:rFonts w:hint="eastAsia"/>
                <w:smallCaps w:val="0"/>
                <w:lang w:eastAsia="zh-CN"/>
              </w:rPr>
              <w:t>20</w:t>
            </w:r>
          </w:p>
        </w:tc>
        <w:tc>
          <w:tcPr>
            <w:tcW w:w="536" w:type="dxa"/>
            <w:tcBorders>
              <w:top w:val="nil"/>
              <w:left w:val="nil"/>
              <w:bottom w:val="single" w:sz="6" w:space="0" w:color="auto"/>
              <w:right w:val="nil"/>
            </w:tcBorders>
            <w:vAlign w:val="center"/>
          </w:tcPr>
          <w:p w14:paraId="3B15185D" w14:textId="66CF8DB7" w:rsidR="00CC452F" w:rsidRDefault="00CC452F" w:rsidP="00620BC3">
            <w:pPr>
              <w:pStyle w:val="TableTitle"/>
              <w:rPr>
                <w:smallCaps w:val="0"/>
                <w:lang w:eastAsia="zh-CN"/>
              </w:rPr>
            </w:pPr>
            <w:r>
              <w:rPr>
                <w:rFonts w:hint="eastAsia"/>
                <w:smallCaps w:val="0"/>
                <w:lang w:eastAsia="zh-CN"/>
              </w:rPr>
              <w:t>30</w:t>
            </w:r>
          </w:p>
        </w:tc>
        <w:tc>
          <w:tcPr>
            <w:tcW w:w="616" w:type="dxa"/>
            <w:tcBorders>
              <w:top w:val="nil"/>
              <w:left w:val="nil"/>
              <w:bottom w:val="single" w:sz="6" w:space="0" w:color="auto"/>
              <w:right w:val="nil"/>
            </w:tcBorders>
            <w:vAlign w:val="center"/>
          </w:tcPr>
          <w:p w14:paraId="2F2939F7" w14:textId="437CA2C3" w:rsidR="00CC452F" w:rsidRDefault="00CC452F" w:rsidP="00620BC3">
            <w:pPr>
              <w:pStyle w:val="TableTitle"/>
              <w:rPr>
                <w:smallCaps w:val="0"/>
                <w:lang w:eastAsia="zh-CN"/>
              </w:rPr>
            </w:pPr>
            <w:r>
              <w:rPr>
                <w:rFonts w:hint="eastAsia"/>
                <w:smallCaps w:val="0"/>
                <w:lang w:eastAsia="zh-CN"/>
              </w:rPr>
              <w:t>40</w:t>
            </w:r>
          </w:p>
        </w:tc>
        <w:tc>
          <w:tcPr>
            <w:tcW w:w="616" w:type="dxa"/>
            <w:tcBorders>
              <w:top w:val="nil"/>
              <w:left w:val="nil"/>
              <w:bottom w:val="single" w:sz="6" w:space="0" w:color="auto"/>
              <w:right w:val="nil"/>
            </w:tcBorders>
            <w:vAlign w:val="center"/>
          </w:tcPr>
          <w:p w14:paraId="55BBB441" w14:textId="1F7CE14B" w:rsidR="00CC452F" w:rsidRDefault="00CC452F" w:rsidP="00620BC3">
            <w:pPr>
              <w:pStyle w:val="TableTitle"/>
              <w:rPr>
                <w:smallCaps w:val="0"/>
                <w:lang w:eastAsia="zh-CN"/>
              </w:rPr>
            </w:pPr>
            <w:r>
              <w:rPr>
                <w:rFonts w:hint="eastAsia"/>
                <w:smallCaps w:val="0"/>
                <w:lang w:eastAsia="zh-CN"/>
              </w:rPr>
              <w:t>50</w:t>
            </w:r>
          </w:p>
        </w:tc>
      </w:tr>
      <w:tr w:rsidR="00620BC3" w:rsidRPr="00F97CD3" w14:paraId="6A73D5ED" w14:textId="1CFEF982" w:rsidTr="00070596">
        <w:trPr>
          <w:jc w:val="center"/>
        </w:trPr>
        <w:tc>
          <w:tcPr>
            <w:tcW w:w="776" w:type="dxa"/>
            <w:vMerge w:val="restart"/>
            <w:tcBorders>
              <w:top w:val="nil"/>
              <w:left w:val="nil"/>
              <w:right w:val="nil"/>
            </w:tcBorders>
            <w:vAlign w:val="center"/>
          </w:tcPr>
          <w:p w14:paraId="0AE41B32" w14:textId="4CD832B3" w:rsidR="00620BC3" w:rsidRDefault="00822CC1" w:rsidP="00C12D42">
            <w:pPr>
              <w:jc w:val="center"/>
              <w:rPr>
                <w:sz w:val="16"/>
                <w:szCs w:val="16"/>
                <w:lang w:eastAsia="zh-CN"/>
              </w:rPr>
            </w:pPr>
            <w:r>
              <w:rPr>
                <w:rFonts w:hint="eastAsia"/>
                <w:sz w:val="16"/>
                <w:szCs w:val="16"/>
                <w:lang w:eastAsia="zh-CN"/>
              </w:rPr>
              <w:t>thread</w:t>
            </w:r>
            <w:r>
              <w:rPr>
                <w:rFonts w:hint="eastAsia"/>
                <w:sz w:val="16"/>
                <w:szCs w:val="16"/>
                <w:lang w:eastAsia="zh-CN"/>
              </w:rPr>
              <w:br/>
              <w:t>number</w:t>
            </w:r>
            <w:r w:rsidR="00C12D42">
              <w:rPr>
                <w:sz w:val="16"/>
                <w:szCs w:val="16"/>
                <w:lang w:eastAsia="zh-CN"/>
              </w:rPr>
              <w:br/>
            </w:r>
            <w:r w:rsidR="00C12D42">
              <w:rPr>
                <w:rFonts w:hint="eastAsia"/>
                <w:sz w:val="16"/>
                <w:szCs w:val="16"/>
                <w:lang w:eastAsia="zh-CN"/>
              </w:rPr>
              <w:t>(</w:t>
            </w:r>
            <m:oMath>
              <m:sSup>
                <m:sSupPr>
                  <m:ctrlPr>
                    <w:rPr>
                      <w:rFonts w:ascii="Cambria Math" w:hAnsi="Cambria Math"/>
                      <w:sz w:val="16"/>
                      <w:szCs w:val="16"/>
                      <w:lang w:eastAsia="zh-CN"/>
                    </w:rPr>
                  </m:ctrlPr>
                </m:sSupPr>
                <m:e>
                  <m:r>
                    <m:rPr>
                      <m:sty m:val="p"/>
                    </m:rPr>
                    <w:rPr>
                      <w:rFonts w:ascii="Cambria Math" w:hAnsi="Cambria Math"/>
                      <w:sz w:val="16"/>
                      <w:szCs w:val="16"/>
                      <w:lang w:eastAsia="zh-CN"/>
                    </w:rPr>
                    <m:t>2</m:t>
                  </m:r>
                </m:e>
                <m:sup>
                  <m:r>
                    <m:rPr>
                      <m:sty m:val="p"/>
                    </m:rPr>
                    <w:rPr>
                      <w:rFonts w:ascii="Cambria Math" w:hAnsi="Cambria Math"/>
                      <w:sz w:val="16"/>
                      <w:szCs w:val="16"/>
                      <w:lang w:eastAsia="zh-CN"/>
                    </w:rPr>
                    <m:t>N</m:t>
                  </m:r>
                </m:sup>
              </m:sSup>
            </m:oMath>
            <w:r w:rsidR="00C12D42">
              <w:rPr>
                <w:rFonts w:hint="eastAsia"/>
                <w:sz w:val="16"/>
                <w:szCs w:val="16"/>
                <w:lang w:eastAsia="zh-CN"/>
              </w:rPr>
              <w:t>)</w:t>
            </w:r>
          </w:p>
        </w:tc>
        <w:tc>
          <w:tcPr>
            <w:tcW w:w="536" w:type="dxa"/>
            <w:tcBorders>
              <w:top w:val="nil"/>
              <w:left w:val="nil"/>
              <w:bottom w:val="nil"/>
              <w:right w:val="nil"/>
            </w:tcBorders>
            <w:vAlign w:val="center"/>
          </w:tcPr>
          <w:p w14:paraId="53388F23" w14:textId="2A293BB3" w:rsidR="00620BC3" w:rsidRPr="00F97CD3" w:rsidRDefault="00620BC3" w:rsidP="00620BC3">
            <w:pPr>
              <w:jc w:val="center"/>
              <w:rPr>
                <w:sz w:val="16"/>
                <w:szCs w:val="16"/>
                <w:lang w:eastAsia="zh-CN"/>
              </w:rPr>
            </w:pPr>
            <w:r>
              <w:rPr>
                <w:rFonts w:hint="eastAsia"/>
                <w:sz w:val="16"/>
                <w:szCs w:val="16"/>
                <w:lang w:eastAsia="zh-CN"/>
              </w:rPr>
              <w:t>1</w:t>
            </w:r>
          </w:p>
        </w:tc>
        <w:tc>
          <w:tcPr>
            <w:tcW w:w="536" w:type="dxa"/>
            <w:tcBorders>
              <w:top w:val="nil"/>
              <w:left w:val="nil"/>
              <w:bottom w:val="nil"/>
              <w:right w:val="nil"/>
            </w:tcBorders>
            <w:vAlign w:val="center"/>
          </w:tcPr>
          <w:p w14:paraId="3BD80CE7" w14:textId="6A17A2BE" w:rsidR="00620BC3" w:rsidRPr="00F97CD3" w:rsidRDefault="00CC452F" w:rsidP="00620BC3">
            <w:pPr>
              <w:jc w:val="center"/>
              <w:rPr>
                <w:sz w:val="16"/>
                <w:szCs w:val="16"/>
                <w:lang w:eastAsia="zh-CN"/>
              </w:rPr>
            </w:pPr>
            <w:r>
              <w:rPr>
                <w:rFonts w:hint="eastAsia"/>
                <w:sz w:val="16"/>
                <w:szCs w:val="16"/>
                <w:lang w:eastAsia="zh-CN"/>
              </w:rPr>
              <w:t>132</w:t>
            </w:r>
          </w:p>
        </w:tc>
        <w:tc>
          <w:tcPr>
            <w:tcW w:w="536" w:type="dxa"/>
            <w:tcBorders>
              <w:top w:val="nil"/>
              <w:left w:val="nil"/>
              <w:bottom w:val="nil"/>
              <w:right w:val="nil"/>
            </w:tcBorders>
            <w:vAlign w:val="center"/>
          </w:tcPr>
          <w:p w14:paraId="012C55F3" w14:textId="02A77DA1" w:rsidR="00620BC3" w:rsidRPr="00F97CD3" w:rsidRDefault="00070596" w:rsidP="00620BC3">
            <w:pPr>
              <w:jc w:val="center"/>
              <w:rPr>
                <w:sz w:val="16"/>
                <w:szCs w:val="16"/>
                <w:lang w:eastAsia="zh-CN"/>
              </w:rPr>
            </w:pPr>
            <w:r>
              <w:rPr>
                <w:rFonts w:hint="eastAsia"/>
                <w:sz w:val="16"/>
                <w:szCs w:val="16"/>
                <w:lang w:eastAsia="zh-CN"/>
              </w:rPr>
              <w:t>428</w:t>
            </w:r>
          </w:p>
        </w:tc>
        <w:tc>
          <w:tcPr>
            <w:tcW w:w="536" w:type="dxa"/>
            <w:tcBorders>
              <w:top w:val="nil"/>
              <w:left w:val="nil"/>
              <w:bottom w:val="nil"/>
              <w:right w:val="nil"/>
            </w:tcBorders>
            <w:vAlign w:val="center"/>
          </w:tcPr>
          <w:p w14:paraId="4DBE149F" w14:textId="168D3607" w:rsidR="00620BC3" w:rsidRPr="00F97CD3" w:rsidRDefault="00070596" w:rsidP="00620BC3">
            <w:pPr>
              <w:jc w:val="center"/>
              <w:rPr>
                <w:sz w:val="16"/>
                <w:szCs w:val="16"/>
                <w:lang w:eastAsia="zh-CN"/>
              </w:rPr>
            </w:pPr>
            <w:r>
              <w:rPr>
                <w:rFonts w:hint="eastAsia"/>
                <w:sz w:val="16"/>
                <w:szCs w:val="16"/>
                <w:lang w:eastAsia="zh-CN"/>
              </w:rPr>
              <w:t>850</w:t>
            </w:r>
          </w:p>
        </w:tc>
        <w:tc>
          <w:tcPr>
            <w:tcW w:w="616" w:type="dxa"/>
            <w:tcBorders>
              <w:top w:val="nil"/>
              <w:left w:val="nil"/>
              <w:bottom w:val="nil"/>
              <w:right w:val="nil"/>
            </w:tcBorders>
            <w:vAlign w:val="center"/>
          </w:tcPr>
          <w:p w14:paraId="607AFCF8" w14:textId="482D836A" w:rsidR="00620BC3" w:rsidRPr="00F97CD3" w:rsidRDefault="00070596" w:rsidP="00620BC3">
            <w:pPr>
              <w:jc w:val="center"/>
              <w:rPr>
                <w:sz w:val="16"/>
                <w:szCs w:val="16"/>
                <w:lang w:eastAsia="zh-CN"/>
              </w:rPr>
            </w:pPr>
            <w:r>
              <w:rPr>
                <w:rFonts w:hint="eastAsia"/>
                <w:sz w:val="16"/>
                <w:szCs w:val="16"/>
                <w:lang w:eastAsia="zh-CN"/>
              </w:rPr>
              <w:t>1390</w:t>
            </w:r>
          </w:p>
        </w:tc>
        <w:tc>
          <w:tcPr>
            <w:tcW w:w="616" w:type="dxa"/>
            <w:tcBorders>
              <w:top w:val="nil"/>
              <w:left w:val="nil"/>
              <w:bottom w:val="nil"/>
              <w:right w:val="nil"/>
            </w:tcBorders>
            <w:vAlign w:val="center"/>
          </w:tcPr>
          <w:p w14:paraId="7CB6A62C" w14:textId="42D4F178" w:rsidR="00620BC3" w:rsidRPr="00F97CD3" w:rsidRDefault="00070596" w:rsidP="00620BC3">
            <w:pPr>
              <w:jc w:val="center"/>
              <w:rPr>
                <w:sz w:val="16"/>
                <w:szCs w:val="16"/>
                <w:lang w:eastAsia="zh-CN"/>
              </w:rPr>
            </w:pPr>
            <w:r>
              <w:rPr>
                <w:rFonts w:hint="eastAsia"/>
                <w:sz w:val="16"/>
                <w:szCs w:val="16"/>
                <w:lang w:eastAsia="zh-CN"/>
              </w:rPr>
              <w:t>2148</w:t>
            </w:r>
          </w:p>
        </w:tc>
      </w:tr>
      <w:tr w:rsidR="00620BC3" w:rsidRPr="00F97CD3" w14:paraId="686B0444" w14:textId="0611DDCC" w:rsidTr="00070596">
        <w:trPr>
          <w:jc w:val="center"/>
        </w:trPr>
        <w:tc>
          <w:tcPr>
            <w:tcW w:w="776" w:type="dxa"/>
            <w:vMerge/>
            <w:tcBorders>
              <w:left w:val="nil"/>
              <w:right w:val="nil"/>
            </w:tcBorders>
            <w:vAlign w:val="center"/>
          </w:tcPr>
          <w:p w14:paraId="0BA99B2B" w14:textId="77777777" w:rsidR="00620BC3" w:rsidRDefault="00620BC3" w:rsidP="00620BC3">
            <w:pPr>
              <w:jc w:val="center"/>
              <w:rPr>
                <w:sz w:val="16"/>
                <w:szCs w:val="16"/>
                <w:lang w:eastAsia="zh-CN"/>
              </w:rPr>
            </w:pPr>
          </w:p>
        </w:tc>
        <w:tc>
          <w:tcPr>
            <w:tcW w:w="536" w:type="dxa"/>
            <w:tcBorders>
              <w:top w:val="nil"/>
              <w:left w:val="nil"/>
              <w:bottom w:val="nil"/>
              <w:right w:val="nil"/>
            </w:tcBorders>
            <w:vAlign w:val="center"/>
          </w:tcPr>
          <w:p w14:paraId="78E2E765" w14:textId="6BF4067B" w:rsidR="00620BC3" w:rsidRPr="00F97CD3" w:rsidRDefault="00620BC3" w:rsidP="00620BC3">
            <w:pPr>
              <w:jc w:val="center"/>
              <w:rPr>
                <w:sz w:val="16"/>
                <w:szCs w:val="16"/>
                <w:lang w:eastAsia="zh-CN"/>
              </w:rPr>
            </w:pPr>
            <w:r>
              <w:rPr>
                <w:rFonts w:hint="eastAsia"/>
                <w:sz w:val="16"/>
                <w:szCs w:val="16"/>
                <w:lang w:eastAsia="zh-CN"/>
              </w:rPr>
              <w:t>2</w:t>
            </w:r>
          </w:p>
        </w:tc>
        <w:tc>
          <w:tcPr>
            <w:tcW w:w="536" w:type="dxa"/>
            <w:tcBorders>
              <w:top w:val="nil"/>
              <w:left w:val="nil"/>
              <w:bottom w:val="nil"/>
              <w:right w:val="nil"/>
            </w:tcBorders>
            <w:vAlign w:val="center"/>
          </w:tcPr>
          <w:p w14:paraId="33D40906" w14:textId="27CB346F" w:rsidR="00620BC3" w:rsidRPr="00F97CD3" w:rsidRDefault="00CC452F" w:rsidP="00620BC3">
            <w:pPr>
              <w:jc w:val="center"/>
              <w:rPr>
                <w:sz w:val="16"/>
                <w:szCs w:val="16"/>
                <w:lang w:eastAsia="zh-CN"/>
              </w:rPr>
            </w:pPr>
            <w:r>
              <w:rPr>
                <w:rFonts w:hint="eastAsia"/>
                <w:sz w:val="16"/>
                <w:szCs w:val="16"/>
                <w:lang w:eastAsia="zh-CN"/>
              </w:rPr>
              <w:t>80</w:t>
            </w:r>
          </w:p>
        </w:tc>
        <w:tc>
          <w:tcPr>
            <w:tcW w:w="536" w:type="dxa"/>
            <w:tcBorders>
              <w:top w:val="nil"/>
              <w:left w:val="nil"/>
              <w:bottom w:val="nil"/>
              <w:right w:val="nil"/>
            </w:tcBorders>
            <w:vAlign w:val="center"/>
          </w:tcPr>
          <w:p w14:paraId="5613187A" w14:textId="6E8B40EF" w:rsidR="00620BC3" w:rsidRPr="00F97CD3" w:rsidRDefault="00070596" w:rsidP="00620BC3">
            <w:pPr>
              <w:jc w:val="center"/>
              <w:rPr>
                <w:sz w:val="16"/>
                <w:szCs w:val="16"/>
                <w:lang w:eastAsia="zh-CN"/>
              </w:rPr>
            </w:pPr>
            <w:r>
              <w:rPr>
                <w:rFonts w:hint="eastAsia"/>
                <w:sz w:val="16"/>
                <w:szCs w:val="16"/>
                <w:lang w:eastAsia="zh-CN"/>
              </w:rPr>
              <w:t>269</w:t>
            </w:r>
          </w:p>
        </w:tc>
        <w:tc>
          <w:tcPr>
            <w:tcW w:w="536" w:type="dxa"/>
            <w:tcBorders>
              <w:top w:val="nil"/>
              <w:left w:val="nil"/>
              <w:bottom w:val="nil"/>
              <w:right w:val="nil"/>
            </w:tcBorders>
            <w:vAlign w:val="center"/>
          </w:tcPr>
          <w:p w14:paraId="3579A35C" w14:textId="425E6F67" w:rsidR="00620BC3" w:rsidRPr="00F97CD3" w:rsidRDefault="00070596" w:rsidP="00620BC3">
            <w:pPr>
              <w:jc w:val="center"/>
              <w:rPr>
                <w:sz w:val="16"/>
                <w:szCs w:val="16"/>
                <w:lang w:eastAsia="zh-CN"/>
              </w:rPr>
            </w:pPr>
            <w:r>
              <w:rPr>
                <w:rFonts w:hint="eastAsia"/>
                <w:sz w:val="16"/>
                <w:szCs w:val="16"/>
                <w:lang w:eastAsia="zh-CN"/>
              </w:rPr>
              <w:t>539</w:t>
            </w:r>
          </w:p>
        </w:tc>
        <w:tc>
          <w:tcPr>
            <w:tcW w:w="616" w:type="dxa"/>
            <w:tcBorders>
              <w:top w:val="nil"/>
              <w:left w:val="nil"/>
              <w:bottom w:val="nil"/>
              <w:right w:val="nil"/>
            </w:tcBorders>
            <w:vAlign w:val="center"/>
          </w:tcPr>
          <w:p w14:paraId="7A94880B" w14:textId="15174351" w:rsidR="00620BC3" w:rsidRPr="00F97CD3" w:rsidRDefault="00070596" w:rsidP="00620BC3">
            <w:pPr>
              <w:jc w:val="center"/>
              <w:rPr>
                <w:sz w:val="16"/>
                <w:szCs w:val="16"/>
                <w:lang w:eastAsia="zh-CN"/>
              </w:rPr>
            </w:pPr>
            <w:r>
              <w:rPr>
                <w:rFonts w:hint="eastAsia"/>
                <w:sz w:val="16"/>
                <w:szCs w:val="16"/>
                <w:lang w:eastAsia="zh-CN"/>
              </w:rPr>
              <w:t>883</w:t>
            </w:r>
          </w:p>
        </w:tc>
        <w:tc>
          <w:tcPr>
            <w:tcW w:w="616" w:type="dxa"/>
            <w:tcBorders>
              <w:top w:val="nil"/>
              <w:left w:val="nil"/>
              <w:bottom w:val="nil"/>
              <w:right w:val="nil"/>
            </w:tcBorders>
            <w:vAlign w:val="center"/>
          </w:tcPr>
          <w:p w14:paraId="76769FAA" w14:textId="7E406DE5" w:rsidR="00620BC3" w:rsidRPr="00F97CD3" w:rsidRDefault="00070596" w:rsidP="00620BC3">
            <w:pPr>
              <w:jc w:val="center"/>
              <w:rPr>
                <w:sz w:val="16"/>
                <w:szCs w:val="16"/>
                <w:lang w:eastAsia="zh-CN"/>
              </w:rPr>
            </w:pPr>
            <w:r>
              <w:rPr>
                <w:rFonts w:hint="eastAsia"/>
                <w:sz w:val="16"/>
                <w:szCs w:val="16"/>
                <w:lang w:eastAsia="zh-CN"/>
              </w:rPr>
              <w:t>1373</w:t>
            </w:r>
          </w:p>
        </w:tc>
      </w:tr>
      <w:tr w:rsidR="00620BC3" w:rsidRPr="00F97CD3" w14:paraId="7A25CEBC" w14:textId="77777777" w:rsidTr="00070596">
        <w:trPr>
          <w:jc w:val="center"/>
        </w:trPr>
        <w:tc>
          <w:tcPr>
            <w:tcW w:w="776" w:type="dxa"/>
            <w:vMerge/>
            <w:tcBorders>
              <w:left w:val="nil"/>
              <w:right w:val="nil"/>
            </w:tcBorders>
            <w:vAlign w:val="center"/>
          </w:tcPr>
          <w:p w14:paraId="4ADDCE9E" w14:textId="77777777" w:rsidR="00620BC3" w:rsidRDefault="00620BC3" w:rsidP="00620BC3">
            <w:pPr>
              <w:jc w:val="center"/>
              <w:rPr>
                <w:sz w:val="16"/>
                <w:szCs w:val="16"/>
                <w:lang w:eastAsia="zh-CN"/>
              </w:rPr>
            </w:pPr>
          </w:p>
        </w:tc>
        <w:tc>
          <w:tcPr>
            <w:tcW w:w="536" w:type="dxa"/>
            <w:tcBorders>
              <w:top w:val="nil"/>
              <w:left w:val="nil"/>
              <w:bottom w:val="nil"/>
              <w:right w:val="nil"/>
            </w:tcBorders>
            <w:vAlign w:val="center"/>
          </w:tcPr>
          <w:p w14:paraId="1FEA9D5F" w14:textId="04B2651D" w:rsidR="00620BC3" w:rsidRDefault="00620BC3" w:rsidP="00620BC3">
            <w:pPr>
              <w:jc w:val="center"/>
              <w:rPr>
                <w:sz w:val="16"/>
                <w:szCs w:val="16"/>
                <w:lang w:eastAsia="zh-CN"/>
              </w:rPr>
            </w:pPr>
            <w:r>
              <w:rPr>
                <w:rFonts w:hint="eastAsia"/>
                <w:sz w:val="16"/>
                <w:szCs w:val="16"/>
                <w:lang w:eastAsia="zh-CN"/>
              </w:rPr>
              <w:t>4</w:t>
            </w:r>
          </w:p>
        </w:tc>
        <w:tc>
          <w:tcPr>
            <w:tcW w:w="536" w:type="dxa"/>
            <w:tcBorders>
              <w:top w:val="nil"/>
              <w:left w:val="nil"/>
              <w:bottom w:val="nil"/>
              <w:right w:val="nil"/>
            </w:tcBorders>
            <w:vAlign w:val="center"/>
          </w:tcPr>
          <w:p w14:paraId="06A3FC96" w14:textId="39A73EE5" w:rsidR="00620BC3" w:rsidRPr="00F97CD3" w:rsidRDefault="00CC452F" w:rsidP="00620BC3">
            <w:pPr>
              <w:jc w:val="center"/>
              <w:rPr>
                <w:sz w:val="16"/>
                <w:szCs w:val="16"/>
                <w:lang w:eastAsia="zh-CN"/>
              </w:rPr>
            </w:pPr>
            <w:r>
              <w:rPr>
                <w:rFonts w:hint="eastAsia"/>
                <w:sz w:val="16"/>
                <w:szCs w:val="16"/>
                <w:lang w:eastAsia="zh-CN"/>
              </w:rPr>
              <w:t>62</w:t>
            </w:r>
          </w:p>
        </w:tc>
        <w:tc>
          <w:tcPr>
            <w:tcW w:w="536" w:type="dxa"/>
            <w:tcBorders>
              <w:top w:val="nil"/>
              <w:left w:val="nil"/>
              <w:bottom w:val="nil"/>
              <w:right w:val="nil"/>
            </w:tcBorders>
            <w:vAlign w:val="center"/>
          </w:tcPr>
          <w:p w14:paraId="5C1DCD5F" w14:textId="6F46FA8C" w:rsidR="00620BC3" w:rsidRPr="00F97CD3" w:rsidRDefault="00070596" w:rsidP="00620BC3">
            <w:pPr>
              <w:jc w:val="center"/>
              <w:rPr>
                <w:sz w:val="16"/>
                <w:szCs w:val="16"/>
                <w:lang w:eastAsia="zh-CN"/>
              </w:rPr>
            </w:pPr>
            <w:r>
              <w:rPr>
                <w:rFonts w:hint="eastAsia"/>
                <w:sz w:val="16"/>
                <w:szCs w:val="16"/>
                <w:lang w:eastAsia="zh-CN"/>
              </w:rPr>
              <w:t>212</w:t>
            </w:r>
          </w:p>
        </w:tc>
        <w:tc>
          <w:tcPr>
            <w:tcW w:w="536" w:type="dxa"/>
            <w:tcBorders>
              <w:top w:val="nil"/>
              <w:left w:val="nil"/>
              <w:bottom w:val="nil"/>
              <w:right w:val="nil"/>
            </w:tcBorders>
            <w:vAlign w:val="center"/>
          </w:tcPr>
          <w:p w14:paraId="7E5CAF44" w14:textId="3BE4997C" w:rsidR="00620BC3" w:rsidRPr="00F97CD3" w:rsidRDefault="00070596" w:rsidP="00620BC3">
            <w:pPr>
              <w:jc w:val="center"/>
              <w:rPr>
                <w:sz w:val="16"/>
                <w:szCs w:val="16"/>
                <w:lang w:eastAsia="zh-CN"/>
              </w:rPr>
            </w:pPr>
            <w:r>
              <w:rPr>
                <w:rFonts w:hint="eastAsia"/>
                <w:sz w:val="16"/>
                <w:szCs w:val="16"/>
                <w:lang w:eastAsia="zh-CN"/>
              </w:rPr>
              <w:t>420</w:t>
            </w:r>
          </w:p>
        </w:tc>
        <w:tc>
          <w:tcPr>
            <w:tcW w:w="616" w:type="dxa"/>
            <w:tcBorders>
              <w:top w:val="nil"/>
              <w:left w:val="nil"/>
              <w:bottom w:val="nil"/>
              <w:right w:val="nil"/>
            </w:tcBorders>
            <w:vAlign w:val="center"/>
          </w:tcPr>
          <w:p w14:paraId="44BCCA46" w14:textId="387E2AAE" w:rsidR="00620BC3" w:rsidRPr="00F97CD3" w:rsidRDefault="00070596" w:rsidP="00620BC3">
            <w:pPr>
              <w:jc w:val="center"/>
              <w:rPr>
                <w:sz w:val="16"/>
                <w:szCs w:val="16"/>
                <w:lang w:eastAsia="zh-CN"/>
              </w:rPr>
            </w:pPr>
            <w:r>
              <w:rPr>
                <w:rFonts w:hint="eastAsia"/>
                <w:sz w:val="16"/>
                <w:szCs w:val="16"/>
                <w:lang w:eastAsia="zh-CN"/>
              </w:rPr>
              <w:t>693</w:t>
            </w:r>
          </w:p>
        </w:tc>
        <w:tc>
          <w:tcPr>
            <w:tcW w:w="616" w:type="dxa"/>
            <w:tcBorders>
              <w:top w:val="nil"/>
              <w:left w:val="nil"/>
              <w:bottom w:val="nil"/>
              <w:right w:val="nil"/>
            </w:tcBorders>
            <w:vAlign w:val="center"/>
          </w:tcPr>
          <w:p w14:paraId="19A8C1F7" w14:textId="08C4DA37" w:rsidR="00620BC3" w:rsidRPr="00F97CD3" w:rsidRDefault="00070596" w:rsidP="00620BC3">
            <w:pPr>
              <w:jc w:val="center"/>
              <w:rPr>
                <w:sz w:val="16"/>
                <w:szCs w:val="16"/>
                <w:lang w:eastAsia="zh-CN"/>
              </w:rPr>
            </w:pPr>
            <w:r>
              <w:rPr>
                <w:rFonts w:hint="eastAsia"/>
                <w:sz w:val="16"/>
                <w:szCs w:val="16"/>
                <w:lang w:eastAsia="zh-CN"/>
              </w:rPr>
              <w:t>1045</w:t>
            </w:r>
          </w:p>
        </w:tc>
      </w:tr>
      <w:tr w:rsidR="00620BC3" w:rsidRPr="00F97CD3" w14:paraId="2AF4A0F4" w14:textId="77777777" w:rsidTr="004A19D4">
        <w:trPr>
          <w:jc w:val="center"/>
        </w:trPr>
        <w:tc>
          <w:tcPr>
            <w:tcW w:w="776" w:type="dxa"/>
            <w:vMerge/>
            <w:tcBorders>
              <w:left w:val="nil"/>
              <w:right w:val="nil"/>
            </w:tcBorders>
            <w:vAlign w:val="center"/>
          </w:tcPr>
          <w:p w14:paraId="21595F8A" w14:textId="77777777" w:rsidR="00620BC3" w:rsidRDefault="00620BC3" w:rsidP="00620BC3">
            <w:pPr>
              <w:jc w:val="center"/>
              <w:rPr>
                <w:sz w:val="16"/>
                <w:szCs w:val="16"/>
                <w:lang w:eastAsia="zh-CN"/>
              </w:rPr>
            </w:pPr>
          </w:p>
        </w:tc>
        <w:tc>
          <w:tcPr>
            <w:tcW w:w="536" w:type="dxa"/>
            <w:tcBorders>
              <w:top w:val="nil"/>
              <w:left w:val="nil"/>
              <w:bottom w:val="nil"/>
              <w:right w:val="nil"/>
            </w:tcBorders>
            <w:vAlign w:val="center"/>
          </w:tcPr>
          <w:p w14:paraId="64E62AAB" w14:textId="3A4C6F5F" w:rsidR="00620BC3" w:rsidRDefault="00620BC3" w:rsidP="00620BC3">
            <w:pPr>
              <w:jc w:val="center"/>
              <w:rPr>
                <w:sz w:val="16"/>
                <w:szCs w:val="16"/>
                <w:lang w:eastAsia="zh-CN"/>
              </w:rPr>
            </w:pPr>
            <w:r>
              <w:rPr>
                <w:rFonts w:hint="eastAsia"/>
                <w:sz w:val="16"/>
                <w:szCs w:val="16"/>
                <w:lang w:eastAsia="zh-CN"/>
              </w:rPr>
              <w:t>8</w:t>
            </w:r>
          </w:p>
        </w:tc>
        <w:tc>
          <w:tcPr>
            <w:tcW w:w="536" w:type="dxa"/>
            <w:tcBorders>
              <w:top w:val="nil"/>
              <w:left w:val="nil"/>
              <w:bottom w:val="nil"/>
              <w:right w:val="nil"/>
            </w:tcBorders>
            <w:shd w:val="clear" w:color="auto" w:fill="BFBFBF" w:themeFill="background1" w:themeFillShade="BF"/>
            <w:vAlign w:val="center"/>
          </w:tcPr>
          <w:p w14:paraId="6CFFC8C5" w14:textId="6024B659" w:rsidR="00620BC3" w:rsidRPr="00F97CD3" w:rsidRDefault="00CC452F" w:rsidP="00620BC3">
            <w:pPr>
              <w:jc w:val="center"/>
              <w:rPr>
                <w:sz w:val="16"/>
                <w:szCs w:val="16"/>
                <w:lang w:eastAsia="zh-CN"/>
              </w:rPr>
            </w:pPr>
            <w:r>
              <w:rPr>
                <w:rFonts w:hint="eastAsia"/>
                <w:sz w:val="16"/>
                <w:szCs w:val="16"/>
                <w:lang w:eastAsia="zh-CN"/>
              </w:rPr>
              <w:t>46</w:t>
            </w:r>
          </w:p>
        </w:tc>
        <w:tc>
          <w:tcPr>
            <w:tcW w:w="536" w:type="dxa"/>
            <w:tcBorders>
              <w:top w:val="nil"/>
              <w:left w:val="nil"/>
              <w:bottom w:val="nil"/>
              <w:right w:val="nil"/>
            </w:tcBorders>
            <w:shd w:val="clear" w:color="auto" w:fill="BFBFBF" w:themeFill="background1" w:themeFillShade="BF"/>
            <w:vAlign w:val="center"/>
          </w:tcPr>
          <w:p w14:paraId="2BC627ED" w14:textId="1106C905" w:rsidR="00620BC3" w:rsidRPr="00F97CD3" w:rsidRDefault="00070596" w:rsidP="00620BC3">
            <w:pPr>
              <w:jc w:val="center"/>
              <w:rPr>
                <w:sz w:val="16"/>
                <w:szCs w:val="16"/>
                <w:lang w:eastAsia="zh-CN"/>
              </w:rPr>
            </w:pPr>
            <w:r>
              <w:rPr>
                <w:rFonts w:hint="eastAsia"/>
                <w:sz w:val="16"/>
                <w:szCs w:val="16"/>
                <w:lang w:eastAsia="zh-CN"/>
              </w:rPr>
              <w:t>161</w:t>
            </w:r>
          </w:p>
        </w:tc>
        <w:tc>
          <w:tcPr>
            <w:tcW w:w="536" w:type="dxa"/>
            <w:tcBorders>
              <w:top w:val="nil"/>
              <w:left w:val="nil"/>
              <w:bottom w:val="nil"/>
              <w:right w:val="nil"/>
            </w:tcBorders>
            <w:shd w:val="clear" w:color="auto" w:fill="BFBFBF" w:themeFill="background1" w:themeFillShade="BF"/>
            <w:vAlign w:val="center"/>
          </w:tcPr>
          <w:p w14:paraId="6BF67A66" w14:textId="4BE1066F" w:rsidR="00620BC3" w:rsidRPr="00F97CD3" w:rsidRDefault="00070596" w:rsidP="00620BC3">
            <w:pPr>
              <w:jc w:val="center"/>
              <w:rPr>
                <w:sz w:val="16"/>
                <w:szCs w:val="16"/>
                <w:lang w:eastAsia="zh-CN"/>
              </w:rPr>
            </w:pPr>
            <w:r>
              <w:rPr>
                <w:rFonts w:hint="eastAsia"/>
                <w:sz w:val="16"/>
                <w:szCs w:val="16"/>
                <w:lang w:eastAsia="zh-CN"/>
              </w:rPr>
              <w:t>311</w:t>
            </w:r>
          </w:p>
        </w:tc>
        <w:tc>
          <w:tcPr>
            <w:tcW w:w="616" w:type="dxa"/>
            <w:tcBorders>
              <w:top w:val="nil"/>
              <w:left w:val="nil"/>
              <w:bottom w:val="nil"/>
              <w:right w:val="nil"/>
            </w:tcBorders>
            <w:shd w:val="clear" w:color="auto" w:fill="BFBFBF" w:themeFill="background1" w:themeFillShade="BF"/>
            <w:vAlign w:val="center"/>
          </w:tcPr>
          <w:p w14:paraId="69C289F2" w14:textId="5B382E26" w:rsidR="00620BC3" w:rsidRPr="00F97CD3" w:rsidRDefault="00070596" w:rsidP="00620BC3">
            <w:pPr>
              <w:jc w:val="center"/>
              <w:rPr>
                <w:sz w:val="16"/>
                <w:szCs w:val="16"/>
                <w:lang w:eastAsia="zh-CN"/>
              </w:rPr>
            </w:pPr>
            <w:r>
              <w:rPr>
                <w:rFonts w:hint="eastAsia"/>
                <w:sz w:val="16"/>
                <w:szCs w:val="16"/>
                <w:lang w:eastAsia="zh-CN"/>
              </w:rPr>
              <w:t>576</w:t>
            </w:r>
          </w:p>
        </w:tc>
        <w:tc>
          <w:tcPr>
            <w:tcW w:w="616" w:type="dxa"/>
            <w:tcBorders>
              <w:top w:val="nil"/>
              <w:left w:val="nil"/>
              <w:bottom w:val="nil"/>
              <w:right w:val="nil"/>
            </w:tcBorders>
            <w:shd w:val="clear" w:color="auto" w:fill="BFBFBF" w:themeFill="background1" w:themeFillShade="BF"/>
            <w:vAlign w:val="center"/>
          </w:tcPr>
          <w:p w14:paraId="67330285" w14:textId="02F41260" w:rsidR="00620BC3" w:rsidRPr="00F97CD3" w:rsidRDefault="00070596" w:rsidP="00620BC3">
            <w:pPr>
              <w:jc w:val="center"/>
              <w:rPr>
                <w:sz w:val="16"/>
                <w:szCs w:val="16"/>
                <w:lang w:eastAsia="zh-CN"/>
              </w:rPr>
            </w:pPr>
            <w:r>
              <w:rPr>
                <w:rFonts w:hint="eastAsia"/>
                <w:sz w:val="16"/>
                <w:szCs w:val="16"/>
                <w:lang w:eastAsia="zh-CN"/>
              </w:rPr>
              <w:t>953</w:t>
            </w:r>
          </w:p>
        </w:tc>
      </w:tr>
      <w:tr w:rsidR="00620BC3" w:rsidRPr="00F97CD3" w14:paraId="024B8579" w14:textId="77777777" w:rsidTr="00070596">
        <w:trPr>
          <w:jc w:val="center"/>
        </w:trPr>
        <w:tc>
          <w:tcPr>
            <w:tcW w:w="776" w:type="dxa"/>
            <w:vMerge/>
            <w:tcBorders>
              <w:left w:val="nil"/>
              <w:right w:val="nil"/>
            </w:tcBorders>
            <w:vAlign w:val="center"/>
          </w:tcPr>
          <w:p w14:paraId="75ED86DC" w14:textId="77777777" w:rsidR="00620BC3" w:rsidRDefault="00620BC3" w:rsidP="00620BC3">
            <w:pPr>
              <w:jc w:val="center"/>
              <w:rPr>
                <w:sz w:val="16"/>
                <w:szCs w:val="16"/>
                <w:lang w:eastAsia="zh-CN"/>
              </w:rPr>
            </w:pPr>
          </w:p>
        </w:tc>
        <w:tc>
          <w:tcPr>
            <w:tcW w:w="536" w:type="dxa"/>
            <w:tcBorders>
              <w:top w:val="nil"/>
              <w:left w:val="nil"/>
              <w:bottom w:val="nil"/>
              <w:right w:val="nil"/>
            </w:tcBorders>
            <w:vAlign w:val="center"/>
          </w:tcPr>
          <w:p w14:paraId="69337CBC" w14:textId="7CB2E44E" w:rsidR="00620BC3" w:rsidRDefault="00620BC3" w:rsidP="00620BC3">
            <w:pPr>
              <w:jc w:val="center"/>
              <w:rPr>
                <w:sz w:val="16"/>
                <w:szCs w:val="16"/>
                <w:lang w:eastAsia="zh-CN"/>
              </w:rPr>
            </w:pPr>
            <w:r>
              <w:rPr>
                <w:rFonts w:hint="eastAsia"/>
                <w:sz w:val="16"/>
                <w:szCs w:val="16"/>
                <w:lang w:eastAsia="zh-CN"/>
              </w:rPr>
              <w:t>16</w:t>
            </w:r>
          </w:p>
        </w:tc>
        <w:tc>
          <w:tcPr>
            <w:tcW w:w="536" w:type="dxa"/>
            <w:tcBorders>
              <w:top w:val="nil"/>
              <w:left w:val="nil"/>
              <w:bottom w:val="nil"/>
              <w:right w:val="nil"/>
            </w:tcBorders>
            <w:vAlign w:val="center"/>
          </w:tcPr>
          <w:p w14:paraId="77452FE1" w14:textId="7B746865" w:rsidR="00620BC3" w:rsidRPr="00F97CD3" w:rsidRDefault="00CC452F" w:rsidP="00620BC3">
            <w:pPr>
              <w:jc w:val="center"/>
              <w:rPr>
                <w:sz w:val="16"/>
                <w:szCs w:val="16"/>
                <w:lang w:eastAsia="zh-CN"/>
              </w:rPr>
            </w:pPr>
            <w:r>
              <w:rPr>
                <w:rFonts w:hint="eastAsia"/>
                <w:sz w:val="16"/>
                <w:szCs w:val="16"/>
                <w:lang w:eastAsia="zh-CN"/>
              </w:rPr>
              <w:t>49</w:t>
            </w:r>
          </w:p>
        </w:tc>
        <w:tc>
          <w:tcPr>
            <w:tcW w:w="536" w:type="dxa"/>
            <w:tcBorders>
              <w:top w:val="nil"/>
              <w:left w:val="nil"/>
              <w:bottom w:val="nil"/>
              <w:right w:val="nil"/>
            </w:tcBorders>
            <w:vAlign w:val="center"/>
          </w:tcPr>
          <w:p w14:paraId="344AC70C" w14:textId="4C5A778B" w:rsidR="00620BC3" w:rsidRPr="00F97CD3" w:rsidRDefault="00070596" w:rsidP="00620BC3">
            <w:pPr>
              <w:jc w:val="center"/>
              <w:rPr>
                <w:sz w:val="16"/>
                <w:szCs w:val="16"/>
                <w:lang w:eastAsia="zh-CN"/>
              </w:rPr>
            </w:pPr>
            <w:r>
              <w:rPr>
                <w:rFonts w:hint="eastAsia"/>
                <w:sz w:val="16"/>
                <w:szCs w:val="16"/>
                <w:lang w:eastAsia="zh-CN"/>
              </w:rPr>
              <w:t>163</w:t>
            </w:r>
          </w:p>
        </w:tc>
        <w:tc>
          <w:tcPr>
            <w:tcW w:w="536" w:type="dxa"/>
            <w:tcBorders>
              <w:top w:val="nil"/>
              <w:left w:val="nil"/>
              <w:bottom w:val="nil"/>
              <w:right w:val="nil"/>
            </w:tcBorders>
            <w:vAlign w:val="center"/>
          </w:tcPr>
          <w:p w14:paraId="33C2D806" w14:textId="12C0A8BE" w:rsidR="00620BC3" w:rsidRPr="00F97CD3" w:rsidRDefault="00070596" w:rsidP="00620BC3">
            <w:pPr>
              <w:jc w:val="center"/>
              <w:rPr>
                <w:sz w:val="16"/>
                <w:szCs w:val="16"/>
                <w:lang w:eastAsia="zh-CN"/>
              </w:rPr>
            </w:pPr>
            <w:r>
              <w:rPr>
                <w:rFonts w:hint="eastAsia"/>
                <w:sz w:val="16"/>
                <w:szCs w:val="16"/>
                <w:lang w:eastAsia="zh-CN"/>
              </w:rPr>
              <w:t>316</w:t>
            </w:r>
          </w:p>
        </w:tc>
        <w:tc>
          <w:tcPr>
            <w:tcW w:w="616" w:type="dxa"/>
            <w:tcBorders>
              <w:top w:val="nil"/>
              <w:left w:val="nil"/>
              <w:bottom w:val="nil"/>
              <w:right w:val="nil"/>
            </w:tcBorders>
            <w:vAlign w:val="center"/>
          </w:tcPr>
          <w:p w14:paraId="54E62EA7" w14:textId="154F58F3" w:rsidR="00620BC3" w:rsidRPr="00F97CD3" w:rsidRDefault="00070596" w:rsidP="00620BC3">
            <w:pPr>
              <w:jc w:val="center"/>
              <w:rPr>
                <w:sz w:val="16"/>
                <w:szCs w:val="16"/>
                <w:lang w:eastAsia="zh-CN"/>
              </w:rPr>
            </w:pPr>
            <w:r>
              <w:rPr>
                <w:rFonts w:hint="eastAsia"/>
                <w:sz w:val="16"/>
                <w:szCs w:val="16"/>
                <w:lang w:eastAsia="zh-CN"/>
              </w:rPr>
              <w:t>614</w:t>
            </w:r>
          </w:p>
        </w:tc>
        <w:tc>
          <w:tcPr>
            <w:tcW w:w="616" w:type="dxa"/>
            <w:tcBorders>
              <w:top w:val="nil"/>
              <w:left w:val="nil"/>
              <w:bottom w:val="nil"/>
              <w:right w:val="nil"/>
            </w:tcBorders>
            <w:vAlign w:val="center"/>
          </w:tcPr>
          <w:p w14:paraId="1D9899A8" w14:textId="6871AEA9" w:rsidR="00620BC3" w:rsidRPr="00F97CD3" w:rsidRDefault="00070596" w:rsidP="00620BC3">
            <w:pPr>
              <w:jc w:val="center"/>
              <w:rPr>
                <w:sz w:val="16"/>
                <w:szCs w:val="16"/>
                <w:lang w:eastAsia="zh-CN"/>
              </w:rPr>
            </w:pPr>
            <w:r>
              <w:rPr>
                <w:rFonts w:hint="eastAsia"/>
                <w:sz w:val="16"/>
                <w:szCs w:val="16"/>
                <w:lang w:eastAsia="zh-CN"/>
              </w:rPr>
              <w:t>973</w:t>
            </w:r>
          </w:p>
        </w:tc>
      </w:tr>
      <w:tr w:rsidR="00620BC3" w:rsidRPr="00F97CD3" w14:paraId="37BBA0D1" w14:textId="77777777" w:rsidTr="00070596">
        <w:trPr>
          <w:jc w:val="center"/>
        </w:trPr>
        <w:tc>
          <w:tcPr>
            <w:tcW w:w="776" w:type="dxa"/>
            <w:vMerge/>
            <w:tcBorders>
              <w:left w:val="nil"/>
              <w:right w:val="nil"/>
            </w:tcBorders>
            <w:vAlign w:val="center"/>
          </w:tcPr>
          <w:p w14:paraId="37A851E9" w14:textId="77777777" w:rsidR="00620BC3" w:rsidRDefault="00620BC3" w:rsidP="00620BC3">
            <w:pPr>
              <w:jc w:val="center"/>
              <w:rPr>
                <w:sz w:val="16"/>
                <w:szCs w:val="16"/>
                <w:lang w:eastAsia="zh-CN"/>
              </w:rPr>
            </w:pPr>
          </w:p>
        </w:tc>
        <w:tc>
          <w:tcPr>
            <w:tcW w:w="536" w:type="dxa"/>
            <w:tcBorders>
              <w:top w:val="nil"/>
              <w:left w:val="nil"/>
              <w:bottom w:val="nil"/>
              <w:right w:val="nil"/>
            </w:tcBorders>
            <w:vAlign w:val="center"/>
          </w:tcPr>
          <w:p w14:paraId="3AC4CA66" w14:textId="345B8FCC" w:rsidR="00620BC3" w:rsidRDefault="00620BC3" w:rsidP="00620BC3">
            <w:pPr>
              <w:jc w:val="center"/>
              <w:rPr>
                <w:sz w:val="16"/>
                <w:szCs w:val="16"/>
                <w:lang w:eastAsia="zh-CN"/>
              </w:rPr>
            </w:pPr>
            <w:r>
              <w:rPr>
                <w:rFonts w:hint="eastAsia"/>
                <w:sz w:val="16"/>
                <w:szCs w:val="16"/>
                <w:lang w:eastAsia="zh-CN"/>
              </w:rPr>
              <w:t>32</w:t>
            </w:r>
          </w:p>
        </w:tc>
        <w:tc>
          <w:tcPr>
            <w:tcW w:w="536" w:type="dxa"/>
            <w:tcBorders>
              <w:top w:val="nil"/>
              <w:left w:val="nil"/>
              <w:bottom w:val="nil"/>
              <w:right w:val="nil"/>
            </w:tcBorders>
            <w:vAlign w:val="center"/>
          </w:tcPr>
          <w:p w14:paraId="2A9575D6" w14:textId="3BD5D265" w:rsidR="00620BC3" w:rsidRPr="00F97CD3" w:rsidRDefault="00CC452F" w:rsidP="00620BC3">
            <w:pPr>
              <w:jc w:val="center"/>
              <w:rPr>
                <w:sz w:val="16"/>
                <w:szCs w:val="16"/>
                <w:lang w:eastAsia="zh-CN"/>
              </w:rPr>
            </w:pPr>
            <w:r>
              <w:rPr>
                <w:rFonts w:hint="eastAsia"/>
                <w:sz w:val="16"/>
                <w:szCs w:val="16"/>
                <w:lang w:eastAsia="zh-CN"/>
              </w:rPr>
              <w:t>50</w:t>
            </w:r>
          </w:p>
        </w:tc>
        <w:tc>
          <w:tcPr>
            <w:tcW w:w="536" w:type="dxa"/>
            <w:tcBorders>
              <w:top w:val="nil"/>
              <w:left w:val="nil"/>
              <w:bottom w:val="nil"/>
              <w:right w:val="nil"/>
            </w:tcBorders>
            <w:vAlign w:val="center"/>
          </w:tcPr>
          <w:p w14:paraId="42D650DC" w14:textId="45A8E836" w:rsidR="00620BC3" w:rsidRPr="00F97CD3" w:rsidRDefault="00070596" w:rsidP="00620BC3">
            <w:pPr>
              <w:jc w:val="center"/>
              <w:rPr>
                <w:sz w:val="16"/>
                <w:szCs w:val="16"/>
                <w:lang w:eastAsia="zh-CN"/>
              </w:rPr>
            </w:pPr>
            <w:r>
              <w:rPr>
                <w:rFonts w:hint="eastAsia"/>
                <w:sz w:val="16"/>
                <w:szCs w:val="16"/>
                <w:lang w:eastAsia="zh-CN"/>
              </w:rPr>
              <w:t>165</w:t>
            </w:r>
          </w:p>
        </w:tc>
        <w:tc>
          <w:tcPr>
            <w:tcW w:w="536" w:type="dxa"/>
            <w:tcBorders>
              <w:top w:val="nil"/>
              <w:left w:val="nil"/>
              <w:bottom w:val="nil"/>
              <w:right w:val="nil"/>
            </w:tcBorders>
            <w:vAlign w:val="center"/>
          </w:tcPr>
          <w:p w14:paraId="32E8D1A7" w14:textId="04164164" w:rsidR="00620BC3" w:rsidRPr="00F97CD3" w:rsidRDefault="00070596" w:rsidP="00620BC3">
            <w:pPr>
              <w:jc w:val="center"/>
              <w:rPr>
                <w:sz w:val="16"/>
                <w:szCs w:val="16"/>
                <w:lang w:eastAsia="zh-CN"/>
              </w:rPr>
            </w:pPr>
            <w:r>
              <w:rPr>
                <w:rFonts w:hint="eastAsia"/>
                <w:sz w:val="16"/>
                <w:szCs w:val="16"/>
                <w:lang w:eastAsia="zh-CN"/>
              </w:rPr>
              <w:t>313</w:t>
            </w:r>
          </w:p>
        </w:tc>
        <w:tc>
          <w:tcPr>
            <w:tcW w:w="616" w:type="dxa"/>
            <w:tcBorders>
              <w:top w:val="nil"/>
              <w:left w:val="nil"/>
              <w:bottom w:val="nil"/>
              <w:right w:val="nil"/>
            </w:tcBorders>
            <w:vAlign w:val="center"/>
          </w:tcPr>
          <w:p w14:paraId="28BFC352" w14:textId="20142065" w:rsidR="00620BC3" w:rsidRPr="00F97CD3" w:rsidRDefault="00070596" w:rsidP="00620BC3">
            <w:pPr>
              <w:jc w:val="center"/>
              <w:rPr>
                <w:sz w:val="16"/>
                <w:szCs w:val="16"/>
                <w:lang w:eastAsia="zh-CN"/>
              </w:rPr>
            </w:pPr>
            <w:r>
              <w:rPr>
                <w:rFonts w:hint="eastAsia"/>
                <w:sz w:val="16"/>
                <w:szCs w:val="16"/>
                <w:lang w:eastAsia="zh-CN"/>
              </w:rPr>
              <w:t>590</w:t>
            </w:r>
          </w:p>
        </w:tc>
        <w:tc>
          <w:tcPr>
            <w:tcW w:w="616" w:type="dxa"/>
            <w:tcBorders>
              <w:top w:val="nil"/>
              <w:left w:val="nil"/>
              <w:bottom w:val="nil"/>
              <w:right w:val="nil"/>
            </w:tcBorders>
            <w:vAlign w:val="center"/>
          </w:tcPr>
          <w:p w14:paraId="5FB4D77C" w14:textId="6C4675AA" w:rsidR="00620BC3" w:rsidRPr="00F97CD3" w:rsidRDefault="00070596" w:rsidP="00620BC3">
            <w:pPr>
              <w:jc w:val="center"/>
              <w:rPr>
                <w:sz w:val="16"/>
                <w:szCs w:val="16"/>
                <w:lang w:eastAsia="zh-CN"/>
              </w:rPr>
            </w:pPr>
            <w:r>
              <w:rPr>
                <w:rFonts w:hint="eastAsia"/>
                <w:sz w:val="16"/>
                <w:szCs w:val="16"/>
                <w:lang w:eastAsia="zh-CN"/>
              </w:rPr>
              <w:t>965</w:t>
            </w:r>
          </w:p>
        </w:tc>
      </w:tr>
      <w:tr w:rsidR="00620BC3" w:rsidRPr="00F97CD3" w14:paraId="1C41FED3" w14:textId="77777777" w:rsidTr="00070596">
        <w:trPr>
          <w:jc w:val="center"/>
        </w:trPr>
        <w:tc>
          <w:tcPr>
            <w:tcW w:w="776" w:type="dxa"/>
            <w:vMerge/>
            <w:tcBorders>
              <w:left w:val="nil"/>
              <w:right w:val="nil"/>
            </w:tcBorders>
            <w:vAlign w:val="center"/>
          </w:tcPr>
          <w:p w14:paraId="799187B0" w14:textId="77777777" w:rsidR="00620BC3" w:rsidRDefault="00620BC3" w:rsidP="00620BC3">
            <w:pPr>
              <w:jc w:val="center"/>
              <w:rPr>
                <w:sz w:val="16"/>
                <w:szCs w:val="16"/>
                <w:lang w:eastAsia="zh-CN"/>
              </w:rPr>
            </w:pPr>
          </w:p>
        </w:tc>
        <w:tc>
          <w:tcPr>
            <w:tcW w:w="536" w:type="dxa"/>
            <w:tcBorders>
              <w:top w:val="nil"/>
              <w:left w:val="nil"/>
              <w:bottom w:val="nil"/>
              <w:right w:val="nil"/>
            </w:tcBorders>
            <w:vAlign w:val="center"/>
          </w:tcPr>
          <w:p w14:paraId="4349B252" w14:textId="4F5B3874" w:rsidR="00620BC3" w:rsidRDefault="00620BC3" w:rsidP="00620BC3">
            <w:pPr>
              <w:jc w:val="center"/>
              <w:rPr>
                <w:sz w:val="16"/>
                <w:szCs w:val="16"/>
                <w:lang w:eastAsia="zh-CN"/>
              </w:rPr>
            </w:pPr>
            <w:r>
              <w:rPr>
                <w:rFonts w:hint="eastAsia"/>
                <w:sz w:val="16"/>
                <w:szCs w:val="16"/>
                <w:lang w:eastAsia="zh-CN"/>
              </w:rPr>
              <w:t>64</w:t>
            </w:r>
          </w:p>
        </w:tc>
        <w:tc>
          <w:tcPr>
            <w:tcW w:w="536" w:type="dxa"/>
            <w:tcBorders>
              <w:top w:val="nil"/>
              <w:left w:val="nil"/>
              <w:bottom w:val="nil"/>
              <w:right w:val="nil"/>
            </w:tcBorders>
            <w:vAlign w:val="center"/>
          </w:tcPr>
          <w:p w14:paraId="7D4AD9FD" w14:textId="14F52F28" w:rsidR="00620BC3" w:rsidRPr="00F97CD3" w:rsidRDefault="00CC452F" w:rsidP="00620BC3">
            <w:pPr>
              <w:jc w:val="center"/>
              <w:rPr>
                <w:sz w:val="16"/>
                <w:szCs w:val="16"/>
                <w:lang w:eastAsia="zh-CN"/>
              </w:rPr>
            </w:pPr>
            <w:r>
              <w:rPr>
                <w:rFonts w:hint="eastAsia"/>
                <w:sz w:val="16"/>
                <w:szCs w:val="16"/>
                <w:lang w:eastAsia="zh-CN"/>
              </w:rPr>
              <w:t>53</w:t>
            </w:r>
          </w:p>
        </w:tc>
        <w:tc>
          <w:tcPr>
            <w:tcW w:w="536" w:type="dxa"/>
            <w:tcBorders>
              <w:top w:val="nil"/>
              <w:left w:val="nil"/>
              <w:bottom w:val="nil"/>
              <w:right w:val="nil"/>
            </w:tcBorders>
            <w:vAlign w:val="center"/>
          </w:tcPr>
          <w:p w14:paraId="3B99B5D2" w14:textId="7BE13BDA" w:rsidR="00620BC3" w:rsidRPr="00F97CD3" w:rsidRDefault="00070596" w:rsidP="00620BC3">
            <w:pPr>
              <w:jc w:val="center"/>
              <w:rPr>
                <w:sz w:val="16"/>
                <w:szCs w:val="16"/>
                <w:lang w:eastAsia="zh-CN"/>
              </w:rPr>
            </w:pPr>
            <w:r>
              <w:rPr>
                <w:rFonts w:hint="eastAsia"/>
                <w:sz w:val="16"/>
                <w:szCs w:val="16"/>
                <w:lang w:eastAsia="zh-CN"/>
              </w:rPr>
              <w:t>165</w:t>
            </w:r>
          </w:p>
        </w:tc>
        <w:tc>
          <w:tcPr>
            <w:tcW w:w="536" w:type="dxa"/>
            <w:tcBorders>
              <w:top w:val="nil"/>
              <w:left w:val="nil"/>
              <w:bottom w:val="nil"/>
              <w:right w:val="nil"/>
            </w:tcBorders>
            <w:vAlign w:val="center"/>
          </w:tcPr>
          <w:p w14:paraId="12E11D52" w14:textId="64D74DED" w:rsidR="00620BC3" w:rsidRPr="00F97CD3" w:rsidRDefault="00070596" w:rsidP="00620BC3">
            <w:pPr>
              <w:jc w:val="center"/>
              <w:rPr>
                <w:sz w:val="16"/>
                <w:szCs w:val="16"/>
                <w:lang w:eastAsia="zh-CN"/>
              </w:rPr>
            </w:pPr>
            <w:r>
              <w:rPr>
                <w:rFonts w:hint="eastAsia"/>
                <w:sz w:val="16"/>
                <w:szCs w:val="16"/>
                <w:lang w:eastAsia="zh-CN"/>
              </w:rPr>
              <w:t>315</w:t>
            </w:r>
          </w:p>
        </w:tc>
        <w:tc>
          <w:tcPr>
            <w:tcW w:w="616" w:type="dxa"/>
            <w:tcBorders>
              <w:top w:val="nil"/>
              <w:left w:val="nil"/>
              <w:bottom w:val="nil"/>
              <w:right w:val="nil"/>
            </w:tcBorders>
            <w:vAlign w:val="center"/>
          </w:tcPr>
          <w:p w14:paraId="612E9912" w14:textId="3F2B8C6C" w:rsidR="00620BC3" w:rsidRPr="00F97CD3" w:rsidRDefault="00070596" w:rsidP="00620BC3">
            <w:pPr>
              <w:jc w:val="center"/>
              <w:rPr>
                <w:sz w:val="16"/>
                <w:szCs w:val="16"/>
                <w:lang w:eastAsia="zh-CN"/>
              </w:rPr>
            </w:pPr>
            <w:r>
              <w:rPr>
                <w:rFonts w:hint="eastAsia"/>
                <w:sz w:val="16"/>
                <w:szCs w:val="16"/>
                <w:lang w:eastAsia="zh-CN"/>
              </w:rPr>
              <w:t>595</w:t>
            </w:r>
          </w:p>
        </w:tc>
        <w:tc>
          <w:tcPr>
            <w:tcW w:w="616" w:type="dxa"/>
            <w:tcBorders>
              <w:top w:val="nil"/>
              <w:left w:val="nil"/>
              <w:bottom w:val="nil"/>
              <w:right w:val="nil"/>
            </w:tcBorders>
            <w:vAlign w:val="center"/>
          </w:tcPr>
          <w:p w14:paraId="53B32FEA" w14:textId="661CFDA8" w:rsidR="00620BC3" w:rsidRPr="00F97CD3" w:rsidRDefault="00070596" w:rsidP="00620BC3">
            <w:pPr>
              <w:jc w:val="center"/>
              <w:rPr>
                <w:sz w:val="16"/>
                <w:szCs w:val="16"/>
                <w:lang w:eastAsia="zh-CN"/>
              </w:rPr>
            </w:pPr>
            <w:r>
              <w:rPr>
                <w:rFonts w:hint="eastAsia"/>
                <w:sz w:val="16"/>
                <w:szCs w:val="16"/>
                <w:lang w:eastAsia="zh-CN"/>
              </w:rPr>
              <w:t>976</w:t>
            </w:r>
          </w:p>
        </w:tc>
      </w:tr>
      <w:tr w:rsidR="00620BC3" w:rsidRPr="00F97CD3" w14:paraId="22458B33" w14:textId="77777777" w:rsidTr="00070596">
        <w:trPr>
          <w:jc w:val="center"/>
        </w:trPr>
        <w:tc>
          <w:tcPr>
            <w:tcW w:w="776" w:type="dxa"/>
            <w:vMerge/>
            <w:tcBorders>
              <w:left w:val="nil"/>
              <w:right w:val="nil"/>
            </w:tcBorders>
            <w:vAlign w:val="center"/>
          </w:tcPr>
          <w:p w14:paraId="6D8B35E0" w14:textId="77777777" w:rsidR="00620BC3" w:rsidRDefault="00620BC3" w:rsidP="00620BC3">
            <w:pPr>
              <w:jc w:val="center"/>
              <w:rPr>
                <w:sz w:val="16"/>
                <w:szCs w:val="16"/>
                <w:lang w:eastAsia="zh-CN"/>
              </w:rPr>
            </w:pPr>
          </w:p>
        </w:tc>
        <w:tc>
          <w:tcPr>
            <w:tcW w:w="536" w:type="dxa"/>
            <w:tcBorders>
              <w:top w:val="nil"/>
              <w:left w:val="nil"/>
              <w:bottom w:val="nil"/>
              <w:right w:val="nil"/>
            </w:tcBorders>
            <w:vAlign w:val="center"/>
          </w:tcPr>
          <w:p w14:paraId="6AF50112" w14:textId="5F0F6B10" w:rsidR="00620BC3" w:rsidRDefault="00620BC3" w:rsidP="00620BC3">
            <w:pPr>
              <w:jc w:val="center"/>
              <w:rPr>
                <w:sz w:val="16"/>
                <w:szCs w:val="16"/>
                <w:lang w:eastAsia="zh-CN"/>
              </w:rPr>
            </w:pPr>
            <w:r>
              <w:rPr>
                <w:rFonts w:hint="eastAsia"/>
                <w:sz w:val="16"/>
                <w:szCs w:val="16"/>
                <w:lang w:eastAsia="zh-CN"/>
              </w:rPr>
              <w:t>128</w:t>
            </w:r>
          </w:p>
        </w:tc>
        <w:tc>
          <w:tcPr>
            <w:tcW w:w="536" w:type="dxa"/>
            <w:tcBorders>
              <w:top w:val="nil"/>
              <w:left w:val="nil"/>
              <w:bottom w:val="nil"/>
              <w:right w:val="nil"/>
            </w:tcBorders>
            <w:vAlign w:val="center"/>
          </w:tcPr>
          <w:p w14:paraId="5436F2F8" w14:textId="1D1EC96E" w:rsidR="00620BC3" w:rsidRPr="00F97CD3" w:rsidRDefault="00CC452F" w:rsidP="00620BC3">
            <w:pPr>
              <w:jc w:val="center"/>
              <w:rPr>
                <w:sz w:val="16"/>
                <w:szCs w:val="16"/>
                <w:lang w:eastAsia="zh-CN"/>
              </w:rPr>
            </w:pPr>
            <w:r>
              <w:rPr>
                <w:rFonts w:hint="eastAsia"/>
                <w:sz w:val="16"/>
                <w:szCs w:val="16"/>
                <w:lang w:eastAsia="zh-CN"/>
              </w:rPr>
              <w:t>59</w:t>
            </w:r>
          </w:p>
        </w:tc>
        <w:tc>
          <w:tcPr>
            <w:tcW w:w="536" w:type="dxa"/>
            <w:tcBorders>
              <w:top w:val="nil"/>
              <w:left w:val="nil"/>
              <w:bottom w:val="nil"/>
              <w:right w:val="nil"/>
            </w:tcBorders>
            <w:vAlign w:val="center"/>
          </w:tcPr>
          <w:p w14:paraId="5B13EF6E" w14:textId="0AC20B0A" w:rsidR="00620BC3" w:rsidRPr="00F97CD3" w:rsidRDefault="00070596" w:rsidP="00620BC3">
            <w:pPr>
              <w:jc w:val="center"/>
              <w:rPr>
                <w:sz w:val="16"/>
                <w:szCs w:val="16"/>
                <w:lang w:eastAsia="zh-CN"/>
              </w:rPr>
            </w:pPr>
            <w:r>
              <w:rPr>
                <w:rFonts w:hint="eastAsia"/>
                <w:sz w:val="16"/>
                <w:szCs w:val="16"/>
                <w:lang w:eastAsia="zh-CN"/>
              </w:rPr>
              <w:t>172</w:t>
            </w:r>
          </w:p>
        </w:tc>
        <w:tc>
          <w:tcPr>
            <w:tcW w:w="536" w:type="dxa"/>
            <w:tcBorders>
              <w:top w:val="nil"/>
              <w:left w:val="nil"/>
              <w:bottom w:val="nil"/>
              <w:right w:val="nil"/>
            </w:tcBorders>
            <w:vAlign w:val="center"/>
          </w:tcPr>
          <w:p w14:paraId="26D538E9" w14:textId="32D56A92" w:rsidR="00620BC3" w:rsidRPr="00F97CD3" w:rsidRDefault="00070596" w:rsidP="00620BC3">
            <w:pPr>
              <w:jc w:val="center"/>
              <w:rPr>
                <w:sz w:val="16"/>
                <w:szCs w:val="16"/>
                <w:lang w:eastAsia="zh-CN"/>
              </w:rPr>
            </w:pPr>
            <w:r>
              <w:rPr>
                <w:rFonts w:hint="eastAsia"/>
                <w:sz w:val="16"/>
                <w:szCs w:val="16"/>
                <w:lang w:eastAsia="zh-CN"/>
              </w:rPr>
              <w:t>323</w:t>
            </w:r>
          </w:p>
        </w:tc>
        <w:tc>
          <w:tcPr>
            <w:tcW w:w="616" w:type="dxa"/>
            <w:tcBorders>
              <w:top w:val="nil"/>
              <w:left w:val="nil"/>
              <w:bottom w:val="nil"/>
              <w:right w:val="nil"/>
            </w:tcBorders>
            <w:vAlign w:val="center"/>
          </w:tcPr>
          <w:p w14:paraId="5CF51657" w14:textId="04B6DAE3" w:rsidR="00620BC3" w:rsidRPr="00F97CD3" w:rsidRDefault="00070596" w:rsidP="00620BC3">
            <w:pPr>
              <w:jc w:val="center"/>
              <w:rPr>
                <w:sz w:val="16"/>
                <w:szCs w:val="16"/>
                <w:lang w:eastAsia="zh-CN"/>
              </w:rPr>
            </w:pPr>
            <w:r>
              <w:rPr>
                <w:rFonts w:hint="eastAsia"/>
                <w:sz w:val="16"/>
                <w:szCs w:val="16"/>
                <w:lang w:eastAsia="zh-CN"/>
              </w:rPr>
              <w:t>608</w:t>
            </w:r>
          </w:p>
        </w:tc>
        <w:tc>
          <w:tcPr>
            <w:tcW w:w="616" w:type="dxa"/>
            <w:tcBorders>
              <w:top w:val="nil"/>
              <w:left w:val="nil"/>
              <w:bottom w:val="nil"/>
              <w:right w:val="nil"/>
            </w:tcBorders>
            <w:vAlign w:val="center"/>
          </w:tcPr>
          <w:p w14:paraId="4166DD53" w14:textId="013BFC76" w:rsidR="00620BC3" w:rsidRPr="00F97CD3" w:rsidRDefault="00070596" w:rsidP="00620BC3">
            <w:pPr>
              <w:jc w:val="center"/>
              <w:rPr>
                <w:sz w:val="16"/>
                <w:szCs w:val="16"/>
                <w:lang w:eastAsia="zh-CN"/>
              </w:rPr>
            </w:pPr>
            <w:r>
              <w:rPr>
                <w:rFonts w:hint="eastAsia"/>
                <w:sz w:val="16"/>
                <w:szCs w:val="16"/>
                <w:lang w:eastAsia="zh-CN"/>
              </w:rPr>
              <w:t>975</w:t>
            </w:r>
          </w:p>
        </w:tc>
      </w:tr>
      <w:tr w:rsidR="00620BC3" w:rsidRPr="00F97CD3" w14:paraId="548C7AF1" w14:textId="77777777" w:rsidTr="00070596">
        <w:trPr>
          <w:jc w:val="center"/>
        </w:trPr>
        <w:tc>
          <w:tcPr>
            <w:tcW w:w="776" w:type="dxa"/>
            <w:vMerge/>
            <w:tcBorders>
              <w:left w:val="nil"/>
              <w:right w:val="nil"/>
            </w:tcBorders>
            <w:vAlign w:val="center"/>
          </w:tcPr>
          <w:p w14:paraId="388E231A" w14:textId="77777777" w:rsidR="00620BC3" w:rsidRDefault="00620BC3" w:rsidP="00620BC3">
            <w:pPr>
              <w:jc w:val="center"/>
              <w:rPr>
                <w:sz w:val="16"/>
                <w:szCs w:val="16"/>
                <w:lang w:eastAsia="zh-CN"/>
              </w:rPr>
            </w:pPr>
          </w:p>
        </w:tc>
        <w:tc>
          <w:tcPr>
            <w:tcW w:w="536" w:type="dxa"/>
            <w:tcBorders>
              <w:top w:val="nil"/>
              <w:left w:val="nil"/>
              <w:bottom w:val="nil"/>
              <w:right w:val="nil"/>
            </w:tcBorders>
            <w:vAlign w:val="center"/>
          </w:tcPr>
          <w:p w14:paraId="26632B32" w14:textId="109ED641" w:rsidR="00620BC3" w:rsidRDefault="00620BC3" w:rsidP="00620BC3">
            <w:pPr>
              <w:jc w:val="center"/>
              <w:rPr>
                <w:sz w:val="16"/>
                <w:szCs w:val="16"/>
                <w:lang w:eastAsia="zh-CN"/>
              </w:rPr>
            </w:pPr>
            <w:r>
              <w:rPr>
                <w:rFonts w:hint="eastAsia"/>
                <w:sz w:val="16"/>
                <w:szCs w:val="16"/>
                <w:lang w:eastAsia="zh-CN"/>
              </w:rPr>
              <w:t>256</w:t>
            </w:r>
          </w:p>
        </w:tc>
        <w:tc>
          <w:tcPr>
            <w:tcW w:w="536" w:type="dxa"/>
            <w:tcBorders>
              <w:top w:val="nil"/>
              <w:left w:val="nil"/>
              <w:bottom w:val="nil"/>
              <w:right w:val="nil"/>
            </w:tcBorders>
            <w:vAlign w:val="center"/>
          </w:tcPr>
          <w:p w14:paraId="457CD942" w14:textId="412247C5" w:rsidR="00620BC3" w:rsidRPr="00F97CD3" w:rsidRDefault="00CC452F" w:rsidP="00620BC3">
            <w:pPr>
              <w:jc w:val="center"/>
              <w:rPr>
                <w:sz w:val="16"/>
                <w:szCs w:val="16"/>
                <w:lang w:eastAsia="zh-CN"/>
              </w:rPr>
            </w:pPr>
            <w:r>
              <w:rPr>
                <w:rFonts w:hint="eastAsia"/>
                <w:sz w:val="16"/>
                <w:szCs w:val="16"/>
                <w:lang w:eastAsia="zh-CN"/>
              </w:rPr>
              <w:t>75</w:t>
            </w:r>
          </w:p>
        </w:tc>
        <w:tc>
          <w:tcPr>
            <w:tcW w:w="536" w:type="dxa"/>
            <w:tcBorders>
              <w:top w:val="nil"/>
              <w:left w:val="nil"/>
              <w:bottom w:val="nil"/>
              <w:right w:val="nil"/>
            </w:tcBorders>
            <w:vAlign w:val="center"/>
          </w:tcPr>
          <w:p w14:paraId="61A78660" w14:textId="512E473D" w:rsidR="00620BC3" w:rsidRPr="00F97CD3" w:rsidRDefault="00070596" w:rsidP="00620BC3">
            <w:pPr>
              <w:jc w:val="center"/>
              <w:rPr>
                <w:sz w:val="16"/>
                <w:szCs w:val="16"/>
                <w:lang w:eastAsia="zh-CN"/>
              </w:rPr>
            </w:pPr>
            <w:r>
              <w:rPr>
                <w:rFonts w:hint="eastAsia"/>
                <w:sz w:val="16"/>
                <w:szCs w:val="16"/>
                <w:lang w:eastAsia="zh-CN"/>
              </w:rPr>
              <w:t>186</w:t>
            </w:r>
          </w:p>
        </w:tc>
        <w:tc>
          <w:tcPr>
            <w:tcW w:w="536" w:type="dxa"/>
            <w:tcBorders>
              <w:top w:val="nil"/>
              <w:left w:val="nil"/>
              <w:bottom w:val="nil"/>
              <w:right w:val="nil"/>
            </w:tcBorders>
            <w:vAlign w:val="center"/>
          </w:tcPr>
          <w:p w14:paraId="72DB0310" w14:textId="406624FA" w:rsidR="00620BC3" w:rsidRPr="00F97CD3" w:rsidRDefault="00070596" w:rsidP="00620BC3">
            <w:pPr>
              <w:jc w:val="center"/>
              <w:rPr>
                <w:sz w:val="16"/>
                <w:szCs w:val="16"/>
                <w:lang w:eastAsia="zh-CN"/>
              </w:rPr>
            </w:pPr>
            <w:r>
              <w:rPr>
                <w:rFonts w:hint="eastAsia"/>
                <w:sz w:val="16"/>
                <w:szCs w:val="16"/>
                <w:lang w:eastAsia="zh-CN"/>
              </w:rPr>
              <w:t>344</w:t>
            </w:r>
          </w:p>
        </w:tc>
        <w:tc>
          <w:tcPr>
            <w:tcW w:w="616" w:type="dxa"/>
            <w:tcBorders>
              <w:top w:val="nil"/>
              <w:left w:val="nil"/>
              <w:bottom w:val="nil"/>
              <w:right w:val="nil"/>
            </w:tcBorders>
            <w:vAlign w:val="center"/>
          </w:tcPr>
          <w:p w14:paraId="5711761F" w14:textId="75F7ED29" w:rsidR="00620BC3" w:rsidRPr="00F97CD3" w:rsidRDefault="00070596" w:rsidP="00620BC3">
            <w:pPr>
              <w:jc w:val="center"/>
              <w:rPr>
                <w:sz w:val="16"/>
                <w:szCs w:val="16"/>
                <w:lang w:eastAsia="zh-CN"/>
              </w:rPr>
            </w:pPr>
            <w:r>
              <w:rPr>
                <w:rFonts w:hint="eastAsia"/>
                <w:sz w:val="16"/>
                <w:szCs w:val="16"/>
                <w:lang w:eastAsia="zh-CN"/>
              </w:rPr>
              <w:t>630</w:t>
            </w:r>
          </w:p>
        </w:tc>
        <w:tc>
          <w:tcPr>
            <w:tcW w:w="616" w:type="dxa"/>
            <w:tcBorders>
              <w:top w:val="nil"/>
              <w:left w:val="nil"/>
              <w:bottom w:val="nil"/>
              <w:right w:val="nil"/>
            </w:tcBorders>
            <w:vAlign w:val="center"/>
          </w:tcPr>
          <w:p w14:paraId="53ED6019" w14:textId="7550F9F4" w:rsidR="00620BC3" w:rsidRPr="00F97CD3" w:rsidRDefault="00070596" w:rsidP="00620BC3">
            <w:pPr>
              <w:jc w:val="center"/>
              <w:rPr>
                <w:sz w:val="16"/>
                <w:szCs w:val="16"/>
                <w:lang w:eastAsia="zh-CN"/>
              </w:rPr>
            </w:pPr>
            <w:r>
              <w:rPr>
                <w:rFonts w:hint="eastAsia"/>
                <w:sz w:val="16"/>
                <w:szCs w:val="16"/>
                <w:lang w:eastAsia="zh-CN"/>
              </w:rPr>
              <w:t>1018</w:t>
            </w:r>
          </w:p>
        </w:tc>
      </w:tr>
      <w:tr w:rsidR="00620BC3" w:rsidRPr="00F97CD3" w14:paraId="088FD7F5" w14:textId="77777777" w:rsidTr="00070596">
        <w:trPr>
          <w:jc w:val="center"/>
        </w:trPr>
        <w:tc>
          <w:tcPr>
            <w:tcW w:w="776" w:type="dxa"/>
            <w:vMerge/>
            <w:tcBorders>
              <w:left w:val="nil"/>
              <w:bottom w:val="double" w:sz="4" w:space="0" w:color="auto"/>
              <w:right w:val="nil"/>
            </w:tcBorders>
            <w:vAlign w:val="center"/>
          </w:tcPr>
          <w:p w14:paraId="5F62526D" w14:textId="77777777" w:rsidR="00620BC3" w:rsidRDefault="00620BC3" w:rsidP="00620BC3">
            <w:pPr>
              <w:jc w:val="center"/>
              <w:rPr>
                <w:sz w:val="16"/>
                <w:szCs w:val="16"/>
                <w:lang w:eastAsia="zh-CN"/>
              </w:rPr>
            </w:pPr>
          </w:p>
        </w:tc>
        <w:tc>
          <w:tcPr>
            <w:tcW w:w="536" w:type="dxa"/>
            <w:tcBorders>
              <w:top w:val="nil"/>
              <w:left w:val="nil"/>
              <w:bottom w:val="double" w:sz="4" w:space="0" w:color="auto"/>
              <w:right w:val="nil"/>
            </w:tcBorders>
            <w:vAlign w:val="center"/>
          </w:tcPr>
          <w:p w14:paraId="50422D76" w14:textId="3FE56BB8" w:rsidR="00620BC3" w:rsidRDefault="00620BC3" w:rsidP="00620BC3">
            <w:pPr>
              <w:jc w:val="center"/>
              <w:rPr>
                <w:sz w:val="16"/>
                <w:szCs w:val="16"/>
                <w:lang w:eastAsia="zh-CN"/>
              </w:rPr>
            </w:pPr>
            <w:r>
              <w:rPr>
                <w:rFonts w:hint="eastAsia"/>
                <w:sz w:val="16"/>
                <w:szCs w:val="16"/>
                <w:lang w:eastAsia="zh-CN"/>
              </w:rPr>
              <w:t>512</w:t>
            </w:r>
          </w:p>
        </w:tc>
        <w:tc>
          <w:tcPr>
            <w:tcW w:w="536" w:type="dxa"/>
            <w:tcBorders>
              <w:top w:val="nil"/>
              <w:left w:val="nil"/>
              <w:bottom w:val="double" w:sz="4" w:space="0" w:color="auto"/>
              <w:right w:val="nil"/>
            </w:tcBorders>
            <w:vAlign w:val="center"/>
          </w:tcPr>
          <w:p w14:paraId="15D6F09F" w14:textId="5B281CFE" w:rsidR="00620BC3" w:rsidRPr="00F97CD3" w:rsidRDefault="00CC452F" w:rsidP="00620BC3">
            <w:pPr>
              <w:jc w:val="center"/>
              <w:rPr>
                <w:sz w:val="16"/>
                <w:szCs w:val="16"/>
                <w:lang w:eastAsia="zh-CN"/>
              </w:rPr>
            </w:pPr>
            <w:r>
              <w:rPr>
                <w:rFonts w:hint="eastAsia"/>
                <w:sz w:val="16"/>
                <w:szCs w:val="16"/>
                <w:lang w:eastAsia="zh-CN"/>
              </w:rPr>
              <w:t>119</w:t>
            </w:r>
          </w:p>
        </w:tc>
        <w:tc>
          <w:tcPr>
            <w:tcW w:w="536" w:type="dxa"/>
            <w:tcBorders>
              <w:top w:val="nil"/>
              <w:left w:val="nil"/>
              <w:bottom w:val="double" w:sz="4" w:space="0" w:color="auto"/>
              <w:right w:val="nil"/>
            </w:tcBorders>
            <w:vAlign w:val="center"/>
          </w:tcPr>
          <w:p w14:paraId="71D9B4B0" w14:textId="776FC95F" w:rsidR="00620BC3" w:rsidRPr="00F97CD3" w:rsidRDefault="00070596" w:rsidP="00620BC3">
            <w:pPr>
              <w:jc w:val="center"/>
              <w:rPr>
                <w:sz w:val="16"/>
                <w:szCs w:val="16"/>
                <w:lang w:eastAsia="zh-CN"/>
              </w:rPr>
            </w:pPr>
            <w:r>
              <w:rPr>
                <w:rFonts w:hint="eastAsia"/>
                <w:sz w:val="16"/>
                <w:szCs w:val="16"/>
                <w:lang w:eastAsia="zh-CN"/>
              </w:rPr>
              <w:t>214</w:t>
            </w:r>
          </w:p>
        </w:tc>
        <w:tc>
          <w:tcPr>
            <w:tcW w:w="536" w:type="dxa"/>
            <w:tcBorders>
              <w:top w:val="nil"/>
              <w:left w:val="nil"/>
              <w:bottom w:val="double" w:sz="4" w:space="0" w:color="auto"/>
              <w:right w:val="nil"/>
            </w:tcBorders>
            <w:vAlign w:val="center"/>
          </w:tcPr>
          <w:p w14:paraId="47F5B53B" w14:textId="29A55EAB" w:rsidR="00620BC3" w:rsidRPr="00F97CD3" w:rsidRDefault="00070596" w:rsidP="00620BC3">
            <w:pPr>
              <w:jc w:val="center"/>
              <w:rPr>
                <w:sz w:val="16"/>
                <w:szCs w:val="16"/>
                <w:lang w:eastAsia="zh-CN"/>
              </w:rPr>
            </w:pPr>
            <w:r>
              <w:rPr>
                <w:rFonts w:hint="eastAsia"/>
                <w:sz w:val="16"/>
                <w:szCs w:val="16"/>
                <w:lang w:eastAsia="zh-CN"/>
              </w:rPr>
              <w:t>381</w:t>
            </w:r>
          </w:p>
        </w:tc>
        <w:tc>
          <w:tcPr>
            <w:tcW w:w="616" w:type="dxa"/>
            <w:tcBorders>
              <w:top w:val="nil"/>
              <w:left w:val="nil"/>
              <w:bottom w:val="double" w:sz="4" w:space="0" w:color="auto"/>
              <w:right w:val="nil"/>
            </w:tcBorders>
            <w:vAlign w:val="center"/>
          </w:tcPr>
          <w:p w14:paraId="3836647D" w14:textId="43522EA9" w:rsidR="00620BC3" w:rsidRPr="00F97CD3" w:rsidRDefault="00070596" w:rsidP="00620BC3">
            <w:pPr>
              <w:jc w:val="center"/>
              <w:rPr>
                <w:sz w:val="16"/>
                <w:szCs w:val="16"/>
                <w:lang w:eastAsia="zh-CN"/>
              </w:rPr>
            </w:pPr>
            <w:r>
              <w:rPr>
                <w:rFonts w:hint="eastAsia"/>
                <w:sz w:val="16"/>
                <w:szCs w:val="16"/>
                <w:lang w:eastAsia="zh-CN"/>
              </w:rPr>
              <w:t>676</w:t>
            </w:r>
          </w:p>
        </w:tc>
        <w:tc>
          <w:tcPr>
            <w:tcW w:w="616" w:type="dxa"/>
            <w:tcBorders>
              <w:top w:val="nil"/>
              <w:left w:val="nil"/>
              <w:bottom w:val="double" w:sz="4" w:space="0" w:color="auto"/>
              <w:right w:val="nil"/>
            </w:tcBorders>
            <w:vAlign w:val="center"/>
          </w:tcPr>
          <w:p w14:paraId="19B9D0E6" w14:textId="3E920399" w:rsidR="00620BC3" w:rsidRPr="00F97CD3" w:rsidRDefault="00070596" w:rsidP="00620BC3">
            <w:pPr>
              <w:jc w:val="center"/>
              <w:rPr>
                <w:sz w:val="16"/>
                <w:szCs w:val="16"/>
                <w:lang w:eastAsia="zh-CN"/>
              </w:rPr>
            </w:pPr>
            <w:r>
              <w:rPr>
                <w:rFonts w:hint="eastAsia"/>
                <w:sz w:val="16"/>
                <w:szCs w:val="16"/>
                <w:lang w:eastAsia="zh-CN"/>
              </w:rPr>
              <w:t>1054</w:t>
            </w:r>
          </w:p>
        </w:tc>
      </w:tr>
    </w:tbl>
    <w:p w14:paraId="0DC2D7FB" w14:textId="5BA60469" w:rsidR="00134ADD" w:rsidRPr="00F97CD3" w:rsidRDefault="00620BC3" w:rsidP="00134ADD">
      <w:pPr>
        <w:pStyle w:val="IEEEFigure"/>
      </w:pPr>
      <w:r>
        <w:lastRenderedPageBreak/>
        <w:drawing>
          <wp:inline distT="0" distB="0" distL="0" distR="0" wp14:anchorId="0B0406EA" wp14:editId="2D1C7A38">
            <wp:extent cx="320040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1.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2085340"/>
                    </a:xfrm>
                    <a:prstGeom prst="rect">
                      <a:avLst/>
                    </a:prstGeom>
                  </pic:spPr>
                </pic:pic>
              </a:graphicData>
            </a:graphic>
          </wp:inline>
        </w:drawing>
      </w:r>
    </w:p>
    <w:p w14:paraId="06E45F3A" w14:textId="12206043" w:rsidR="00134ADD" w:rsidRPr="00F97CD3" w:rsidRDefault="00134ADD" w:rsidP="00134ADD">
      <w:pPr>
        <w:pStyle w:val="IEEEFigureCaption"/>
        <w:rPr>
          <w:lang w:eastAsia="zh-CN"/>
        </w:rPr>
      </w:pPr>
      <w:r w:rsidRPr="00F97CD3">
        <w:t xml:space="preserve">Fig. </w:t>
      </w:r>
      <w:fldSimple w:instr=" SEQ Fig. \* ARABIC ">
        <w:r>
          <w:rPr>
            <w:noProof/>
          </w:rPr>
          <w:t>9</w:t>
        </w:r>
      </w:fldSimple>
      <w:r w:rsidRPr="00F97CD3">
        <w:t xml:space="preserve">.  Training time </w:t>
      </w:r>
      <w:r w:rsidR="006E0F89">
        <w:rPr>
          <w:rFonts w:hint="eastAsia"/>
          <w:lang w:eastAsia="zh-CN"/>
        </w:rPr>
        <w:t xml:space="preserve">for different hidden node number configuration </w:t>
      </w:r>
      <w:r w:rsidRPr="00F97CD3">
        <w:t>versus different numbers of threads</w:t>
      </w:r>
      <w:r w:rsidR="006E0F89">
        <w:rPr>
          <w:rFonts w:hint="eastAsia"/>
          <w:lang w:eastAsia="zh-CN"/>
        </w:rPr>
        <w:t>.  Curves from bottom to top corresponding to the network hidden node number equals to 10, 20, 30, 40 and 50.</w:t>
      </w:r>
    </w:p>
    <w:p w14:paraId="0225D98A" w14:textId="7BF701F6" w:rsidR="00134ADD" w:rsidRPr="00F97CD3" w:rsidRDefault="00134ADD" w:rsidP="00134ADD">
      <w:pPr>
        <w:pStyle w:val="IEEEPlainText"/>
        <w:spacing w:before="160"/>
        <w:rPr>
          <w:lang w:eastAsia="zh-CN"/>
        </w:rPr>
      </w:pPr>
      <w:r w:rsidRPr="00F97CD3">
        <w:rPr>
          <w:lang w:eastAsia="zh-CN"/>
        </w:rPr>
        <w:t xml:space="preserve">The result demonstrates that the fastest thread configuration number </w:t>
      </w:r>
      <w:r w:rsidRPr="00F97CD3">
        <w:rPr>
          <w:rFonts w:hint="eastAsia"/>
          <w:lang w:eastAsia="zh-CN"/>
        </w:rPr>
        <w:t>start from 8</w:t>
      </w:r>
      <w:r w:rsidRPr="00F97CD3">
        <w:rPr>
          <w:lang w:eastAsia="zh-CN"/>
        </w:rPr>
        <w:t xml:space="preserve">, which </w:t>
      </w:r>
      <w:r w:rsidRPr="00F97CD3">
        <w:rPr>
          <w:rFonts w:hint="eastAsia"/>
          <w:lang w:eastAsia="zh-CN"/>
        </w:rPr>
        <w:t>equals to</w:t>
      </w:r>
      <w:r w:rsidR="008525F0">
        <w:rPr>
          <w:lang w:eastAsia="zh-CN"/>
        </w:rPr>
        <w:t xml:space="preserve"> the </w:t>
      </w:r>
      <w:r w:rsidR="005355B2">
        <w:rPr>
          <w:rFonts w:hint="eastAsia"/>
          <w:lang w:eastAsia="zh-CN"/>
        </w:rPr>
        <w:t>thread number</w:t>
      </w:r>
      <w:r w:rsidR="006E1717">
        <w:rPr>
          <w:rFonts w:hint="eastAsia"/>
          <w:lang w:eastAsia="zh-CN"/>
        </w:rPr>
        <w:t xml:space="preserve"> and hardware concurrency</w:t>
      </w:r>
      <w:r w:rsidRPr="00F97CD3">
        <w:rPr>
          <w:lang w:eastAsia="zh-CN"/>
        </w:rPr>
        <w:t xml:space="preserve"> of CPU in this case.  It is </w:t>
      </w:r>
      <w:r w:rsidR="00AB5D68">
        <w:rPr>
          <w:lang w:eastAsia="zh-CN"/>
        </w:rPr>
        <w:t>about</w:t>
      </w:r>
      <w:r>
        <w:rPr>
          <w:rFonts w:hint="eastAsia"/>
          <w:lang w:eastAsia="zh-CN"/>
        </w:rPr>
        <w:t xml:space="preserve"> </w:t>
      </w:r>
      <w:r w:rsidRPr="00F97CD3">
        <w:rPr>
          <w:lang w:eastAsia="zh-CN"/>
        </w:rPr>
        <w:t>3</w:t>
      </w:r>
      <w:r w:rsidRPr="00F97CD3">
        <w:rPr>
          <w:rFonts w:hint="eastAsia"/>
          <w:lang w:eastAsia="zh-CN"/>
        </w:rPr>
        <w:t>-</w:t>
      </w:r>
      <w:r w:rsidRPr="00F97CD3">
        <w:rPr>
          <w:lang w:eastAsia="zh-CN"/>
        </w:rPr>
        <w:t xml:space="preserve">time </w:t>
      </w:r>
      <w:r w:rsidRPr="00F97CD3">
        <w:rPr>
          <w:rFonts w:hint="eastAsia"/>
          <w:lang w:eastAsia="zh-CN"/>
        </w:rPr>
        <w:t>(</w:t>
      </w:r>
      <m:oMath>
        <m:f>
          <m:fPr>
            <m:ctrlPr>
              <w:rPr>
                <w:rFonts w:ascii="Cambria Math" w:hAnsi="Cambria Math"/>
                <w:i/>
                <w:lang w:eastAsia="zh-CN"/>
              </w:rPr>
            </m:ctrlPr>
          </m:fPr>
          <m:num>
            <m:r>
              <w:rPr>
                <w:rFonts w:ascii="Cambria Math" w:hAnsi="Cambria Math"/>
                <w:lang w:eastAsia="zh-CN"/>
              </w:rPr>
              <m:t>132</m:t>
            </m:r>
          </m:num>
          <m:den>
            <m:r>
              <w:rPr>
                <w:rFonts w:ascii="Cambria Math" w:hAnsi="Cambria Math"/>
                <w:lang w:eastAsia="zh-CN"/>
              </w:rPr>
              <m:t>46</m:t>
            </m:r>
          </m:den>
        </m:f>
        <m:r>
          <m:rPr>
            <m:sty m:val="p"/>
          </m:rPr>
          <w:rPr>
            <w:rFonts w:ascii="Cambria Math" w:hAnsi="Cambria Math"/>
            <w:lang w:eastAsia="zh-CN"/>
          </w:rPr>
          <m:t>≈2.87</m:t>
        </m:r>
      </m:oMath>
      <w:r w:rsidRPr="00F97CD3">
        <w:rPr>
          <w:rFonts w:hint="eastAsia"/>
          <w:lang w:eastAsia="zh-CN"/>
        </w:rPr>
        <w:t xml:space="preserve">) </w:t>
      </w:r>
      <w:r w:rsidRPr="00F97CD3">
        <w:rPr>
          <w:lang w:eastAsia="zh-CN"/>
        </w:rPr>
        <w:t xml:space="preserve">faster than training with single thread </w:t>
      </w:r>
      <w:r w:rsidR="00256BEF">
        <w:rPr>
          <w:rFonts w:hint="eastAsia"/>
          <w:lang w:eastAsia="zh-CN"/>
        </w:rPr>
        <w:t xml:space="preserve">training a 10 hidden nodes network, </w:t>
      </w:r>
      <w:r w:rsidRPr="00F97CD3">
        <w:rPr>
          <w:lang w:eastAsia="zh-CN"/>
        </w:rPr>
        <w:t xml:space="preserve">but </w:t>
      </w:r>
      <w:r w:rsidR="00C51E26">
        <w:rPr>
          <w:rFonts w:hint="eastAsia"/>
          <w:lang w:eastAsia="zh-CN"/>
        </w:rPr>
        <w:t xml:space="preserve">it is </w:t>
      </w:r>
      <w:r w:rsidRPr="00F97CD3">
        <w:rPr>
          <w:lang w:eastAsia="zh-CN"/>
        </w:rPr>
        <w:t>not able to reach an ideal 8</w:t>
      </w:r>
      <w:r w:rsidRPr="00F97CD3">
        <w:rPr>
          <w:rFonts w:hint="eastAsia"/>
          <w:lang w:eastAsia="zh-CN"/>
        </w:rPr>
        <w:t>-</w:t>
      </w:r>
      <w:r w:rsidRPr="00F97CD3">
        <w:rPr>
          <w:lang w:eastAsia="zh-CN"/>
        </w:rPr>
        <w:t>time because of communication problem mentioned before.  With the increase number of threads more than</w:t>
      </w:r>
      <w:r w:rsidRPr="00F97CD3">
        <w:rPr>
          <w:rFonts w:hint="eastAsia"/>
          <w:lang w:eastAsia="zh-CN"/>
        </w:rPr>
        <w:t xml:space="preserve"> 8</w:t>
      </w:r>
      <w:r w:rsidRPr="00F97CD3">
        <w:rPr>
          <w:lang w:eastAsia="zh-CN"/>
        </w:rPr>
        <w:t>, training time slightly goes up because of scheduling problem mentioned before.</w:t>
      </w:r>
    </w:p>
    <w:p w14:paraId="01172FB8" w14:textId="04FEE4A5" w:rsidR="00134ADD" w:rsidRPr="00F97CD3" w:rsidRDefault="00134ADD" w:rsidP="00134ADD">
      <w:pPr>
        <w:pStyle w:val="IEEETableCaption"/>
      </w:pPr>
      <w:r w:rsidRPr="00F97CD3">
        <w:t xml:space="preserve">TABLE </w:t>
      </w:r>
      <w:fldSimple w:instr=" SEQ TABLE \* ROMAN ">
        <w:r>
          <w:rPr>
            <w:noProof/>
          </w:rPr>
          <w:t>IV</w:t>
        </w:r>
      </w:fldSimple>
      <w:r w:rsidRPr="00F97CD3">
        <w:br/>
        <w:t>Neural Network Configuration</w:t>
      </w:r>
      <w:r w:rsidRPr="00F97CD3">
        <w:br/>
        <w:t>for M</w:t>
      </w:r>
      <w:r w:rsidR="0006145D">
        <w:t>ultithread</w:t>
      </w:r>
      <w:r w:rsidRPr="00F97CD3">
        <w:t xml:space="preserve"> Efficiency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2194"/>
        <w:gridCol w:w="1194"/>
      </w:tblGrid>
      <w:tr w:rsidR="00134ADD" w:rsidRPr="00F97CD3" w14:paraId="24E498BF" w14:textId="77777777" w:rsidTr="001A6B85">
        <w:trPr>
          <w:trHeight w:val="72"/>
          <w:jc w:val="center"/>
        </w:trPr>
        <w:tc>
          <w:tcPr>
            <w:tcW w:w="2194" w:type="dxa"/>
            <w:tcBorders>
              <w:top w:val="double" w:sz="6" w:space="0" w:color="auto"/>
              <w:left w:val="nil"/>
              <w:bottom w:val="single" w:sz="6" w:space="0" w:color="auto"/>
              <w:right w:val="nil"/>
            </w:tcBorders>
            <w:vAlign w:val="center"/>
          </w:tcPr>
          <w:p w14:paraId="718E5C3E" w14:textId="77777777" w:rsidR="00134ADD" w:rsidRPr="00F97CD3" w:rsidRDefault="00134ADD" w:rsidP="007F6598">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194" w:type="dxa"/>
            <w:tcBorders>
              <w:top w:val="double" w:sz="6" w:space="0" w:color="auto"/>
              <w:left w:val="nil"/>
              <w:bottom w:val="single" w:sz="6" w:space="0" w:color="auto"/>
              <w:right w:val="nil"/>
            </w:tcBorders>
            <w:vAlign w:val="center"/>
          </w:tcPr>
          <w:p w14:paraId="7D75A269" w14:textId="77777777" w:rsidR="00134ADD" w:rsidRPr="00F97CD3" w:rsidRDefault="00134ADD" w:rsidP="007F6598">
            <w:pPr>
              <w:pStyle w:val="TableTitle"/>
              <w:rPr>
                <w:smallCaps w:val="0"/>
              </w:rPr>
            </w:pPr>
            <w:r w:rsidRPr="00F97CD3">
              <w:rPr>
                <w:smallCaps w:val="0"/>
              </w:rPr>
              <w:t>Configuration</w:t>
            </w:r>
          </w:p>
        </w:tc>
      </w:tr>
      <w:tr w:rsidR="00134ADD" w:rsidRPr="00F97CD3" w14:paraId="134523B8" w14:textId="77777777" w:rsidTr="001A6B85">
        <w:trPr>
          <w:jc w:val="center"/>
        </w:trPr>
        <w:tc>
          <w:tcPr>
            <w:tcW w:w="2194" w:type="dxa"/>
            <w:tcBorders>
              <w:top w:val="nil"/>
              <w:left w:val="nil"/>
              <w:bottom w:val="nil"/>
              <w:right w:val="nil"/>
            </w:tcBorders>
          </w:tcPr>
          <w:p w14:paraId="70C4A1F0" w14:textId="77777777" w:rsidR="00134ADD" w:rsidRPr="00F97CD3" w:rsidRDefault="00134ADD" w:rsidP="007F6598">
            <w:pPr>
              <w:jc w:val="both"/>
              <w:rPr>
                <w:sz w:val="16"/>
                <w:szCs w:val="16"/>
              </w:rPr>
            </w:pPr>
            <w:r w:rsidRPr="00F97CD3">
              <w:rPr>
                <w:sz w:val="16"/>
                <w:szCs w:val="16"/>
              </w:rPr>
              <w:t>input node number</w:t>
            </w:r>
          </w:p>
        </w:tc>
        <w:tc>
          <w:tcPr>
            <w:tcW w:w="1194" w:type="dxa"/>
            <w:tcBorders>
              <w:top w:val="nil"/>
              <w:left w:val="nil"/>
              <w:bottom w:val="nil"/>
              <w:right w:val="nil"/>
            </w:tcBorders>
          </w:tcPr>
          <w:p w14:paraId="42856A20" w14:textId="77777777" w:rsidR="00134ADD" w:rsidRPr="00F97CD3" w:rsidRDefault="00134ADD" w:rsidP="007F6598">
            <w:pPr>
              <w:jc w:val="both"/>
              <w:rPr>
                <w:sz w:val="16"/>
                <w:szCs w:val="16"/>
                <w:lang w:eastAsia="zh-CN"/>
              </w:rPr>
            </w:pPr>
            <w:r w:rsidRPr="00F97CD3">
              <w:rPr>
                <w:rFonts w:hint="eastAsia"/>
                <w:sz w:val="16"/>
                <w:szCs w:val="16"/>
                <w:lang w:eastAsia="zh-CN"/>
              </w:rPr>
              <w:t>10</w:t>
            </w:r>
          </w:p>
        </w:tc>
      </w:tr>
      <w:tr w:rsidR="00134ADD" w:rsidRPr="00F97CD3" w14:paraId="33894ECA" w14:textId="77777777" w:rsidTr="001A6B85">
        <w:trPr>
          <w:jc w:val="center"/>
        </w:trPr>
        <w:tc>
          <w:tcPr>
            <w:tcW w:w="2194" w:type="dxa"/>
            <w:tcBorders>
              <w:top w:val="nil"/>
              <w:left w:val="nil"/>
              <w:bottom w:val="nil"/>
              <w:right w:val="nil"/>
            </w:tcBorders>
          </w:tcPr>
          <w:p w14:paraId="5E78185E" w14:textId="77777777" w:rsidR="00134ADD" w:rsidRPr="00F97CD3" w:rsidRDefault="00134ADD" w:rsidP="007F6598">
            <w:pPr>
              <w:jc w:val="both"/>
              <w:rPr>
                <w:sz w:val="16"/>
                <w:szCs w:val="16"/>
              </w:rPr>
            </w:pPr>
            <w:r w:rsidRPr="00F97CD3">
              <w:rPr>
                <w:sz w:val="16"/>
                <w:szCs w:val="16"/>
              </w:rPr>
              <w:t>hidden layer number</w:t>
            </w:r>
          </w:p>
        </w:tc>
        <w:tc>
          <w:tcPr>
            <w:tcW w:w="1194" w:type="dxa"/>
            <w:tcBorders>
              <w:top w:val="nil"/>
              <w:left w:val="nil"/>
              <w:bottom w:val="nil"/>
              <w:right w:val="nil"/>
            </w:tcBorders>
          </w:tcPr>
          <w:p w14:paraId="404BB5C6" w14:textId="77777777" w:rsidR="00134ADD" w:rsidRPr="00F97CD3" w:rsidRDefault="00134ADD" w:rsidP="007F6598">
            <w:pPr>
              <w:jc w:val="both"/>
              <w:rPr>
                <w:sz w:val="16"/>
                <w:szCs w:val="16"/>
              </w:rPr>
            </w:pPr>
            <w:r w:rsidRPr="00F97CD3">
              <w:rPr>
                <w:sz w:val="16"/>
                <w:szCs w:val="16"/>
              </w:rPr>
              <w:t>2</w:t>
            </w:r>
          </w:p>
        </w:tc>
      </w:tr>
      <w:tr w:rsidR="00134ADD" w:rsidRPr="00F97CD3" w14:paraId="086A0B26" w14:textId="77777777" w:rsidTr="001A6B85">
        <w:trPr>
          <w:jc w:val="center"/>
        </w:trPr>
        <w:tc>
          <w:tcPr>
            <w:tcW w:w="2194" w:type="dxa"/>
            <w:tcBorders>
              <w:top w:val="nil"/>
              <w:left w:val="nil"/>
              <w:bottom w:val="nil"/>
              <w:right w:val="nil"/>
            </w:tcBorders>
          </w:tcPr>
          <w:p w14:paraId="35A05767" w14:textId="77777777" w:rsidR="00134ADD" w:rsidRPr="00F97CD3" w:rsidRDefault="00134ADD" w:rsidP="007F6598">
            <w:pPr>
              <w:jc w:val="both"/>
              <w:rPr>
                <w:sz w:val="16"/>
                <w:szCs w:val="16"/>
              </w:rPr>
            </w:pPr>
            <w:r w:rsidRPr="00F97CD3">
              <w:rPr>
                <w:sz w:val="16"/>
                <w:szCs w:val="16"/>
              </w:rPr>
              <w:t>hidden node number</w:t>
            </w:r>
          </w:p>
        </w:tc>
        <w:tc>
          <w:tcPr>
            <w:tcW w:w="1194" w:type="dxa"/>
            <w:tcBorders>
              <w:top w:val="nil"/>
              <w:left w:val="nil"/>
              <w:bottom w:val="nil"/>
              <w:right w:val="nil"/>
            </w:tcBorders>
          </w:tcPr>
          <w:p w14:paraId="6345D0D9" w14:textId="78F7254F" w:rsidR="00134ADD" w:rsidRPr="00F97CD3" w:rsidRDefault="00134ADD" w:rsidP="007F6598">
            <w:pPr>
              <w:jc w:val="both"/>
              <w:rPr>
                <w:sz w:val="16"/>
                <w:szCs w:val="16"/>
                <w:lang w:eastAsia="zh-CN"/>
              </w:rPr>
            </w:pPr>
            <w:r w:rsidRPr="00F97CD3">
              <w:rPr>
                <w:sz w:val="16"/>
                <w:szCs w:val="16"/>
              </w:rPr>
              <w:t>10</w:t>
            </w:r>
            <w:r w:rsidR="001A6B85">
              <w:rPr>
                <w:rFonts w:hint="eastAsia"/>
                <w:sz w:val="16"/>
                <w:szCs w:val="16"/>
                <w:lang w:eastAsia="zh-CN"/>
              </w:rPr>
              <w:t xml:space="preserve">, 20, </w:t>
            </w:r>
            <w:r w:rsidR="001A6B85">
              <w:rPr>
                <w:sz w:val="16"/>
                <w:szCs w:val="16"/>
                <w:lang w:eastAsia="zh-CN"/>
              </w:rPr>
              <w:t>…</w:t>
            </w:r>
            <w:r w:rsidR="001A6B85">
              <w:rPr>
                <w:rFonts w:hint="eastAsia"/>
                <w:sz w:val="16"/>
                <w:szCs w:val="16"/>
                <w:lang w:eastAsia="zh-CN"/>
              </w:rPr>
              <w:t>, 50</w:t>
            </w:r>
          </w:p>
        </w:tc>
      </w:tr>
      <w:tr w:rsidR="00134ADD" w:rsidRPr="00F97CD3" w14:paraId="6FC05202" w14:textId="77777777" w:rsidTr="001A6B85">
        <w:trPr>
          <w:jc w:val="center"/>
        </w:trPr>
        <w:tc>
          <w:tcPr>
            <w:tcW w:w="2194" w:type="dxa"/>
            <w:tcBorders>
              <w:top w:val="nil"/>
              <w:left w:val="nil"/>
              <w:bottom w:val="nil"/>
              <w:right w:val="nil"/>
            </w:tcBorders>
          </w:tcPr>
          <w:p w14:paraId="673A5D03" w14:textId="77777777" w:rsidR="00134ADD" w:rsidRPr="00F97CD3" w:rsidRDefault="00134ADD" w:rsidP="007F6598">
            <w:pPr>
              <w:jc w:val="both"/>
              <w:rPr>
                <w:sz w:val="16"/>
                <w:szCs w:val="16"/>
              </w:rPr>
            </w:pPr>
            <w:r w:rsidRPr="00F97CD3">
              <w:rPr>
                <w:sz w:val="16"/>
                <w:szCs w:val="16"/>
              </w:rPr>
              <w:t>hidden layer transfer function</w:t>
            </w:r>
          </w:p>
        </w:tc>
        <w:tc>
          <w:tcPr>
            <w:tcW w:w="1194" w:type="dxa"/>
            <w:tcBorders>
              <w:top w:val="nil"/>
              <w:left w:val="nil"/>
              <w:bottom w:val="nil"/>
              <w:right w:val="nil"/>
            </w:tcBorders>
          </w:tcPr>
          <w:p w14:paraId="450F1C5F" w14:textId="77777777" w:rsidR="00134ADD" w:rsidRPr="00F97CD3" w:rsidRDefault="00134ADD" w:rsidP="007F6598">
            <w:pPr>
              <w:jc w:val="both"/>
              <w:rPr>
                <w:sz w:val="16"/>
                <w:szCs w:val="16"/>
              </w:rPr>
            </w:pPr>
            <w:r w:rsidRPr="00F97CD3">
              <w:rPr>
                <w:sz w:val="16"/>
                <w:szCs w:val="16"/>
              </w:rPr>
              <w:t>log-sigmoid</w:t>
            </w:r>
          </w:p>
        </w:tc>
      </w:tr>
      <w:tr w:rsidR="00134ADD" w:rsidRPr="00F97CD3" w14:paraId="5243319B" w14:textId="77777777" w:rsidTr="001A6B85">
        <w:trPr>
          <w:jc w:val="center"/>
        </w:trPr>
        <w:tc>
          <w:tcPr>
            <w:tcW w:w="2194" w:type="dxa"/>
            <w:tcBorders>
              <w:top w:val="nil"/>
              <w:left w:val="nil"/>
              <w:bottom w:val="nil"/>
              <w:right w:val="nil"/>
            </w:tcBorders>
          </w:tcPr>
          <w:p w14:paraId="40170D57" w14:textId="77777777" w:rsidR="00134ADD" w:rsidRPr="00F97CD3" w:rsidRDefault="00134ADD" w:rsidP="007F6598">
            <w:pPr>
              <w:jc w:val="both"/>
              <w:rPr>
                <w:sz w:val="16"/>
                <w:szCs w:val="16"/>
              </w:rPr>
            </w:pPr>
            <w:r w:rsidRPr="00F97CD3">
              <w:rPr>
                <w:sz w:val="16"/>
                <w:szCs w:val="16"/>
              </w:rPr>
              <w:t>output node number</w:t>
            </w:r>
          </w:p>
        </w:tc>
        <w:tc>
          <w:tcPr>
            <w:tcW w:w="1194" w:type="dxa"/>
            <w:tcBorders>
              <w:top w:val="nil"/>
              <w:left w:val="nil"/>
              <w:bottom w:val="nil"/>
              <w:right w:val="nil"/>
            </w:tcBorders>
          </w:tcPr>
          <w:p w14:paraId="4F678AC3" w14:textId="77777777" w:rsidR="00134ADD" w:rsidRPr="00F97CD3" w:rsidRDefault="00134ADD" w:rsidP="007F6598">
            <w:pPr>
              <w:jc w:val="both"/>
              <w:rPr>
                <w:sz w:val="16"/>
                <w:szCs w:val="16"/>
              </w:rPr>
            </w:pPr>
            <w:r w:rsidRPr="00F97CD3">
              <w:rPr>
                <w:sz w:val="16"/>
                <w:szCs w:val="16"/>
              </w:rPr>
              <w:t>1</w:t>
            </w:r>
          </w:p>
        </w:tc>
      </w:tr>
      <w:tr w:rsidR="00134ADD" w:rsidRPr="00F97CD3" w14:paraId="7ED65AAF" w14:textId="77777777" w:rsidTr="001A6B85">
        <w:trPr>
          <w:jc w:val="center"/>
        </w:trPr>
        <w:tc>
          <w:tcPr>
            <w:tcW w:w="2194" w:type="dxa"/>
            <w:tcBorders>
              <w:top w:val="nil"/>
              <w:left w:val="nil"/>
              <w:bottom w:val="nil"/>
              <w:right w:val="nil"/>
            </w:tcBorders>
          </w:tcPr>
          <w:p w14:paraId="76D2EE2F" w14:textId="77777777" w:rsidR="00134ADD" w:rsidRPr="00F97CD3" w:rsidRDefault="00134ADD" w:rsidP="007F6598">
            <w:pPr>
              <w:jc w:val="both"/>
              <w:rPr>
                <w:sz w:val="16"/>
                <w:szCs w:val="16"/>
              </w:rPr>
            </w:pPr>
            <w:r w:rsidRPr="00F97CD3">
              <w:rPr>
                <w:sz w:val="16"/>
                <w:szCs w:val="16"/>
              </w:rPr>
              <w:t>output layer transfer function</w:t>
            </w:r>
          </w:p>
        </w:tc>
        <w:tc>
          <w:tcPr>
            <w:tcW w:w="1194" w:type="dxa"/>
            <w:tcBorders>
              <w:top w:val="nil"/>
              <w:left w:val="nil"/>
              <w:bottom w:val="nil"/>
              <w:right w:val="nil"/>
            </w:tcBorders>
          </w:tcPr>
          <w:p w14:paraId="150869FA" w14:textId="77777777" w:rsidR="00134ADD" w:rsidRPr="00F97CD3" w:rsidRDefault="00134ADD" w:rsidP="007F6598">
            <w:pPr>
              <w:jc w:val="both"/>
              <w:rPr>
                <w:sz w:val="16"/>
                <w:szCs w:val="16"/>
              </w:rPr>
            </w:pPr>
            <w:r w:rsidRPr="00F97CD3">
              <w:rPr>
                <w:rFonts w:hint="eastAsia"/>
                <w:sz w:val="16"/>
                <w:szCs w:val="16"/>
                <w:lang w:eastAsia="zh-CN"/>
              </w:rPr>
              <w:t>l</w:t>
            </w:r>
            <w:r w:rsidRPr="00F97CD3">
              <w:rPr>
                <w:sz w:val="16"/>
                <w:szCs w:val="16"/>
              </w:rPr>
              <w:t>inear</w:t>
            </w:r>
          </w:p>
        </w:tc>
      </w:tr>
      <w:tr w:rsidR="00134ADD" w:rsidRPr="00F97CD3" w14:paraId="1F43C6E9" w14:textId="77777777" w:rsidTr="001A6B85">
        <w:trPr>
          <w:trHeight w:val="126"/>
          <w:jc w:val="center"/>
        </w:trPr>
        <w:tc>
          <w:tcPr>
            <w:tcW w:w="2194" w:type="dxa"/>
            <w:tcBorders>
              <w:top w:val="nil"/>
              <w:left w:val="nil"/>
              <w:bottom w:val="nil"/>
              <w:right w:val="nil"/>
            </w:tcBorders>
          </w:tcPr>
          <w:p w14:paraId="0061D4A1" w14:textId="77777777" w:rsidR="00134ADD" w:rsidRPr="00F97CD3" w:rsidRDefault="00134ADD" w:rsidP="007F6598">
            <w:pPr>
              <w:jc w:val="both"/>
              <w:rPr>
                <w:iCs/>
                <w:sz w:val="16"/>
                <w:szCs w:val="16"/>
              </w:rPr>
            </w:pPr>
            <w:r>
              <w:rPr>
                <w:rFonts w:hint="eastAsia"/>
                <w:iCs/>
                <w:sz w:val="16"/>
                <w:szCs w:val="16"/>
                <w:lang w:eastAsia="zh-CN"/>
              </w:rPr>
              <w:t>neural learning</w:t>
            </w:r>
            <w:r w:rsidRPr="00F97CD3">
              <w:rPr>
                <w:iCs/>
                <w:sz w:val="16"/>
                <w:szCs w:val="16"/>
              </w:rPr>
              <w:t xml:space="preserve"> algorithm</w:t>
            </w:r>
          </w:p>
        </w:tc>
        <w:tc>
          <w:tcPr>
            <w:tcW w:w="1194" w:type="dxa"/>
            <w:tcBorders>
              <w:top w:val="nil"/>
              <w:left w:val="nil"/>
              <w:bottom w:val="nil"/>
              <w:right w:val="nil"/>
            </w:tcBorders>
          </w:tcPr>
          <w:p w14:paraId="4426CAED" w14:textId="77777777" w:rsidR="00134ADD" w:rsidRPr="00F97CD3" w:rsidRDefault="00134ADD" w:rsidP="007F6598">
            <w:pPr>
              <w:jc w:val="both"/>
              <w:rPr>
                <w:sz w:val="16"/>
                <w:szCs w:val="16"/>
              </w:rPr>
            </w:pPr>
            <w:r w:rsidRPr="00F97CD3">
              <w:rPr>
                <w:sz w:val="16"/>
                <w:szCs w:val="16"/>
              </w:rPr>
              <w:t>BP</w:t>
            </w:r>
          </w:p>
        </w:tc>
      </w:tr>
      <w:tr w:rsidR="00134ADD" w:rsidRPr="00F97CD3" w14:paraId="3ACC0927" w14:textId="77777777" w:rsidTr="001A6B85">
        <w:trPr>
          <w:trHeight w:val="126"/>
          <w:jc w:val="center"/>
        </w:trPr>
        <w:tc>
          <w:tcPr>
            <w:tcW w:w="2194" w:type="dxa"/>
            <w:tcBorders>
              <w:top w:val="nil"/>
              <w:left w:val="nil"/>
              <w:bottom w:val="double" w:sz="6" w:space="0" w:color="auto"/>
              <w:right w:val="nil"/>
            </w:tcBorders>
          </w:tcPr>
          <w:p w14:paraId="06328E39" w14:textId="77777777" w:rsidR="00134ADD" w:rsidRPr="00F97CD3" w:rsidRDefault="00134ADD" w:rsidP="007F6598">
            <w:pPr>
              <w:jc w:val="both"/>
              <w:rPr>
                <w:iCs/>
                <w:sz w:val="16"/>
                <w:szCs w:val="16"/>
              </w:rPr>
            </w:pPr>
            <w:r w:rsidRPr="00F97CD3">
              <w:rPr>
                <w:iCs/>
                <w:sz w:val="16"/>
                <w:szCs w:val="16"/>
              </w:rPr>
              <w:t>stop early</w:t>
            </w:r>
          </w:p>
        </w:tc>
        <w:tc>
          <w:tcPr>
            <w:tcW w:w="1194" w:type="dxa"/>
            <w:tcBorders>
              <w:top w:val="nil"/>
              <w:left w:val="nil"/>
              <w:bottom w:val="double" w:sz="6" w:space="0" w:color="auto"/>
              <w:right w:val="nil"/>
            </w:tcBorders>
          </w:tcPr>
          <w:p w14:paraId="5C86CF50" w14:textId="77777777" w:rsidR="00134ADD" w:rsidRPr="00F97CD3" w:rsidRDefault="00134ADD" w:rsidP="007F6598">
            <w:pPr>
              <w:jc w:val="both"/>
              <w:rPr>
                <w:sz w:val="16"/>
                <w:szCs w:val="16"/>
              </w:rPr>
            </w:pPr>
            <w:r w:rsidRPr="00F97CD3">
              <w:rPr>
                <w:sz w:val="16"/>
                <w:szCs w:val="16"/>
              </w:rPr>
              <w:t>no</w:t>
            </w:r>
          </w:p>
        </w:tc>
      </w:tr>
    </w:tbl>
    <w:p w14:paraId="4087F5E2" w14:textId="77777777" w:rsidR="00134ADD" w:rsidRPr="00F97CD3" w:rsidRDefault="00134ADD" w:rsidP="00134ADD">
      <w:pPr>
        <w:pStyle w:val="Heading2"/>
        <w:rPr>
          <w:lang w:eastAsia="zh-CN"/>
        </w:rPr>
      </w:pPr>
      <w:r w:rsidRPr="00F97CD3">
        <w:rPr>
          <w:lang w:eastAsia="zh-CN"/>
        </w:rPr>
        <w:t xml:space="preserve">Algorithm </w:t>
      </w:r>
      <w:r w:rsidRPr="00F97CD3">
        <w:rPr>
          <w:rFonts w:hint="eastAsia"/>
          <w:lang w:eastAsia="zh-CN"/>
        </w:rPr>
        <w:t>Complexity</w:t>
      </w:r>
    </w:p>
    <w:p w14:paraId="3AF0BB57" w14:textId="1D90810C" w:rsidR="00134ADD" w:rsidRPr="00F97CD3" w:rsidRDefault="00134ADD" w:rsidP="00134ADD">
      <w:pPr>
        <w:pStyle w:val="IEEEPlainText"/>
        <w:rPr>
          <w:lang w:eastAsia="zh-CN"/>
        </w:rPr>
      </w:pPr>
      <w:r w:rsidRPr="00F97CD3">
        <w:rPr>
          <w:rFonts w:hint="eastAsia"/>
          <w:lang w:eastAsia="zh-CN"/>
        </w:rPr>
        <w:t xml:space="preserve">For the same network structure, different algorithm will take various number of CPU instructions to execute, thus it greatly affect training time among different algorithms.  In this experiment, maximum epoch is set to 2000 and </w:t>
      </w:r>
      <w:r w:rsidRPr="00F97CD3">
        <w:rPr>
          <w:lang w:eastAsia="zh-CN"/>
        </w:rPr>
        <w:t xml:space="preserve">algorithm </w:t>
      </w:r>
      <w:r w:rsidRPr="00F97CD3">
        <w:rPr>
          <w:rFonts w:hint="eastAsia"/>
          <w:lang w:eastAsia="zh-CN"/>
        </w:rPr>
        <w:t xml:space="preserve">coefficients </w:t>
      </w:r>
      <w:r w:rsidR="00585FC4">
        <w:rPr>
          <w:lang w:eastAsia="zh-CN"/>
        </w:rPr>
        <w:t xml:space="preserve">in table VI </w:t>
      </w:r>
      <w:r w:rsidRPr="00F97CD3">
        <w:rPr>
          <w:rFonts w:hint="eastAsia"/>
          <w:lang w:eastAsia="zh-CN"/>
        </w:rPr>
        <w:t xml:space="preserve">will not affect the execution time.  </w:t>
      </w:r>
      <w:r>
        <w:rPr>
          <w:rFonts w:hint="eastAsia"/>
          <w:lang w:eastAsia="zh-CN"/>
        </w:rPr>
        <w:t xml:space="preserve">A baseline is set under the help of Matlab Neural Networks Toolbox with the same network parameters set.  Another </w:t>
      </w:r>
      <w:r w:rsidRPr="00F97CD3">
        <w:rPr>
          <w:rFonts w:hint="eastAsia"/>
          <w:lang w:eastAsia="zh-CN"/>
        </w:rPr>
        <w:t xml:space="preserve">10 measurements </w:t>
      </w:r>
      <w:r>
        <w:rPr>
          <w:rFonts w:hint="eastAsia"/>
          <w:lang w:eastAsia="zh-CN"/>
        </w:rPr>
        <w:t>are taken independently from previous experiment</w:t>
      </w:r>
      <w:r w:rsidRPr="00F97CD3">
        <w:rPr>
          <w:lang w:eastAsia="zh-CN"/>
        </w:rPr>
        <w:t>, mean values are presented 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404FC316" w14:textId="77777777" w:rsidR="00134ADD" w:rsidRPr="00F97CD3" w:rsidRDefault="00134ADD" w:rsidP="00134ADD">
      <w:pPr>
        <w:pStyle w:val="IEEETableCaption"/>
        <w:rPr>
          <w:lang w:eastAsia="zh-CN"/>
        </w:rPr>
      </w:pPr>
      <w:r w:rsidRPr="00F97CD3">
        <w:t xml:space="preserve">TABLE </w:t>
      </w:r>
      <w:fldSimple w:instr=" SEQ TABLE \* ROMAN ">
        <w:r>
          <w:rPr>
            <w:noProof/>
          </w:rPr>
          <w:t>V</w:t>
        </w:r>
      </w:fldSimple>
      <w:r w:rsidRPr="00F97CD3">
        <w:br/>
      </w:r>
      <w:r w:rsidRPr="00F97CD3">
        <w:rPr>
          <w:lang w:eastAsia="zh-CN"/>
        </w:rPr>
        <w:t>Training</w:t>
      </w:r>
      <w:r w:rsidRPr="00F97CD3">
        <w:rPr>
          <w:rFonts w:hint="eastAsia"/>
          <w:lang w:eastAsia="zh-CN"/>
        </w:rPr>
        <w:t xml:space="preserve"> Time at Different Thread Number</w:t>
      </w:r>
    </w:p>
    <w:tbl>
      <w:tblPr>
        <w:tblW w:w="4138" w:type="dxa"/>
        <w:jc w:val="center"/>
        <w:tblBorders>
          <w:top w:val="single" w:sz="12" w:space="0" w:color="808080"/>
          <w:bottom w:val="single" w:sz="12" w:space="0" w:color="808080"/>
        </w:tblBorders>
        <w:tblLayout w:type="fixed"/>
        <w:tblLook w:val="0000" w:firstRow="0" w:lastRow="0" w:firstColumn="0" w:lastColumn="0" w:noHBand="0" w:noVBand="0"/>
      </w:tblPr>
      <w:tblGrid>
        <w:gridCol w:w="1434"/>
        <w:gridCol w:w="656"/>
        <w:gridCol w:w="656"/>
        <w:gridCol w:w="656"/>
        <w:gridCol w:w="736"/>
      </w:tblGrid>
      <w:tr w:rsidR="00134ADD" w:rsidRPr="00F97CD3" w14:paraId="6C3755B6" w14:textId="77777777" w:rsidTr="00782C58">
        <w:trPr>
          <w:trHeight w:val="72"/>
          <w:jc w:val="center"/>
        </w:trPr>
        <w:tc>
          <w:tcPr>
            <w:tcW w:w="1434" w:type="dxa"/>
            <w:tcBorders>
              <w:top w:val="double" w:sz="6" w:space="0" w:color="auto"/>
              <w:left w:val="nil"/>
              <w:bottom w:val="single" w:sz="4" w:space="0" w:color="auto"/>
              <w:right w:val="nil"/>
            </w:tcBorders>
            <w:vAlign w:val="center"/>
          </w:tcPr>
          <w:p w14:paraId="4EFBEB99" w14:textId="77777777" w:rsidR="00134ADD" w:rsidRPr="00F97CD3" w:rsidRDefault="00134ADD" w:rsidP="007F6598">
            <w:pPr>
              <w:jc w:val="center"/>
              <w:rPr>
                <w:sz w:val="16"/>
                <w:szCs w:val="16"/>
                <w:lang w:eastAsia="zh-CN"/>
              </w:rPr>
            </w:pPr>
            <w:r>
              <w:rPr>
                <w:rFonts w:hint="eastAsia"/>
                <w:sz w:val="16"/>
                <w:szCs w:val="16"/>
                <w:lang w:eastAsia="zh-CN"/>
              </w:rPr>
              <w:t>Training Time (s)</w:t>
            </w:r>
          </w:p>
        </w:tc>
        <w:tc>
          <w:tcPr>
            <w:tcW w:w="656" w:type="dxa"/>
            <w:tcBorders>
              <w:top w:val="double" w:sz="6" w:space="0" w:color="auto"/>
              <w:left w:val="nil"/>
              <w:bottom w:val="single" w:sz="4" w:space="0" w:color="auto"/>
              <w:right w:val="nil"/>
            </w:tcBorders>
            <w:vAlign w:val="center"/>
          </w:tcPr>
          <w:p w14:paraId="318A26CC"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1BFF2E43" w14:textId="77777777" w:rsidR="00134ADD" w:rsidRPr="00F97CD3" w:rsidRDefault="00134ADD" w:rsidP="007F6598">
            <w:pPr>
              <w:pStyle w:val="TableTitle"/>
              <w:rPr>
                <w:smallCaps w:val="0"/>
                <w:lang w:eastAsia="zh-CN"/>
              </w:rPr>
            </w:pPr>
            <w:r>
              <w:rPr>
                <w:rFonts w:hint="eastAsia"/>
                <w:smallCaps w:val="0"/>
                <w:lang w:eastAsia="zh-CN"/>
              </w:rPr>
              <w:t>Q</w:t>
            </w:r>
            <w:r w:rsidRPr="00F97CD3">
              <w:rPr>
                <w:rFonts w:hint="eastAsia"/>
                <w:smallCaps w:val="0"/>
                <w:lang w:eastAsia="zh-CN"/>
              </w:rPr>
              <w:t>P</w:t>
            </w:r>
          </w:p>
        </w:tc>
        <w:tc>
          <w:tcPr>
            <w:tcW w:w="656" w:type="dxa"/>
            <w:tcBorders>
              <w:top w:val="double" w:sz="6" w:space="0" w:color="auto"/>
              <w:left w:val="nil"/>
              <w:bottom w:val="single" w:sz="4" w:space="0" w:color="auto"/>
              <w:right w:val="nil"/>
            </w:tcBorders>
            <w:vAlign w:val="center"/>
          </w:tcPr>
          <w:p w14:paraId="279E8520"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736" w:type="dxa"/>
            <w:tcBorders>
              <w:top w:val="double" w:sz="6" w:space="0" w:color="auto"/>
              <w:left w:val="nil"/>
              <w:bottom w:val="single" w:sz="4" w:space="0" w:color="auto"/>
              <w:right w:val="nil"/>
            </w:tcBorders>
            <w:vAlign w:val="center"/>
          </w:tcPr>
          <w:p w14:paraId="0765ECBA"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1F872589" w14:textId="77777777" w:rsidTr="00782C58">
        <w:trPr>
          <w:trHeight w:val="126"/>
          <w:jc w:val="center"/>
        </w:trPr>
        <w:tc>
          <w:tcPr>
            <w:tcW w:w="1434" w:type="dxa"/>
            <w:tcBorders>
              <w:top w:val="single" w:sz="4" w:space="0" w:color="auto"/>
              <w:left w:val="nil"/>
              <w:bottom w:val="nil"/>
              <w:right w:val="nil"/>
            </w:tcBorders>
            <w:vAlign w:val="center"/>
          </w:tcPr>
          <w:p w14:paraId="21E02586" w14:textId="2CB98EF4" w:rsidR="00134ADD" w:rsidRPr="00F97CD3" w:rsidRDefault="00134ADD" w:rsidP="008C0A6E">
            <w:pPr>
              <w:jc w:val="both"/>
              <w:rPr>
                <w:sz w:val="16"/>
                <w:szCs w:val="16"/>
                <w:lang w:eastAsia="zh-CN"/>
              </w:rPr>
            </w:pPr>
            <w:r w:rsidRPr="00F97CD3">
              <w:rPr>
                <w:sz w:val="16"/>
                <w:szCs w:val="16"/>
                <w:lang w:eastAsia="zh-CN"/>
              </w:rPr>
              <w:t xml:space="preserve">8-thread </w:t>
            </w:r>
            <w:r w:rsidR="008C7F0D">
              <w:rPr>
                <w:sz w:val="16"/>
                <w:szCs w:val="16"/>
                <w:lang w:eastAsia="zh-CN"/>
              </w:rPr>
              <w:t>GPNN</w:t>
            </w:r>
          </w:p>
        </w:tc>
        <w:tc>
          <w:tcPr>
            <w:tcW w:w="656" w:type="dxa"/>
            <w:tcBorders>
              <w:top w:val="single" w:sz="4" w:space="0" w:color="auto"/>
              <w:left w:val="nil"/>
              <w:bottom w:val="nil"/>
              <w:right w:val="nil"/>
            </w:tcBorders>
            <w:vAlign w:val="center"/>
          </w:tcPr>
          <w:p w14:paraId="2F0C49A4" w14:textId="77777777" w:rsidR="00134ADD" w:rsidRPr="00F97CD3" w:rsidRDefault="00134ADD" w:rsidP="007F6598">
            <w:pPr>
              <w:jc w:val="center"/>
              <w:rPr>
                <w:sz w:val="16"/>
                <w:szCs w:val="16"/>
                <w:lang w:eastAsia="zh-CN"/>
              </w:rPr>
            </w:pPr>
            <w:r>
              <w:rPr>
                <w:rFonts w:hint="eastAsia"/>
                <w:sz w:val="16"/>
                <w:szCs w:val="16"/>
                <w:lang w:eastAsia="zh-CN"/>
              </w:rPr>
              <w:t>56.8</w:t>
            </w:r>
          </w:p>
        </w:tc>
        <w:tc>
          <w:tcPr>
            <w:tcW w:w="656" w:type="dxa"/>
            <w:tcBorders>
              <w:top w:val="single" w:sz="4" w:space="0" w:color="auto"/>
              <w:left w:val="nil"/>
              <w:bottom w:val="nil"/>
              <w:right w:val="nil"/>
            </w:tcBorders>
            <w:vAlign w:val="center"/>
          </w:tcPr>
          <w:p w14:paraId="0571E8C1" w14:textId="77777777" w:rsidR="00134ADD" w:rsidRPr="00F97CD3" w:rsidRDefault="00134ADD" w:rsidP="007F6598">
            <w:pPr>
              <w:jc w:val="center"/>
              <w:rPr>
                <w:sz w:val="16"/>
                <w:szCs w:val="16"/>
                <w:lang w:eastAsia="zh-CN"/>
              </w:rPr>
            </w:pPr>
            <w:r>
              <w:rPr>
                <w:rFonts w:hint="eastAsia"/>
                <w:sz w:val="16"/>
                <w:szCs w:val="16"/>
                <w:lang w:eastAsia="zh-CN"/>
              </w:rPr>
              <w:t>69.7</w:t>
            </w:r>
          </w:p>
        </w:tc>
        <w:tc>
          <w:tcPr>
            <w:tcW w:w="656" w:type="dxa"/>
            <w:tcBorders>
              <w:top w:val="single" w:sz="4" w:space="0" w:color="auto"/>
              <w:left w:val="nil"/>
              <w:bottom w:val="nil"/>
              <w:right w:val="nil"/>
            </w:tcBorders>
            <w:vAlign w:val="center"/>
          </w:tcPr>
          <w:p w14:paraId="7DFAF539" w14:textId="77777777" w:rsidR="00134ADD" w:rsidRPr="00F97CD3" w:rsidRDefault="00134ADD" w:rsidP="007F6598">
            <w:pPr>
              <w:jc w:val="center"/>
              <w:rPr>
                <w:sz w:val="16"/>
                <w:szCs w:val="16"/>
                <w:lang w:eastAsia="zh-CN"/>
              </w:rPr>
            </w:pPr>
            <w:r>
              <w:rPr>
                <w:rFonts w:hint="eastAsia"/>
                <w:sz w:val="16"/>
                <w:szCs w:val="16"/>
                <w:lang w:eastAsia="zh-CN"/>
              </w:rPr>
              <w:t>62.4</w:t>
            </w:r>
          </w:p>
        </w:tc>
        <w:tc>
          <w:tcPr>
            <w:tcW w:w="736" w:type="dxa"/>
            <w:tcBorders>
              <w:top w:val="single" w:sz="4" w:space="0" w:color="auto"/>
              <w:left w:val="nil"/>
              <w:bottom w:val="nil"/>
              <w:right w:val="nil"/>
            </w:tcBorders>
            <w:vAlign w:val="center"/>
          </w:tcPr>
          <w:p w14:paraId="1F9E85FE" w14:textId="77777777" w:rsidR="00134ADD" w:rsidRPr="00F97CD3" w:rsidRDefault="00134ADD" w:rsidP="007F6598">
            <w:pPr>
              <w:jc w:val="center"/>
              <w:rPr>
                <w:sz w:val="16"/>
                <w:szCs w:val="16"/>
                <w:lang w:eastAsia="zh-CN"/>
              </w:rPr>
            </w:pPr>
            <w:r>
              <w:rPr>
                <w:rFonts w:hint="eastAsia"/>
                <w:sz w:val="16"/>
                <w:szCs w:val="16"/>
                <w:lang w:eastAsia="zh-CN"/>
              </w:rPr>
              <w:t>263.9</w:t>
            </w:r>
          </w:p>
        </w:tc>
      </w:tr>
      <w:tr w:rsidR="00134ADD" w:rsidRPr="00F97CD3" w14:paraId="7ACB1189" w14:textId="77777777" w:rsidTr="00782C58">
        <w:trPr>
          <w:trHeight w:val="126"/>
          <w:jc w:val="center"/>
        </w:trPr>
        <w:tc>
          <w:tcPr>
            <w:tcW w:w="1434" w:type="dxa"/>
            <w:tcBorders>
              <w:top w:val="nil"/>
              <w:left w:val="nil"/>
              <w:bottom w:val="nil"/>
              <w:right w:val="nil"/>
            </w:tcBorders>
            <w:vAlign w:val="center"/>
          </w:tcPr>
          <w:p w14:paraId="1EB7BE75" w14:textId="5B6CED5C" w:rsidR="00134ADD" w:rsidRPr="00F97CD3" w:rsidRDefault="00134ADD" w:rsidP="008C0A6E">
            <w:pPr>
              <w:jc w:val="both"/>
              <w:rPr>
                <w:sz w:val="16"/>
                <w:szCs w:val="16"/>
                <w:lang w:eastAsia="zh-CN"/>
              </w:rPr>
            </w:pPr>
            <w:r w:rsidRPr="00F97CD3">
              <w:rPr>
                <w:sz w:val="16"/>
                <w:szCs w:val="16"/>
                <w:lang w:eastAsia="zh-CN"/>
              </w:rPr>
              <w:t xml:space="preserve">1-thread </w:t>
            </w:r>
            <w:r w:rsidR="008C7F0D">
              <w:rPr>
                <w:sz w:val="16"/>
                <w:szCs w:val="16"/>
                <w:lang w:eastAsia="zh-CN"/>
              </w:rPr>
              <w:t>GPNN</w:t>
            </w:r>
          </w:p>
        </w:tc>
        <w:tc>
          <w:tcPr>
            <w:tcW w:w="656" w:type="dxa"/>
            <w:tcBorders>
              <w:top w:val="nil"/>
              <w:left w:val="nil"/>
              <w:bottom w:val="nil"/>
              <w:right w:val="nil"/>
            </w:tcBorders>
            <w:vAlign w:val="center"/>
          </w:tcPr>
          <w:p w14:paraId="0A123F23" w14:textId="77777777" w:rsidR="00134ADD" w:rsidRPr="00F97CD3" w:rsidRDefault="00134ADD" w:rsidP="007F6598">
            <w:pPr>
              <w:jc w:val="center"/>
              <w:rPr>
                <w:sz w:val="16"/>
                <w:szCs w:val="16"/>
                <w:lang w:eastAsia="zh-CN"/>
              </w:rPr>
            </w:pPr>
            <w:r>
              <w:rPr>
                <w:rFonts w:hint="eastAsia"/>
                <w:sz w:val="16"/>
                <w:szCs w:val="16"/>
                <w:lang w:eastAsia="zh-CN"/>
              </w:rPr>
              <w:t>176.7</w:t>
            </w:r>
          </w:p>
        </w:tc>
        <w:tc>
          <w:tcPr>
            <w:tcW w:w="656" w:type="dxa"/>
            <w:tcBorders>
              <w:top w:val="nil"/>
              <w:left w:val="nil"/>
              <w:bottom w:val="nil"/>
              <w:right w:val="nil"/>
            </w:tcBorders>
            <w:vAlign w:val="center"/>
          </w:tcPr>
          <w:p w14:paraId="790CD0C4" w14:textId="77777777" w:rsidR="00134ADD" w:rsidRPr="00F97CD3" w:rsidRDefault="00134ADD" w:rsidP="007F6598">
            <w:pPr>
              <w:jc w:val="center"/>
              <w:rPr>
                <w:sz w:val="16"/>
                <w:szCs w:val="16"/>
                <w:lang w:eastAsia="zh-CN"/>
              </w:rPr>
            </w:pPr>
            <w:r>
              <w:rPr>
                <w:rFonts w:hint="eastAsia"/>
                <w:sz w:val="16"/>
                <w:szCs w:val="16"/>
                <w:lang w:eastAsia="zh-CN"/>
              </w:rPr>
              <w:t>192.3</w:t>
            </w:r>
          </w:p>
        </w:tc>
        <w:tc>
          <w:tcPr>
            <w:tcW w:w="656" w:type="dxa"/>
            <w:tcBorders>
              <w:top w:val="nil"/>
              <w:left w:val="nil"/>
              <w:bottom w:val="nil"/>
              <w:right w:val="nil"/>
            </w:tcBorders>
            <w:vAlign w:val="center"/>
          </w:tcPr>
          <w:p w14:paraId="7BB1F219" w14:textId="77777777" w:rsidR="00134ADD" w:rsidRPr="00F97CD3" w:rsidRDefault="00134ADD" w:rsidP="007F6598">
            <w:pPr>
              <w:jc w:val="center"/>
              <w:rPr>
                <w:sz w:val="16"/>
                <w:szCs w:val="16"/>
                <w:lang w:eastAsia="zh-CN"/>
              </w:rPr>
            </w:pPr>
            <w:r>
              <w:rPr>
                <w:rFonts w:hint="eastAsia"/>
                <w:sz w:val="16"/>
                <w:szCs w:val="16"/>
                <w:lang w:eastAsia="zh-CN"/>
              </w:rPr>
              <w:t>167.9</w:t>
            </w:r>
          </w:p>
        </w:tc>
        <w:tc>
          <w:tcPr>
            <w:tcW w:w="736" w:type="dxa"/>
            <w:tcBorders>
              <w:top w:val="nil"/>
              <w:left w:val="nil"/>
              <w:bottom w:val="nil"/>
              <w:right w:val="nil"/>
            </w:tcBorders>
            <w:vAlign w:val="center"/>
          </w:tcPr>
          <w:p w14:paraId="74A1B5DF" w14:textId="77777777" w:rsidR="00134ADD" w:rsidRPr="00F97CD3" w:rsidRDefault="00134ADD" w:rsidP="007F6598">
            <w:pPr>
              <w:jc w:val="center"/>
              <w:rPr>
                <w:sz w:val="16"/>
                <w:szCs w:val="16"/>
                <w:lang w:eastAsia="zh-CN"/>
              </w:rPr>
            </w:pPr>
            <w:r>
              <w:rPr>
                <w:rFonts w:hint="eastAsia"/>
                <w:sz w:val="16"/>
                <w:szCs w:val="16"/>
                <w:lang w:eastAsia="zh-CN"/>
              </w:rPr>
              <w:t>337.7</w:t>
            </w:r>
          </w:p>
        </w:tc>
      </w:tr>
      <w:tr w:rsidR="00134ADD" w:rsidRPr="00F97CD3" w14:paraId="3055ECE8" w14:textId="77777777" w:rsidTr="00782C58">
        <w:trPr>
          <w:trHeight w:val="126"/>
          <w:jc w:val="center"/>
        </w:trPr>
        <w:tc>
          <w:tcPr>
            <w:tcW w:w="1434" w:type="dxa"/>
            <w:tcBorders>
              <w:top w:val="nil"/>
              <w:left w:val="nil"/>
              <w:bottom w:val="double" w:sz="6" w:space="0" w:color="auto"/>
              <w:right w:val="nil"/>
            </w:tcBorders>
            <w:vAlign w:val="center"/>
          </w:tcPr>
          <w:p w14:paraId="5B6CB9C4" w14:textId="77777777" w:rsidR="00134ADD" w:rsidRPr="00F97CD3" w:rsidRDefault="00134ADD" w:rsidP="007F6598">
            <w:pPr>
              <w:jc w:val="both"/>
              <w:rPr>
                <w:sz w:val="16"/>
                <w:szCs w:val="16"/>
                <w:lang w:eastAsia="zh-CN"/>
              </w:rPr>
            </w:pPr>
            <w:r w:rsidRPr="00F97CD3">
              <w:rPr>
                <w:sz w:val="16"/>
                <w:szCs w:val="16"/>
                <w:lang w:eastAsia="zh-CN"/>
              </w:rPr>
              <w:t>1-thread Matlab</w:t>
            </w:r>
          </w:p>
        </w:tc>
        <w:tc>
          <w:tcPr>
            <w:tcW w:w="656" w:type="dxa"/>
            <w:tcBorders>
              <w:top w:val="nil"/>
              <w:left w:val="nil"/>
              <w:bottom w:val="double" w:sz="6" w:space="0" w:color="auto"/>
              <w:right w:val="nil"/>
            </w:tcBorders>
            <w:vAlign w:val="center"/>
          </w:tcPr>
          <w:p w14:paraId="751F7DED" w14:textId="77777777" w:rsidR="00134ADD" w:rsidRPr="00F97CD3" w:rsidRDefault="00134ADD" w:rsidP="007F6598">
            <w:pPr>
              <w:jc w:val="center"/>
              <w:rPr>
                <w:sz w:val="16"/>
                <w:szCs w:val="16"/>
                <w:lang w:eastAsia="zh-CN"/>
              </w:rPr>
            </w:pPr>
            <w:r>
              <w:rPr>
                <w:rFonts w:hint="eastAsia"/>
                <w:sz w:val="16"/>
                <w:szCs w:val="16"/>
                <w:lang w:eastAsia="zh-CN"/>
              </w:rPr>
              <w:t>649.1</w:t>
            </w:r>
          </w:p>
        </w:tc>
        <w:tc>
          <w:tcPr>
            <w:tcW w:w="656" w:type="dxa"/>
            <w:tcBorders>
              <w:top w:val="nil"/>
              <w:left w:val="nil"/>
              <w:bottom w:val="double" w:sz="6" w:space="0" w:color="auto"/>
              <w:right w:val="nil"/>
            </w:tcBorders>
            <w:vAlign w:val="center"/>
          </w:tcPr>
          <w:p w14:paraId="542ED240" w14:textId="77777777" w:rsidR="00134ADD" w:rsidRPr="00F97CD3" w:rsidRDefault="00134ADD" w:rsidP="007F6598">
            <w:pPr>
              <w:jc w:val="center"/>
              <w:rPr>
                <w:sz w:val="16"/>
                <w:szCs w:val="16"/>
                <w:lang w:eastAsia="zh-CN"/>
              </w:rPr>
            </w:pPr>
            <w:r>
              <w:rPr>
                <w:rFonts w:hint="eastAsia"/>
                <w:sz w:val="16"/>
                <w:szCs w:val="16"/>
                <w:lang w:eastAsia="zh-CN"/>
              </w:rPr>
              <w:t>678.1</w:t>
            </w:r>
          </w:p>
        </w:tc>
        <w:tc>
          <w:tcPr>
            <w:tcW w:w="656" w:type="dxa"/>
            <w:tcBorders>
              <w:top w:val="nil"/>
              <w:left w:val="nil"/>
              <w:bottom w:val="double" w:sz="6" w:space="0" w:color="auto"/>
              <w:right w:val="nil"/>
            </w:tcBorders>
            <w:vAlign w:val="center"/>
          </w:tcPr>
          <w:p w14:paraId="2344C355" w14:textId="77777777" w:rsidR="00134ADD" w:rsidRPr="00F97CD3" w:rsidRDefault="00134ADD" w:rsidP="007F6598">
            <w:pPr>
              <w:jc w:val="center"/>
              <w:rPr>
                <w:sz w:val="16"/>
                <w:szCs w:val="16"/>
                <w:lang w:eastAsia="zh-CN"/>
              </w:rPr>
            </w:pPr>
            <w:r>
              <w:rPr>
                <w:sz w:val="16"/>
                <w:szCs w:val="16"/>
                <w:lang w:eastAsia="zh-CN"/>
              </w:rPr>
              <w:t>-</w:t>
            </w:r>
          </w:p>
        </w:tc>
        <w:tc>
          <w:tcPr>
            <w:tcW w:w="736" w:type="dxa"/>
            <w:tcBorders>
              <w:top w:val="nil"/>
              <w:left w:val="nil"/>
              <w:bottom w:val="double" w:sz="6" w:space="0" w:color="auto"/>
              <w:right w:val="nil"/>
            </w:tcBorders>
            <w:vAlign w:val="center"/>
          </w:tcPr>
          <w:p w14:paraId="200664CE" w14:textId="77777777" w:rsidR="00134ADD" w:rsidRPr="00F97CD3" w:rsidRDefault="00134ADD" w:rsidP="007F6598">
            <w:pPr>
              <w:jc w:val="center"/>
              <w:rPr>
                <w:sz w:val="16"/>
                <w:szCs w:val="16"/>
                <w:lang w:eastAsia="zh-CN"/>
              </w:rPr>
            </w:pPr>
            <w:r>
              <w:rPr>
                <w:rFonts w:hint="eastAsia"/>
                <w:sz w:val="16"/>
                <w:szCs w:val="16"/>
                <w:lang w:eastAsia="zh-CN"/>
              </w:rPr>
              <w:t>1264.0</w:t>
            </w:r>
          </w:p>
        </w:tc>
      </w:tr>
    </w:tbl>
    <w:p w14:paraId="0233D812" w14:textId="3A5E8E4E" w:rsidR="00134ADD" w:rsidRPr="00F97CD3" w:rsidRDefault="00134ADD" w:rsidP="00134ADD">
      <w:pPr>
        <w:pStyle w:val="IEEEPlainText"/>
        <w:spacing w:before="160"/>
        <w:rPr>
          <w:lang w:eastAsia="zh-CN"/>
        </w:rPr>
      </w:pPr>
      <w:r w:rsidRPr="00F97CD3">
        <w:rPr>
          <w:rFonts w:hint="eastAsia"/>
          <w:lang w:eastAsia="zh-CN"/>
        </w:rPr>
        <w:t>Result</w:t>
      </w:r>
      <w:r w:rsidR="0025417F">
        <w:rPr>
          <w:lang w:eastAsia="zh-CN"/>
        </w:rPr>
        <w:t xml:space="preserve">s in TABLE V </w:t>
      </w:r>
      <w:r w:rsidRPr="00F97CD3">
        <w:rPr>
          <w:rFonts w:hint="eastAsia"/>
          <w:lang w:eastAsia="zh-CN"/>
        </w:rPr>
        <w:t xml:space="preserve">show that the LM algorithm takes far more time to be trained than other algorithms.  This is because Hessian matrix inversion needs to be calculated frequently even </w:t>
      </w:r>
      <w:r w:rsidRPr="00F97CD3">
        <w:rPr>
          <w:rFonts w:hint="eastAsia"/>
          <w:lang w:eastAsia="zh-CN"/>
        </w:rPr>
        <w:lastRenderedPageBreak/>
        <w:t>during each iteration [10].  The speed is gained by second-order approximation to the number of weights.</w:t>
      </w:r>
      <w:r>
        <w:rPr>
          <w:rFonts w:hint="eastAsia"/>
          <w:lang w:eastAsia="zh-CN"/>
        </w:rPr>
        <w:t xml:space="preserve">  M</w:t>
      </w:r>
      <w:r w:rsidR="0006145D">
        <w:rPr>
          <w:rFonts w:hint="eastAsia"/>
          <w:lang w:eastAsia="zh-CN"/>
        </w:rPr>
        <w:t>ultithread</w:t>
      </w:r>
      <w:r>
        <w:rPr>
          <w:rFonts w:hint="eastAsia"/>
          <w:lang w:eastAsia="zh-CN"/>
        </w:rPr>
        <w:t xml:space="preserve"> technique does not accelerate the training process of LM algorithm because the time consumption of communication among threads is now a less distinct factor compared to that of matrix inversion.</w:t>
      </w:r>
    </w:p>
    <w:p w14:paraId="19F4CD15" w14:textId="77777777" w:rsidR="00134ADD" w:rsidRPr="00F97CD3" w:rsidRDefault="00134ADD" w:rsidP="00134ADD">
      <w:pPr>
        <w:pStyle w:val="IEEETableCaption"/>
      </w:pPr>
      <w:r w:rsidRPr="00F97CD3">
        <w:t xml:space="preserve">TABLE </w:t>
      </w:r>
      <w:fldSimple w:instr=" SEQ TABLE \* ROMAN ">
        <w:r>
          <w:rPr>
            <w:noProof/>
          </w:rPr>
          <w:t>VI</w:t>
        </w:r>
      </w:fldSimple>
      <w:r w:rsidRPr="00F97CD3">
        <w:br/>
        <w:t>Neural Network Configuration</w:t>
      </w:r>
      <w:r w:rsidRPr="00F97CD3">
        <w:br/>
        <w:t xml:space="preserve">for </w:t>
      </w:r>
      <w:r w:rsidRPr="00F97CD3">
        <w:rPr>
          <w:rFonts w:hint="eastAsia"/>
          <w:lang w:eastAsia="zh-CN"/>
        </w:rPr>
        <w:t>Algorithm Complexity</w:t>
      </w:r>
      <w:r w:rsidRPr="00F97CD3">
        <w:t xml:space="preserve">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1923"/>
        <w:gridCol w:w="1603"/>
      </w:tblGrid>
      <w:tr w:rsidR="00134ADD" w:rsidRPr="00F97CD3" w14:paraId="6CC85C26" w14:textId="77777777" w:rsidTr="007F6598">
        <w:trPr>
          <w:trHeight w:val="72"/>
          <w:jc w:val="center"/>
        </w:trPr>
        <w:tc>
          <w:tcPr>
            <w:tcW w:w="1923" w:type="dxa"/>
            <w:tcBorders>
              <w:top w:val="double" w:sz="6" w:space="0" w:color="auto"/>
              <w:left w:val="nil"/>
              <w:bottom w:val="single" w:sz="6" w:space="0" w:color="auto"/>
              <w:right w:val="nil"/>
            </w:tcBorders>
            <w:vAlign w:val="center"/>
          </w:tcPr>
          <w:p w14:paraId="5F6C6E5A" w14:textId="77777777" w:rsidR="00134ADD" w:rsidRPr="00F97CD3" w:rsidRDefault="00134ADD" w:rsidP="007F6598">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603" w:type="dxa"/>
            <w:tcBorders>
              <w:top w:val="double" w:sz="6" w:space="0" w:color="auto"/>
              <w:left w:val="nil"/>
              <w:bottom w:val="single" w:sz="6" w:space="0" w:color="auto"/>
              <w:right w:val="nil"/>
            </w:tcBorders>
            <w:vAlign w:val="center"/>
          </w:tcPr>
          <w:p w14:paraId="5DD26DBA" w14:textId="77777777" w:rsidR="00134ADD" w:rsidRPr="00F97CD3" w:rsidRDefault="00134ADD" w:rsidP="007F6598">
            <w:pPr>
              <w:pStyle w:val="TableTitle"/>
              <w:rPr>
                <w:smallCaps w:val="0"/>
              </w:rPr>
            </w:pPr>
            <w:r w:rsidRPr="00F97CD3">
              <w:rPr>
                <w:smallCaps w:val="0"/>
              </w:rPr>
              <w:t>Configuration</w:t>
            </w:r>
          </w:p>
        </w:tc>
      </w:tr>
      <w:tr w:rsidR="00134ADD" w:rsidRPr="00F97CD3" w14:paraId="7BC49A02" w14:textId="77777777" w:rsidTr="007F6598">
        <w:trPr>
          <w:jc w:val="center"/>
        </w:trPr>
        <w:tc>
          <w:tcPr>
            <w:tcW w:w="1923" w:type="dxa"/>
            <w:tcBorders>
              <w:top w:val="nil"/>
              <w:left w:val="nil"/>
              <w:bottom w:val="nil"/>
              <w:right w:val="nil"/>
            </w:tcBorders>
          </w:tcPr>
          <w:p w14:paraId="5D840701" w14:textId="77777777" w:rsidR="00134ADD" w:rsidRPr="00F97CD3" w:rsidRDefault="00134ADD" w:rsidP="007F6598">
            <w:pPr>
              <w:rPr>
                <w:sz w:val="16"/>
                <w:szCs w:val="16"/>
                <w:lang w:eastAsia="zh-CN"/>
              </w:rPr>
            </w:pPr>
            <w:r w:rsidRPr="00F97CD3">
              <w:rPr>
                <w:rFonts w:hint="eastAsia"/>
                <w:sz w:val="16"/>
                <w:szCs w:val="16"/>
                <w:lang w:eastAsia="zh-CN"/>
              </w:rPr>
              <w:t>thread number</w:t>
            </w:r>
          </w:p>
        </w:tc>
        <w:tc>
          <w:tcPr>
            <w:tcW w:w="1603" w:type="dxa"/>
            <w:tcBorders>
              <w:top w:val="nil"/>
              <w:left w:val="nil"/>
              <w:bottom w:val="nil"/>
              <w:right w:val="nil"/>
            </w:tcBorders>
          </w:tcPr>
          <w:p w14:paraId="2D0D8C1A" w14:textId="77777777" w:rsidR="00134ADD" w:rsidRPr="00F97CD3" w:rsidRDefault="00134ADD" w:rsidP="007F6598">
            <w:pPr>
              <w:rPr>
                <w:sz w:val="16"/>
                <w:szCs w:val="16"/>
                <w:lang w:eastAsia="zh-CN"/>
              </w:rPr>
            </w:pPr>
            <w:r w:rsidRPr="00F97CD3">
              <w:rPr>
                <w:sz w:val="16"/>
                <w:szCs w:val="16"/>
                <w:lang w:eastAsia="zh-CN"/>
              </w:rPr>
              <w:t xml:space="preserve">1 and </w:t>
            </w:r>
            <w:r w:rsidRPr="00F97CD3">
              <w:rPr>
                <w:rFonts w:hint="eastAsia"/>
                <w:sz w:val="16"/>
                <w:szCs w:val="16"/>
                <w:lang w:eastAsia="zh-CN"/>
              </w:rPr>
              <w:t>8</w:t>
            </w:r>
          </w:p>
        </w:tc>
      </w:tr>
      <w:tr w:rsidR="00134ADD" w:rsidRPr="00F97CD3" w14:paraId="0B71D874" w14:textId="77777777" w:rsidTr="007F6598">
        <w:trPr>
          <w:jc w:val="center"/>
        </w:trPr>
        <w:tc>
          <w:tcPr>
            <w:tcW w:w="1923" w:type="dxa"/>
            <w:tcBorders>
              <w:top w:val="nil"/>
              <w:left w:val="nil"/>
              <w:bottom w:val="nil"/>
              <w:right w:val="nil"/>
            </w:tcBorders>
          </w:tcPr>
          <w:p w14:paraId="40553364" w14:textId="77777777" w:rsidR="00134ADD" w:rsidRPr="00F97CD3" w:rsidRDefault="00134ADD" w:rsidP="007F6598">
            <w:pPr>
              <w:rPr>
                <w:sz w:val="16"/>
                <w:szCs w:val="16"/>
                <w:lang w:eastAsia="zh-CN"/>
              </w:rPr>
            </w:pPr>
            <w:r>
              <w:rPr>
                <w:rFonts w:hint="eastAsia"/>
                <w:sz w:val="16"/>
                <w:szCs w:val="16"/>
                <w:lang w:eastAsia="zh-CN"/>
              </w:rPr>
              <w:t>n</w:t>
            </w:r>
            <w:r>
              <w:rPr>
                <w:sz w:val="16"/>
                <w:szCs w:val="16"/>
                <w:lang w:eastAsia="zh-CN"/>
              </w:rPr>
              <w:t>eural learning</w:t>
            </w:r>
            <w:r w:rsidRPr="00F97CD3">
              <w:rPr>
                <w:sz w:val="16"/>
                <w:szCs w:val="16"/>
                <w:lang w:eastAsia="zh-CN"/>
              </w:rPr>
              <w:t xml:space="preserve"> algorithm</w:t>
            </w:r>
          </w:p>
        </w:tc>
        <w:tc>
          <w:tcPr>
            <w:tcW w:w="1603" w:type="dxa"/>
            <w:tcBorders>
              <w:top w:val="nil"/>
              <w:left w:val="nil"/>
              <w:bottom w:val="nil"/>
              <w:right w:val="nil"/>
            </w:tcBorders>
          </w:tcPr>
          <w:p w14:paraId="1FA15620" w14:textId="77777777" w:rsidR="00134ADD" w:rsidRPr="00F97CD3" w:rsidRDefault="00134ADD" w:rsidP="007F6598">
            <w:pPr>
              <w:rPr>
                <w:sz w:val="16"/>
                <w:szCs w:val="16"/>
                <w:lang w:eastAsia="zh-CN"/>
              </w:rPr>
            </w:pPr>
            <w:r w:rsidRPr="00F97CD3">
              <w:rPr>
                <w:sz w:val="16"/>
                <w:szCs w:val="16"/>
                <w:lang w:eastAsia="zh-CN"/>
              </w:rPr>
              <w:t>BP, RP, QP and LM</w:t>
            </w:r>
          </w:p>
        </w:tc>
      </w:tr>
      <w:tr w:rsidR="00134ADD" w:rsidRPr="00F97CD3" w14:paraId="1D893262" w14:textId="77777777" w:rsidTr="007F6598">
        <w:trPr>
          <w:trHeight w:val="126"/>
          <w:jc w:val="center"/>
        </w:trPr>
        <w:tc>
          <w:tcPr>
            <w:tcW w:w="3526" w:type="dxa"/>
            <w:gridSpan w:val="2"/>
            <w:tcBorders>
              <w:top w:val="nil"/>
              <w:left w:val="nil"/>
              <w:bottom w:val="double" w:sz="6" w:space="0" w:color="auto"/>
              <w:right w:val="nil"/>
            </w:tcBorders>
          </w:tcPr>
          <w:p w14:paraId="298990EA" w14:textId="77777777" w:rsidR="00134ADD" w:rsidRPr="00F97CD3" w:rsidRDefault="00134ADD" w:rsidP="007F6598">
            <w:pPr>
              <w:jc w:val="center"/>
              <w:rPr>
                <w:iCs/>
                <w:sz w:val="16"/>
                <w:szCs w:val="16"/>
                <w:lang w:eastAsia="zh-CN"/>
              </w:rPr>
            </w:pPr>
            <w:r>
              <w:rPr>
                <w:rFonts w:hint="eastAsia"/>
                <w:iCs/>
                <w:sz w:val="16"/>
                <w:szCs w:val="16"/>
                <w:lang w:eastAsia="zh-CN"/>
              </w:rPr>
              <w:t>O</w:t>
            </w:r>
            <w:r w:rsidRPr="00F97CD3">
              <w:rPr>
                <w:rFonts w:hint="eastAsia"/>
                <w:iCs/>
                <w:sz w:val="16"/>
                <w:szCs w:val="16"/>
                <w:lang w:eastAsia="zh-CN"/>
              </w:rPr>
              <w:t>ther parameters are same as in TABLE II</w:t>
            </w:r>
            <w:r w:rsidRPr="00F97CD3">
              <w:rPr>
                <w:iCs/>
                <w:sz w:val="16"/>
                <w:szCs w:val="16"/>
                <w:lang w:eastAsia="zh-CN"/>
              </w:rPr>
              <w:t>I</w:t>
            </w:r>
            <w:r w:rsidRPr="00F97CD3">
              <w:rPr>
                <w:rFonts w:hint="eastAsia"/>
                <w:iCs/>
                <w:sz w:val="16"/>
                <w:szCs w:val="16"/>
                <w:lang w:eastAsia="zh-CN"/>
              </w:rPr>
              <w:t>.</w:t>
            </w:r>
          </w:p>
        </w:tc>
      </w:tr>
    </w:tbl>
    <w:p w14:paraId="335E971E" w14:textId="77777777" w:rsidR="00134ADD" w:rsidRPr="00F97CD3" w:rsidRDefault="00134ADD" w:rsidP="00134ADD">
      <w:pPr>
        <w:pStyle w:val="Heading2"/>
        <w:rPr>
          <w:lang w:eastAsia="zh-CN"/>
        </w:rPr>
      </w:pPr>
      <w:r w:rsidRPr="00F97CD3">
        <w:rPr>
          <w:lang w:eastAsia="zh-CN"/>
        </w:rPr>
        <w:t>Algorithms Efficiency</w:t>
      </w:r>
    </w:p>
    <w:p w14:paraId="4ED8389B" w14:textId="3922365E" w:rsidR="00134ADD" w:rsidRPr="00F97CD3" w:rsidRDefault="00134ADD" w:rsidP="00134ADD">
      <w:pPr>
        <w:pStyle w:val="IEEEPlainText"/>
        <w:rPr>
          <w:lang w:eastAsia="zh-CN"/>
        </w:rPr>
      </w:pPr>
      <w:r w:rsidRPr="00F97CD3">
        <w:rPr>
          <w:rFonts w:hint="eastAsia"/>
          <w:lang w:eastAsia="zh-CN"/>
        </w:rPr>
        <w:t xml:space="preserve">In reality, it is unnecessary to </w:t>
      </w:r>
      <w:r w:rsidRPr="00F97CD3">
        <w:rPr>
          <w:lang w:eastAsia="zh-CN"/>
        </w:rPr>
        <w:t>complete</w:t>
      </w:r>
      <w:r w:rsidRPr="00F97CD3">
        <w:rPr>
          <w:rFonts w:hint="eastAsia"/>
          <w:lang w:eastAsia="zh-CN"/>
        </w:rPr>
        <w:t xml:space="preserve"> a training process up to specified maximum epoch.  </w:t>
      </w:r>
      <w:r w:rsidRPr="00F97CD3">
        <w:rPr>
          <w:lang w:eastAsia="zh-CN"/>
        </w:rPr>
        <w:t>T</w:t>
      </w:r>
      <w:r w:rsidRPr="00F97CD3">
        <w:rPr>
          <w:rFonts w:hint="eastAsia"/>
          <w:lang w:eastAsia="zh-CN"/>
        </w:rPr>
        <w:t>raining could be terminated if certain criteria meet, for example, sum of error or gradient approximates to 0, gradient doesn</w:t>
      </w:r>
      <w:r w:rsidRPr="00F97CD3">
        <w:rPr>
          <w:lang w:eastAsia="zh-CN"/>
        </w:rPr>
        <w:t>’</w:t>
      </w:r>
      <w:r w:rsidRPr="00F97CD3">
        <w:rPr>
          <w:rFonts w:hint="eastAsia"/>
          <w:lang w:eastAsia="zh-CN"/>
        </w:rPr>
        <w:t>t distinctly decrease for several epochs.  Training time, c</w:t>
      </w:r>
      <w:r w:rsidRPr="00F97CD3">
        <w:rPr>
          <w:lang w:eastAsia="zh-CN"/>
        </w:rPr>
        <w:t>onverge epochs</w:t>
      </w:r>
      <w:r w:rsidRPr="00F97CD3">
        <w:rPr>
          <w:rFonts w:hint="eastAsia"/>
          <w:lang w:eastAsia="zh-CN"/>
        </w:rPr>
        <w:t xml:space="preserve">, </w:t>
      </w:r>
      <w:r w:rsidRPr="00F97CD3">
        <w:rPr>
          <w:lang w:eastAsia="zh-CN"/>
        </w:rPr>
        <w:t>converge error</w:t>
      </w:r>
      <w:r w:rsidRPr="00F97CD3">
        <w:rPr>
          <w:rFonts w:hint="eastAsia"/>
          <w:lang w:eastAsia="zh-CN"/>
        </w:rPr>
        <w:t xml:space="preserve"> and at the termination </w:t>
      </w:r>
      <w:r w:rsidRPr="00F97CD3">
        <w:rPr>
          <w:lang w:eastAsia="zh-CN"/>
        </w:rPr>
        <w:t xml:space="preserve">are </w:t>
      </w:r>
      <w:r w:rsidRPr="00F97CD3">
        <w:rPr>
          <w:rFonts w:hint="eastAsia"/>
          <w:lang w:eastAsia="zh-CN"/>
        </w:rPr>
        <w:t>three</w:t>
      </w:r>
      <w:r w:rsidRPr="00F97CD3">
        <w:rPr>
          <w:lang w:eastAsia="zh-CN"/>
        </w:rPr>
        <w:t xml:space="preserve"> measurements of efficiency among different back-propagation algorithms.  All </w:t>
      </w:r>
      <w:r w:rsidRPr="00F97CD3">
        <w:rPr>
          <w:rFonts w:hint="eastAsia"/>
          <w:lang w:eastAsia="zh-CN"/>
        </w:rPr>
        <w:t xml:space="preserve">developed </w:t>
      </w:r>
      <w:r w:rsidRPr="00F97CD3">
        <w:rPr>
          <w:lang w:eastAsia="zh-CN"/>
        </w:rPr>
        <w:t>algorithms participate in the comparison experiment here</w:t>
      </w:r>
      <w:r w:rsidR="00E95CC6">
        <w:rPr>
          <w:lang w:eastAsia="zh-CN"/>
        </w:rPr>
        <w:t xml:space="preserve"> as configured in t</w:t>
      </w:r>
      <w:r w:rsidR="001D50E9">
        <w:rPr>
          <w:lang w:eastAsia="zh-CN"/>
        </w:rPr>
        <w:t>able VII</w:t>
      </w:r>
      <w:r w:rsidR="006B74F5">
        <w:rPr>
          <w:lang w:eastAsia="zh-CN"/>
        </w:rPr>
        <w:t>I</w:t>
      </w:r>
      <w:r w:rsidRPr="00F97CD3">
        <w:rPr>
          <w:lang w:eastAsia="zh-CN"/>
        </w:rPr>
        <w:t>.</w:t>
      </w:r>
      <w:r w:rsidRPr="00F97CD3">
        <w:rPr>
          <w:rFonts w:hint="eastAsia"/>
          <w:lang w:eastAsia="zh-CN"/>
        </w:rPr>
        <w:t xml:space="preserve">  As soon as the mean absolute value of gradient is less than 10</w:t>
      </w:r>
      <w:r w:rsidRPr="00F97CD3">
        <w:rPr>
          <w:rFonts w:hint="eastAsia"/>
          <w:vertAlign w:val="superscript"/>
          <w:lang w:eastAsia="zh-CN"/>
        </w:rPr>
        <w:t>-9</w:t>
      </w:r>
      <w:r w:rsidRPr="00F97CD3">
        <w:rPr>
          <w:rFonts w:hint="eastAsia"/>
          <w:lang w:eastAsia="zh-CN"/>
        </w:rPr>
        <w:t xml:space="preserve"> or not changing for 6 epochs [11], training will stop which means that error converges.  </w:t>
      </w:r>
      <w:r>
        <w:rPr>
          <w:rFonts w:hint="eastAsia"/>
          <w:lang w:eastAsia="zh-CN"/>
        </w:rPr>
        <w:t xml:space="preserve">Another </w:t>
      </w:r>
      <w:r w:rsidRPr="00F97CD3">
        <w:rPr>
          <w:rFonts w:hint="eastAsia"/>
          <w:lang w:eastAsia="zh-CN"/>
        </w:rPr>
        <w:t xml:space="preserve">10 measurements </w:t>
      </w:r>
      <w:r>
        <w:rPr>
          <w:rFonts w:hint="eastAsia"/>
          <w:lang w:eastAsia="zh-CN"/>
        </w:rPr>
        <w:t>are taken independently from previous experiments</w:t>
      </w:r>
      <w:r w:rsidRPr="00F97CD3">
        <w:rPr>
          <w:rFonts w:hint="eastAsia"/>
          <w:lang w:eastAsia="zh-CN"/>
        </w:rPr>
        <w:t xml:space="preserve"> and the average values are presented</w:t>
      </w:r>
      <w:r>
        <w:rPr>
          <w:rFonts w:hint="eastAsia"/>
          <w:lang w:eastAsia="zh-CN"/>
        </w:rPr>
        <w:t xml:space="preserve"> </w:t>
      </w:r>
      <w:r w:rsidRPr="00F97CD3">
        <w:rPr>
          <w:lang w:eastAsia="zh-CN"/>
        </w:rPr>
        <w:t>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580082ED" w14:textId="77777777" w:rsidR="00134ADD" w:rsidRPr="00F97CD3" w:rsidRDefault="00134ADD" w:rsidP="00134ADD">
      <w:pPr>
        <w:pStyle w:val="IEEETableCaption"/>
        <w:rPr>
          <w:lang w:eastAsia="zh-CN"/>
        </w:rPr>
      </w:pPr>
      <w:r w:rsidRPr="00F97CD3">
        <w:t xml:space="preserve">TABLE </w:t>
      </w:r>
      <w:fldSimple w:instr=" SEQ TABLE \* ROMAN ">
        <w:r>
          <w:rPr>
            <w:noProof/>
          </w:rPr>
          <w:t>VII</w:t>
        </w:r>
      </w:fldSimple>
      <w:r w:rsidRPr="00F97CD3">
        <w:br/>
      </w:r>
      <w:r w:rsidRPr="00F97CD3">
        <w:rPr>
          <w:rFonts w:hint="eastAsia"/>
          <w:lang w:eastAsia="zh-CN"/>
        </w:rPr>
        <w:t>Converge Epochs and Errors of Different Algorithms</w:t>
      </w:r>
    </w:p>
    <w:tbl>
      <w:tblPr>
        <w:tblW w:w="3969" w:type="dxa"/>
        <w:jc w:val="center"/>
        <w:tblBorders>
          <w:top w:val="single" w:sz="12" w:space="0" w:color="808080"/>
          <w:bottom w:val="single" w:sz="12" w:space="0" w:color="808080"/>
        </w:tblBorders>
        <w:tblLayout w:type="fixed"/>
        <w:tblLook w:val="0000" w:firstRow="0" w:lastRow="0" w:firstColumn="0" w:lastColumn="0" w:noHBand="0" w:noVBand="0"/>
      </w:tblPr>
      <w:tblGrid>
        <w:gridCol w:w="1425"/>
        <w:gridCol w:w="576"/>
        <w:gridCol w:w="656"/>
        <w:gridCol w:w="656"/>
        <w:gridCol w:w="656"/>
      </w:tblGrid>
      <w:tr w:rsidR="00134ADD" w:rsidRPr="00F97CD3" w14:paraId="3C1EA6E9" w14:textId="77777777" w:rsidTr="007F6598">
        <w:trPr>
          <w:trHeight w:val="72"/>
          <w:jc w:val="center"/>
        </w:trPr>
        <w:tc>
          <w:tcPr>
            <w:tcW w:w="1425" w:type="dxa"/>
            <w:tcBorders>
              <w:top w:val="double" w:sz="6" w:space="0" w:color="auto"/>
              <w:left w:val="nil"/>
              <w:bottom w:val="single" w:sz="6" w:space="0" w:color="auto"/>
              <w:right w:val="nil"/>
            </w:tcBorders>
            <w:vAlign w:val="center"/>
          </w:tcPr>
          <w:p w14:paraId="26AB982A" w14:textId="77777777" w:rsidR="00134ADD" w:rsidRPr="00F97CD3" w:rsidRDefault="00134ADD" w:rsidP="007F6598">
            <w:pPr>
              <w:jc w:val="center"/>
              <w:rPr>
                <w:sz w:val="16"/>
                <w:szCs w:val="16"/>
                <w:lang w:eastAsia="zh-CN"/>
              </w:rPr>
            </w:pPr>
          </w:p>
        </w:tc>
        <w:tc>
          <w:tcPr>
            <w:tcW w:w="576" w:type="dxa"/>
            <w:tcBorders>
              <w:top w:val="double" w:sz="6" w:space="0" w:color="auto"/>
              <w:left w:val="nil"/>
              <w:bottom w:val="single" w:sz="6" w:space="0" w:color="auto"/>
              <w:right w:val="nil"/>
            </w:tcBorders>
            <w:vAlign w:val="center"/>
          </w:tcPr>
          <w:p w14:paraId="1FF94379"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389E45FC"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2AEFA3E6"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656" w:type="dxa"/>
            <w:tcBorders>
              <w:top w:val="double" w:sz="6" w:space="0" w:color="auto"/>
              <w:left w:val="nil"/>
              <w:bottom w:val="single" w:sz="6" w:space="0" w:color="auto"/>
              <w:right w:val="nil"/>
            </w:tcBorders>
            <w:vAlign w:val="center"/>
          </w:tcPr>
          <w:p w14:paraId="466F6FBE"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77D49D31" w14:textId="77777777" w:rsidTr="007F6598">
        <w:trPr>
          <w:jc w:val="center"/>
        </w:trPr>
        <w:tc>
          <w:tcPr>
            <w:tcW w:w="1425" w:type="dxa"/>
            <w:tcBorders>
              <w:top w:val="nil"/>
              <w:left w:val="nil"/>
              <w:bottom w:val="nil"/>
              <w:right w:val="nil"/>
            </w:tcBorders>
            <w:vAlign w:val="center"/>
          </w:tcPr>
          <w:p w14:paraId="7EF61F25"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576" w:type="dxa"/>
            <w:tcBorders>
              <w:top w:val="nil"/>
              <w:left w:val="nil"/>
              <w:bottom w:val="nil"/>
              <w:right w:val="nil"/>
            </w:tcBorders>
            <w:vAlign w:val="center"/>
          </w:tcPr>
          <w:p w14:paraId="4315BADD" w14:textId="77777777" w:rsidR="00134ADD" w:rsidRPr="00F97CD3" w:rsidRDefault="00134ADD" w:rsidP="007F6598">
            <w:pPr>
              <w:jc w:val="center"/>
              <w:rPr>
                <w:sz w:val="16"/>
                <w:szCs w:val="16"/>
                <w:lang w:eastAsia="zh-CN"/>
              </w:rPr>
            </w:pPr>
            <w:r>
              <w:rPr>
                <w:rFonts w:hint="eastAsia"/>
                <w:sz w:val="16"/>
                <w:szCs w:val="16"/>
                <w:lang w:eastAsia="zh-CN"/>
              </w:rPr>
              <w:t>3.5</w:t>
            </w:r>
          </w:p>
        </w:tc>
        <w:tc>
          <w:tcPr>
            <w:tcW w:w="656" w:type="dxa"/>
            <w:tcBorders>
              <w:top w:val="nil"/>
              <w:left w:val="nil"/>
              <w:bottom w:val="nil"/>
              <w:right w:val="nil"/>
            </w:tcBorders>
            <w:vAlign w:val="center"/>
          </w:tcPr>
          <w:p w14:paraId="33AE83D5" w14:textId="77777777" w:rsidR="00134ADD" w:rsidRPr="00F97CD3" w:rsidRDefault="00134ADD" w:rsidP="007F6598">
            <w:pPr>
              <w:jc w:val="center"/>
              <w:rPr>
                <w:sz w:val="16"/>
                <w:szCs w:val="16"/>
                <w:lang w:eastAsia="zh-CN"/>
              </w:rPr>
            </w:pPr>
            <w:r>
              <w:rPr>
                <w:rFonts w:hint="eastAsia"/>
                <w:sz w:val="16"/>
                <w:szCs w:val="16"/>
                <w:lang w:eastAsia="zh-CN"/>
              </w:rPr>
              <w:t>35.1</w:t>
            </w:r>
          </w:p>
        </w:tc>
        <w:tc>
          <w:tcPr>
            <w:tcW w:w="656" w:type="dxa"/>
            <w:tcBorders>
              <w:top w:val="nil"/>
              <w:left w:val="nil"/>
              <w:bottom w:val="nil"/>
              <w:right w:val="nil"/>
            </w:tcBorders>
            <w:vAlign w:val="center"/>
          </w:tcPr>
          <w:p w14:paraId="49044A29" w14:textId="77777777" w:rsidR="00134ADD" w:rsidRPr="00F97CD3" w:rsidRDefault="00134ADD" w:rsidP="007F6598">
            <w:pPr>
              <w:jc w:val="center"/>
              <w:rPr>
                <w:sz w:val="16"/>
                <w:szCs w:val="16"/>
                <w:lang w:eastAsia="zh-CN"/>
              </w:rPr>
            </w:pPr>
            <w:r>
              <w:rPr>
                <w:rFonts w:hint="eastAsia"/>
                <w:sz w:val="16"/>
                <w:szCs w:val="16"/>
                <w:lang w:eastAsia="zh-CN"/>
              </w:rPr>
              <w:t>28.2</w:t>
            </w:r>
          </w:p>
        </w:tc>
        <w:tc>
          <w:tcPr>
            <w:tcW w:w="656" w:type="dxa"/>
            <w:tcBorders>
              <w:top w:val="nil"/>
              <w:left w:val="nil"/>
              <w:bottom w:val="nil"/>
              <w:right w:val="nil"/>
            </w:tcBorders>
            <w:vAlign w:val="center"/>
          </w:tcPr>
          <w:p w14:paraId="449DE12F" w14:textId="77777777" w:rsidR="00134ADD" w:rsidRPr="00F97CD3" w:rsidRDefault="00134ADD" w:rsidP="007F6598">
            <w:pPr>
              <w:jc w:val="center"/>
              <w:rPr>
                <w:sz w:val="16"/>
                <w:szCs w:val="16"/>
                <w:lang w:eastAsia="zh-CN"/>
              </w:rPr>
            </w:pPr>
            <w:r>
              <w:rPr>
                <w:rFonts w:hint="eastAsia"/>
                <w:sz w:val="16"/>
                <w:szCs w:val="16"/>
                <w:lang w:eastAsia="zh-CN"/>
              </w:rPr>
              <w:t>31.1</w:t>
            </w:r>
          </w:p>
        </w:tc>
      </w:tr>
      <w:tr w:rsidR="00134ADD" w:rsidRPr="00F97CD3" w14:paraId="763C85BB" w14:textId="77777777" w:rsidTr="007F6598">
        <w:trPr>
          <w:jc w:val="center"/>
        </w:trPr>
        <w:tc>
          <w:tcPr>
            <w:tcW w:w="1425" w:type="dxa"/>
            <w:tcBorders>
              <w:top w:val="nil"/>
              <w:left w:val="nil"/>
              <w:bottom w:val="nil"/>
              <w:right w:val="nil"/>
            </w:tcBorders>
            <w:vAlign w:val="center"/>
          </w:tcPr>
          <w:p w14:paraId="329F47D4" w14:textId="77777777" w:rsidR="00134ADD" w:rsidRPr="00F97CD3" w:rsidRDefault="00134ADD" w:rsidP="007F6598">
            <w:pPr>
              <w:jc w:val="both"/>
              <w:rPr>
                <w:sz w:val="16"/>
                <w:szCs w:val="16"/>
                <w:lang w:eastAsia="zh-CN"/>
              </w:rPr>
            </w:pPr>
            <w:r w:rsidRPr="00F97CD3">
              <w:rPr>
                <w:rFonts w:hint="eastAsia"/>
                <w:sz w:val="16"/>
                <w:szCs w:val="16"/>
                <w:lang w:eastAsia="zh-CN"/>
              </w:rPr>
              <w:t>converge epoch</w:t>
            </w:r>
          </w:p>
        </w:tc>
        <w:tc>
          <w:tcPr>
            <w:tcW w:w="576" w:type="dxa"/>
            <w:tcBorders>
              <w:top w:val="nil"/>
              <w:left w:val="nil"/>
              <w:bottom w:val="nil"/>
              <w:right w:val="nil"/>
            </w:tcBorders>
            <w:vAlign w:val="center"/>
          </w:tcPr>
          <w:p w14:paraId="23936091" w14:textId="77777777" w:rsidR="00134ADD" w:rsidRPr="00F97CD3" w:rsidRDefault="00134ADD" w:rsidP="007F6598">
            <w:pPr>
              <w:jc w:val="center"/>
              <w:rPr>
                <w:sz w:val="16"/>
                <w:szCs w:val="16"/>
                <w:lang w:eastAsia="zh-CN"/>
              </w:rPr>
            </w:pPr>
            <w:r>
              <w:rPr>
                <w:rFonts w:hint="eastAsia"/>
                <w:sz w:val="16"/>
                <w:szCs w:val="16"/>
                <w:lang w:eastAsia="zh-CN"/>
              </w:rPr>
              <w:t>43.2</w:t>
            </w:r>
          </w:p>
        </w:tc>
        <w:tc>
          <w:tcPr>
            <w:tcW w:w="656" w:type="dxa"/>
            <w:tcBorders>
              <w:top w:val="nil"/>
              <w:left w:val="nil"/>
              <w:bottom w:val="nil"/>
              <w:right w:val="nil"/>
            </w:tcBorders>
            <w:vAlign w:val="center"/>
          </w:tcPr>
          <w:p w14:paraId="67EC5844" w14:textId="77777777" w:rsidR="00134ADD" w:rsidRPr="00F97CD3" w:rsidRDefault="00134ADD" w:rsidP="007F6598">
            <w:pPr>
              <w:jc w:val="center"/>
              <w:rPr>
                <w:sz w:val="16"/>
                <w:szCs w:val="16"/>
                <w:lang w:eastAsia="zh-CN"/>
              </w:rPr>
            </w:pPr>
            <w:r>
              <w:rPr>
                <w:rFonts w:hint="eastAsia"/>
                <w:sz w:val="16"/>
                <w:szCs w:val="16"/>
                <w:lang w:eastAsia="zh-CN"/>
              </w:rPr>
              <w:t>976.4</w:t>
            </w:r>
          </w:p>
        </w:tc>
        <w:tc>
          <w:tcPr>
            <w:tcW w:w="656" w:type="dxa"/>
            <w:tcBorders>
              <w:top w:val="nil"/>
              <w:left w:val="nil"/>
              <w:bottom w:val="nil"/>
              <w:right w:val="nil"/>
            </w:tcBorders>
            <w:vAlign w:val="center"/>
          </w:tcPr>
          <w:p w14:paraId="71030E61" w14:textId="77777777" w:rsidR="00134ADD" w:rsidRPr="00F97CD3" w:rsidRDefault="00134ADD" w:rsidP="007F6598">
            <w:pPr>
              <w:jc w:val="center"/>
              <w:rPr>
                <w:sz w:val="16"/>
                <w:szCs w:val="16"/>
                <w:lang w:eastAsia="zh-CN"/>
              </w:rPr>
            </w:pPr>
            <w:r>
              <w:rPr>
                <w:rFonts w:hint="eastAsia"/>
                <w:sz w:val="16"/>
                <w:szCs w:val="16"/>
                <w:lang w:eastAsia="zh-CN"/>
              </w:rPr>
              <w:t>866.7</w:t>
            </w:r>
          </w:p>
        </w:tc>
        <w:tc>
          <w:tcPr>
            <w:tcW w:w="656" w:type="dxa"/>
            <w:tcBorders>
              <w:top w:val="nil"/>
              <w:left w:val="nil"/>
              <w:bottom w:val="nil"/>
              <w:right w:val="nil"/>
            </w:tcBorders>
            <w:vAlign w:val="center"/>
          </w:tcPr>
          <w:p w14:paraId="1D4B8BBD" w14:textId="77777777" w:rsidR="00134ADD" w:rsidRPr="00F97CD3" w:rsidRDefault="00134ADD" w:rsidP="007F6598">
            <w:pPr>
              <w:jc w:val="center"/>
              <w:rPr>
                <w:sz w:val="16"/>
                <w:szCs w:val="16"/>
                <w:lang w:eastAsia="zh-CN"/>
              </w:rPr>
            </w:pPr>
            <w:r>
              <w:rPr>
                <w:rFonts w:hint="eastAsia"/>
                <w:sz w:val="16"/>
                <w:szCs w:val="16"/>
                <w:lang w:eastAsia="zh-CN"/>
              </w:rPr>
              <w:t>9</w:t>
            </w:r>
            <w:r>
              <w:rPr>
                <w:sz w:val="16"/>
                <w:szCs w:val="16"/>
                <w:lang w:eastAsia="zh-CN"/>
              </w:rPr>
              <w:t>7</w:t>
            </w:r>
            <w:r>
              <w:rPr>
                <w:rFonts w:hint="eastAsia"/>
                <w:sz w:val="16"/>
                <w:szCs w:val="16"/>
                <w:lang w:eastAsia="zh-CN"/>
              </w:rPr>
              <w:t>.</w:t>
            </w:r>
            <w:r>
              <w:rPr>
                <w:sz w:val="16"/>
                <w:szCs w:val="16"/>
                <w:lang w:eastAsia="zh-CN"/>
              </w:rPr>
              <w:t>2</w:t>
            </w:r>
          </w:p>
        </w:tc>
      </w:tr>
      <w:tr w:rsidR="00134ADD" w:rsidRPr="00F97CD3" w14:paraId="4BBD79E6" w14:textId="77777777" w:rsidTr="007F6598">
        <w:trPr>
          <w:trHeight w:val="126"/>
          <w:jc w:val="center"/>
        </w:trPr>
        <w:tc>
          <w:tcPr>
            <w:tcW w:w="1425" w:type="dxa"/>
            <w:tcBorders>
              <w:top w:val="nil"/>
              <w:left w:val="nil"/>
              <w:bottom w:val="nil"/>
              <w:right w:val="nil"/>
            </w:tcBorders>
            <w:vAlign w:val="center"/>
          </w:tcPr>
          <w:p w14:paraId="0AE3605B" w14:textId="77777777" w:rsidR="00134ADD" w:rsidRPr="00F97CD3" w:rsidRDefault="00134ADD" w:rsidP="007F6598">
            <w:pPr>
              <w:jc w:val="both"/>
              <w:rPr>
                <w:iCs/>
                <w:sz w:val="16"/>
                <w:szCs w:val="16"/>
              </w:rPr>
            </w:pPr>
            <w:r w:rsidRPr="00F97CD3">
              <w:rPr>
                <w:rFonts w:hint="eastAsia"/>
                <w:sz w:val="16"/>
                <w:szCs w:val="16"/>
                <w:lang w:eastAsia="zh-CN"/>
              </w:rPr>
              <w:t>training error</w:t>
            </w:r>
            <w:r>
              <w:rPr>
                <w:rFonts w:hint="eastAsia"/>
                <w:sz w:val="16"/>
                <w:szCs w:val="16"/>
                <w:lang w:eastAsia="zh-CN"/>
              </w:rPr>
              <w:t xml:space="preserve"> (%)</w:t>
            </w:r>
          </w:p>
        </w:tc>
        <w:tc>
          <w:tcPr>
            <w:tcW w:w="576" w:type="dxa"/>
            <w:tcBorders>
              <w:top w:val="nil"/>
              <w:left w:val="nil"/>
              <w:bottom w:val="nil"/>
              <w:right w:val="nil"/>
            </w:tcBorders>
            <w:vAlign w:val="center"/>
          </w:tcPr>
          <w:p w14:paraId="4FF43B7B" w14:textId="77777777" w:rsidR="00134ADD" w:rsidRPr="00F97CD3" w:rsidRDefault="00134ADD" w:rsidP="007F6598">
            <w:pPr>
              <w:jc w:val="center"/>
              <w:rPr>
                <w:iCs/>
                <w:sz w:val="16"/>
                <w:szCs w:val="16"/>
                <w:lang w:eastAsia="zh-CN"/>
              </w:rPr>
            </w:pPr>
            <w:r>
              <w:rPr>
                <w:rFonts w:hint="eastAsia"/>
                <w:iCs/>
                <w:sz w:val="16"/>
                <w:szCs w:val="16"/>
                <w:lang w:eastAsia="zh-CN"/>
              </w:rPr>
              <w:t>3.80</w:t>
            </w:r>
          </w:p>
        </w:tc>
        <w:tc>
          <w:tcPr>
            <w:tcW w:w="656" w:type="dxa"/>
            <w:tcBorders>
              <w:top w:val="nil"/>
              <w:left w:val="nil"/>
              <w:bottom w:val="nil"/>
              <w:right w:val="nil"/>
            </w:tcBorders>
            <w:vAlign w:val="center"/>
          </w:tcPr>
          <w:p w14:paraId="679AAEE7" w14:textId="77777777" w:rsidR="00134ADD" w:rsidRPr="00F97CD3" w:rsidRDefault="00134ADD" w:rsidP="007F6598">
            <w:pPr>
              <w:jc w:val="center"/>
              <w:rPr>
                <w:sz w:val="16"/>
                <w:szCs w:val="16"/>
                <w:lang w:eastAsia="zh-CN"/>
              </w:rPr>
            </w:pPr>
            <w:r>
              <w:rPr>
                <w:rFonts w:hint="eastAsia"/>
                <w:sz w:val="16"/>
                <w:szCs w:val="16"/>
                <w:lang w:eastAsia="zh-CN"/>
              </w:rPr>
              <w:t>1.86</w:t>
            </w:r>
          </w:p>
        </w:tc>
        <w:tc>
          <w:tcPr>
            <w:tcW w:w="656" w:type="dxa"/>
            <w:tcBorders>
              <w:top w:val="nil"/>
              <w:left w:val="nil"/>
              <w:bottom w:val="nil"/>
              <w:right w:val="nil"/>
            </w:tcBorders>
            <w:vAlign w:val="center"/>
          </w:tcPr>
          <w:p w14:paraId="3434D03A" w14:textId="77777777" w:rsidR="00134ADD" w:rsidRPr="00F97CD3" w:rsidRDefault="00134ADD" w:rsidP="007F6598">
            <w:pPr>
              <w:jc w:val="center"/>
              <w:rPr>
                <w:sz w:val="16"/>
                <w:szCs w:val="16"/>
                <w:lang w:eastAsia="zh-CN"/>
              </w:rPr>
            </w:pPr>
            <w:r>
              <w:rPr>
                <w:rFonts w:hint="eastAsia"/>
                <w:sz w:val="16"/>
                <w:szCs w:val="16"/>
                <w:lang w:eastAsia="zh-CN"/>
              </w:rPr>
              <w:t>0.73</w:t>
            </w:r>
          </w:p>
        </w:tc>
        <w:tc>
          <w:tcPr>
            <w:tcW w:w="656" w:type="dxa"/>
            <w:tcBorders>
              <w:top w:val="nil"/>
              <w:left w:val="nil"/>
              <w:bottom w:val="nil"/>
              <w:right w:val="nil"/>
            </w:tcBorders>
            <w:vAlign w:val="center"/>
          </w:tcPr>
          <w:p w14:paraId="692501A8" w14:textId="77777777" w:rsidR="00134ADD" w:rsidRPr="00F97CD3" w:rsidRDefault="00134ADD" w:rsidP="007F6598">
            <w:pPr>
              <w:jc w:val="center"/>
              <w:rPr>
                <w:sz w:val="16"/>
                <w:szCs w:val="16"/>
                <w:lang w:eastAsia="zh-CN"/>
              </w:rPr>
            </w:pPr>
            <w:r>
              <w:rPr>
                <w:rFonts w:hint="eastAsia"/>
                <w:sz w:val="16"/>
                <w:szCs w:val="16"/>
                <w:lang w:eastAsia="zh-CN"/>
              </w:rPr>
              <w:t>3.15</w:t>
            </w:r>
          </w:p>
        </w:tc>
      </w:tr>
      <w:tr w:rsidR="00134ADD" w:rsidRPr="00F97CD3" w14:paraId="6326A66E" w14:textId="77777777" w:rsidTr="007F6598">
        <w:trPr>
          <w:trHeight w:val="126"/>
          <w:jc w:val="center"/>
        </w:trPr>
        <w:tc>
          <w:tcPr>
            <w:tcW w:w="1425" w:type="dxa"/>
            <w:tcBorders>
              <w:top w:val="nil"/>
              <w:left w:val="nil"/>
              <w:bottom w:val="double" w:sz="6" w:space="0" w:color="auto"/>
              <w:right w:val="nil"/>
            </w:tcBorders>
            <w:vAlign w:val="center"/>
          </w:tcPr>
          <w:p w14:paraId="3EFA4DAA" w14:textId="77777777" w:rsidR="00134ADD" w:rsidRPr="00F97CD3" w:rsidRDefault="00134ADD" w:rsidP="007F6598">
            <w:pPr>
              <w:jc w:val="both"/>
              <w:rPr>
                <w:sz w:val="16"/>
                <w:szCs w:val="16"/>
                <w:lang w:eastAsia="zh-CN"/>
              </w:rPr>
            </w:pPr>
            <w:r>
              <w:rPr>
                <w:rFonts w:hint="eastAsia"/>
                <w:sz w:val="16"/>
                <w:szCs w:val="16"/>
                <w:lang w:eastAsia="zh-CN"/>
              </w:rPr>
              <w:t>testing error (%</w:t>
            </w:r>
            <w:r w:rsidRPr="00F97CD3">
              <w:rPr>
                <w:rFonts w:hint="eastAsia"/>
                <w:sz w:val="16"/>
                <w:szCs w:val="16"/>
                <w:lang w:eastAsia="zh-CN"/>
              </w:rPr>
              <w:t>)</w:t>
            </w:r>
          </w:p>
        </w:tc>
        <w:tc>
          <w:tcPr>
            <w:tcW w:w="576" w:type="dxa"/>
            <w:tcBorders>
              <w:top w:val="nil"/>
              <w:left w:val="nil"/>
              <w:bottom w:val="double" w:sz="6" w:space="0" w:color="auto"/>
              <w:right w:val="nil"/>
            </w:tcBorders>
            <w:vAlign w:val="center"/>
          </w:tcPr>
          <w:p w14:paraId="238235D2" w14:textId="77777777" w:rsidR="00134ADD" w:rsidRPr="00F97CD3" w:rsidRDefault="00134ADD" w:rsidP="007F6598">
            <w:pPr>
              <w:jc w:val="center"/>
              <w:rPr>
                <w:iCs/>
                <w:sz w:val="16"/>
                <w:szCs w:val="16"/>
                <w:lang w:eastAsia="zh-CN"/>
              </w:rPr>
            </w:pPr>
            <w:r>
              <w:rPr>
                <w:rFonts w:hint="eastAsia"/>
                <w:iCs/>
                <w:sz w:val="16"/>
                <w:szCs w:val="16"/>
                <w:lang w:eastAsia="zh-CN"/>
              </w:rPr>
              <w:t>3.66</w:t>
            </w:r>
          </w:p>
        </w:tc>
        <w:tc>
          <w:tcPr>
            <w:tcW w:w="656" w:type="dxa"/>
            <w:tcBorders>
              <w:top w:val="nil"/>
              <w:left w:val="nil"/>
              <w:bottom w:val="double" w:sz="6" w:space="0" w:color="auto"/>
              <w:right w:val="nil"/>
            </w:tcBorders>
            <w:vAlign w:val="center"/>
          </w:tcPr>
          <w:p w14:paraId="55578291" w14:textId="77777777" w:rsidR="00134ADD" w:rsidRPr="00F97CD3" w:rsidRDefault="00134ADD" w:rsidP="007F6598">
            <w:pPr>
              <w:jc w:val="center"/>
              <w:rPr>
                <w:sz w:val="16"/>
                <w:szCs w:val="16"/>
                <w:lang w:eastAsia="zh-CN"/>
              </w:rPr>
            </w:pPr>
            <w:r>
              <w:rPr>
                <w:rFonts w:hint="eastAsia"/>
                <w:sz w:val="16"/>
                <w:szCs w:val="16"/>
                <w:lang w:eastAsia="zh-CN"/>
              </w:rPr>
              <w:t>1.88</w:t>
            </w:r>
          </w:p>
        </w:tc>
        <w:tc>
          <w:tcPr>
            <w:tcW w:w="656" w:type="dxa"/>
            <w:tcBorders>
              <w:top w:val="nil"/>
              <w:left w:val="nil"/>
              <w:bottom w:val="double" w:sz="6" w:space="0" w:color="auto"/>
              <w:right w:val="nil"/>
            </w:tcBorders>
            <w:vAlign w:val="center"/>
          </w:tcPr>
          <w:p w14:paraId="1938E73E" w14:textId="77777777" w:rsidR="00134ADD" w:rsidRPr="00F97CD3" w:rsidRDefault="00134ADD" w:rsidP="007F6598">
            <w:pPr>
              <w:jc w:val="center"/>
              <w:rPr>
                <w:sz w:val="16"/>
                <w:szCs w:val="16"/>
                <w:lang w:eastAsia="zh-CN"/>
              </w:rPr>
            </w:pPr>
            <w:r>
              <w:rPr>
                <w:rFonts w:hint="eastAsia"/>
                <w:sz w:val="16"/>
                <w:szCs w:val="16"/>
                <w:lang w:eastAsia="zh-CN"/>
              </w:rPr>
              <w:t>0.76</w:t>
            </w:r>
          </w:p>
        </w:tc>
        <w:tc>
          <w:tcPr>
            <w:tcW w:w="656" w:type="dxa"/>
            <w:tcBorders>
              <w:top w:val="nil"/>
              <w:left w:val="nil"/>
              <w:bottom w:val="double" w:sz="6" w:space="0" w:color="auto"/>
              <w:right w:val="nil"/>
            </w:tcBorders>
            <w:vAlign w:val="center"/>
          </w:tcPr>
          <w:p w14:paraId="370C04F3" w14:textId="77777777" w:rsidR="00134ADD" w:rsidRPr="00F97CD3" w:rsidRDefault="00134ADD" w:rsidP="007F6598">
            <w:pPr>
              <w:jc w:val="center"/>
              <w:rPr>
                <w:sz w:val="16"/>
                <w:szCs w:val="16"/>
                <w:lang w:eastAsia="zh-CN"/>
              </w:rPr>
            </w:pPr>
            <w:r>
              <w:rPr>
                <w:rFonts w:hint="eastAsia"/>
                <w:sz w:val="16"/>
                <w:szCs w:val="16"/>
                <w:lang w:eastAsia="zh-CN"/>
              </w:rPr>
              <w:t>3.08</w:t>
            </w:r>
          </w:p>
        </w:tc>
      </w:tr>
    </w:tbl>
    <w:p w14:paraId="5CCBC717" w14:textId="2A0E00AB" w:rsidR="00134ADD" w:rsidRDefault="00134ADD" w:rsidP="00134ADD">
      <w:pPr>
        <w:pStyle w:val="IEEEPlainText"/>
        <w:spacing w:before="160"/>
        <w:rPr>
          <w:lang w:eastAsia="zh-CN"/>
        </w:rPr>
      </w:pPr>
      <w:r w:rsidRPr="00F97CD3">
        <w:rPr>
          <w:rFonts w:hint="eastAsia"/>
          <w:lang w:eastAsia="zh-CN"/>
        </w:rPr>
        <w:t>The result</w:t>
      </w:r>
      <w:r w:rsidR="00D05B80">
        <w:rPr>
          <w:lang w:eastAsia="zh-CN"/>
        </w:rPr>
        <w:t>s</w:t>
      </w:r>
      <w:r w:rsidRPr="00F97CD3">
        <w:rPr>
          <w:rFonts w:hint="eastAsia"/>
          <w:lang w:eastAsia="zh-CN"/>
        </w:rPr>
        <w:t xml:space="preserve"> </w:t>
      </w:r>
      <w:r w:rsidR="001C2BFF">
        <w:rPr>
          <w:lang w:eastAsia="zh-CN"/>
        </w:rPr>
        <w:t xml:space="preserve">in table VII </w:t>
      </w:r>
      <w:r w:rsidRPr="00F97CD3">
        <w:rPr>
          <w:rFonts w:hint="eastAsia"/>
          <w:lang w:eastAsia="zh-CN"/>
        </w:rPr>
        <w:t xml:space="preserve">show that LM converges faster than QP and RP, especially LM.  However, it takes </w:t>
      </w:r>
      <w:r>
        <w:rPr>
          <w:rFonts w:hint="eastAsia"/>
          <w:lang w:eastAsia="zh-CN"/>
        </w:rPr>
        <w:t xml:space="preserve">relatively </w:t>
      </w:r>
      <w:r w:rsidRPr="00F97CD3">
        <w:rPr>
          <w:rFonts w:hint="eastAsia"/>
          <w:lang w:eastAsia="zh-CN"/>
        </w:rPr>
        <w:t>more time to run because of matrix inversion</w:t>
      </w:r>
      <w:r>
        <w:rPr>
          <w:rFonts w:hint="eastAsia"/>
          <w:lang w:eastAsia="zh-CN"/>
        </w:rPr>
        <w:t xml:space="preserve"> time</w:t>
      </w:r>
      <w:r w:rsidRPr="00F97CD3">
        <w:rPr>
          <w:rFonts w:hint="eastAsia"/>
          <w:lang w:eastAsia="zh-CN"/>
        </w:rPr>
        <w:t xml:space="preserve"> consumption discussed before.  Although RP takes more epochs to converge, it</w:t>
      </w:r>
      <w:r w:rsidRPr="00F97CD3">
        <w:rPr>
          <w:lang w:eastAsia="zh-CN"/>
        </w:rPr>
        <w:t xml:space="preserve">s training and testing errors are distinctly </w:t>
      </w:r>
      <w:r w:rsidRPr="00F97CD3">
        <w:rPr>
          <w:rFonts w:hint="eastAsia"/>
          <w:lang w:eastAsia="zh-CN"/>
        </w:rPr>
        <w:t>smaller than other</w:t>
      </w:r>
      <w:r w:rsidRPr="00F97CD3">
        <w:rPr>
          <w:lang w:eastAsia="zh-CN"/>
        </w:rPr>
        <w:t>s’</w:t>
      </w:r>
      <w:r w:rsidRPr="00F97CD3">
        <w:rPr>
          <w:rFonts w:hint="eastAsia"/>
          <w:lang w:eastAsia="zh-CN"/>
        </w:rPr>
        <w:t>.</w:t>
      </w:r>
    </w:p>
    <w:p w14:paraId="10A1A43C" w14:textId="77777777" w:rsidR="00134ADD" w:rsidRPr="00F97CD3" w:rsidRDefault="00134ADD" w:rsidP="00134ADD">
      <w:pPr>
        <w:pStyle w:val="Text"/>
        <w:rPr>
          <w:lang w:eastAsia="zh-CN"/>
        </w:rPr>
      </w:pPr>
      <w:r>
        <w:rPr>
          <w:rFonts w:hint="eastAsia"/>
          <w:lang w:eastAsia="zh-CN"/>
        </w:rPr>
        <w:t>According to</w:t>
      </w:r>
      <w:r w:rsidRPr="00F97CD3">
        <w:rPr>
          <w:lang w:eastAsia="zh-CN"/>
        </w:rPr>
        <w:t xml:space="preserve"> </w:t>
      </w:r>
      <w:r>
        <w:rPr>
          <w:rFonts w:hint="eastAsia"/>
          <w:lang w:eastAsia="zh-CN"/>
        </w:rPr>
        <w:t>this</w:t>
      </w:r>
      <w:r w:rsidRPr="00F97CD3">
        <w:rPr>
          <w:lang w:eastAsia="zh-CN"/>
        </w:rPr>
        <w:t xml:space="preserve"> experiment and under the application scenario, if high accuracy is required for prediction or classification, RP algorithm is a good fit to deep dig out the local minima.  If big dataset applied and there’s no specific accuracy requirement, </w:t>
      </w:r>
      <w:r>
        <w:rPr>
          <w:rFonts w:hint="eastAsia"/>
          <w:lang w:eastAsia="zh-CN"/>
        </w:rPr>
        <w:t xml:space="preserve">BP and </w:t>
      </w:r>
      <w:r w:rsidRPr="00F97CD3">
        <w:rPr>
          <w:lang w:eastAsia="zh-CN"/>
        </w:rPr>
        <w:t>QP algorithm could be applied.  If no more than hundreds of hidden node</w:t>
      </w:r>
      <w:r>
        <w:rPr>
          <w:rFonts w:hint="eastAsia"/>
          <w:lang w:eastAsia="zh-CN"/>
        </w:rPr>
        <w:t>s</w:t>
      </w:r>
      <w:r w:rsidRPr="00F97CD3">
        <w:rPr>
          <w:lang w:eastAsia="zh-CN"/>
        </w:rPr>
        <w:t xml:space="preserve"> </w:t>
      </w:r>
      <w:r>
        <w:rPr>
          <w:rFonts w:hint="eastAsia"/>
          <w:lang w:eastAsia="zh-CN"/>
        </w:rPr>
        <w:t>are</w:t>
      </w:r>
      <w:r w:rsidRPr="00F97CD3">
        <w:rPr>
          <w:lang w:eastAsia="zh-CN"/>
        </w:rPr>
        <w:t xml:space="preserve"> needed, LM could be efficient as well.</w:t>
      </w:r>
    </w:p>
    <w:p w14:paraId="24265456" w14:textId="77777777" w:rsidR="00134ADD" w:rsidRPr="00F97CD3" w:rsidRDefault="00134ADD" w:rsidP="00134ADD">
      <w:pPr>
        <w:pStyle w:val="IEEETableCaption"/>
      </w:pPr>
      <w:r w:rsidRPr="00F97CD3">
        <w:t xml:space="preserve">TABLE </w:t>
      </w:r>
      <w:fldSimple w:instr=" SEQ TABLE \* ROMAN ">
        <w:r>
          <w:rPr>
            <w:noProof/>
          </w:rPr>
          <w:t>VIII</w:t>
        </w:r>
      </w:fldSimple>
      <w:r w:rsidRPr="00F97CD3">
        <w:br/>
        <w:t>Neural Network Configuration</w:t>
      </w:r>
      <w:r w:rsidRPr="00F97CD3">
        <w:br/>
        <w:t xml:space="preserve">for </w:t>
      </w:r>
      <w:r w:rsidRPr="00F97CD3">
        <w:rPr>
          <w:rFonts w:hint="eastAsia"/>
          <w:lang w:eastAsia="zh-CN"/>
        </w:rPr>
        <w:t>Algorithm</w:t>
      </w:r>
      <w:r w:rsidRPr="00F97CD3">
        <w:t xml:space="preserve"> Efficiency Experiment</w:t>
      </w:r>
    </w:p>
    <w:tbl>
      <w:tblPr>
        <w:tblW w:w="3627" w:type="dxa"/>
        <w:jc w:val="center"/>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536"/>
      </w:tblGrid>
      <w:tr w:rsidR="00134ADD" w:rsidRPr="00F97CD3" w14:paraId="34818B21" w14:textId="77777777" w:rsidTr="007F6598">
        <w:trPr>
          <w:trHeight w:val="72"/>
          <w:jc w:val="center"/>
        </w:trPr>
        <w:tc>
          <w:tcPr>
            <w:tcW w:w="1523" w:type="dxa"/>
            <w:tcBorders>
              <w:top w:val="double" w:sz="6" w:space="0" w:color="auto"/>
              <w:left w:val="nil"/>
              <w:bottom w:val="single" w:sz="6" w:space="0" w:color="auto"/>
              <w:right w:val="nil"/>
            </w:tcBorders>
            <w:vAlign w:val="center"/>
          </w:tcPr>
          <w:p w14:paraId="6D7E261B" w14:textId="77777777" w:rsidR="00134ADD" w:rsidRPr="00F97CD3" w:rsidRDefault="00134ADD" w:rsidP="007F6598">
            <w:pPr>
              <w:rPr>
                <w:sz w:val="16"/>
                <w:szCs w:val="16"/>
                <w:lang w:eastAsia="zh-CN"/>
              </w:rPr>
            </w:pPr>
          </w:p>
        </w:tc>
        <w:tc>
          <w:tcPr>
            <w:tcW w:w="496" w:type="dxa"/>
            <w:tcBorders>
              <w:top w:val="double" w:sz="6" w:space="0" w:color="auto"/>
              <w:left w:val="nil"/>
              <w:bottom w:val="single" w:sz="6" w:space="0" w:color="auto"/>
              <w:right w:val="nil"/>
            </w:tcBorders>
            <w:vAlign w:val="center"/>
          </w:tcPr>
          <w:p w14:paraId="1B88C2DC" w14:textId="77777777" w:rsidR="00134ADD" w:rsidRPr="00F97CD3" w:rsidRDefault="00134ADD" w:rsidP="007F6598">
            <w:pPr>
              <w:pStyle w:val="TableTitle"/>
              <w:rPr>
                <w:smallCaps w:val="0"/>
                <w:lang w:eastAsia="zh-CN"/>
              </w:rPr>
            </w:pPr>
            <w:r w:rsidRPr="00F97CD3">
              <w:rPr>
                <w:rFonts w:hint="eastAsia"/>
                <w:smallCaps w:val="0"/>
                <w:lang w:eastAsia="zh-CN"/>
              </w:rPr>
              <w:t>BP</w:t>
            </w:r>
          </w:p>
        </w:tc>
        <w:tc>
          <w:tcPr>
            <w:tcW w:w="576" w:type="dxa"/>
            <w:tcBorders>
              <w:top w:val="double" w:sz="6" w:space="0" w:color="auto"/>
              <w:left w:val="nil"/>
              <w:bottom w:val="single" w:sz="6" w:space="0" w:color="auto"/>
              <w:right w:val="nil"/>
            </w:tcBorders>
          </w:tcPr>
          <w:p w14:paraId="68A83EB9"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496" w:type="dxa"/>
            <w:tcBorders>
              <w:top w:val="double" w:sz="6" w:space="0" w:color="auto"/>
              <w:left w:val="nil"/>
              <w:bottom w:val="single" w:sz="6" w:space="0" w:color="auto"/>
              <w:right w:val="nil"/>
            </w:tcBorders>
          </w:tcPr>
          <w:p w14:paraId="197B2004"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536" w:type="dxa"/>
            <w:tcBorders>
              <w:top w:val="double" w:sz="6" w:space="0" w:color="auto"/>
              <w:left w:val="nil"/>
              <w:bottom w:val="single" w:sz="6" w:space="0" w:color="auto"/>
              <w:right w:val="nil"/>
            </w:tcBorders>
          </w:tcPr>
          <w:p w14:paraId="23880702"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5483203E" w14:textId="77777777" w:rsidTr="007F6598">
        <w:trPr>
          <w:jc w:val="center"/>
        </w:trPr>
        <w:tc>
          <w:tcPr>
            <w:tcW w:w="1523" w:type="dxa"/>
            <w:tcBorders>
              <w:top w:val="nil"/>
              <w:left w:val="nil"/>
              <w:bottom w:val="nil"/>
              <w:right w:val="nil"/>
            </w:tcBorders>
          </w:tcPr>
          <w:p w14:paraId="68C33BB1" w14:textId="77777777" w:rsidR="00134ADD" w:rsidRPr="00F97CD3" w:rsidRDefault="00134ADD" w:rsidP="007F6598">
            <w:pPr>
              <w:rPr>
                <w:sz w:val="16"/>
                <w:szCs w:val="16"/>
                <w:lang w:eastAsia="zh-CN"/>
              </w:rPr>
            </w:pPr>
            <w:r>
              <w:rPr>
                <w:sz w:val="16"/>
                <w:szCs w:val="16"/>
                <w:lang w:eastAsia="zh-CN"/>
              </w:rPr>
              <w:t>thread number</w:t>
            </w:r>
          </w:p>
        </w:tc>
        <w:tc>
          <w:tcPr>
            <w:tcW w:w="496" w:type="dxa"/>
            <w:tcBorders>
              <w:top w:val="nil"/>
              <w:left w:val="nil"/>
              <w:bottom w:val="nil"/>
              <w:right w:val="nil"/>
            </w:tcBorders>
          </w:tcPr>
          <w:p w14:paraId="24D5D2D0" w14:textId="77777777" w:rsidR="00134ADD" w:rsidRPr="00F97CD3" w:rsidRDefault="00134ADD" w:rsidP="007F6598">
            <w:pPr>
              <w:rPr>
                <w:sz w:val="16"/>
                <w:szCs w:val="16"/>
                <w:lang w:eastAsia="zh-CN"/>
              </w:rPr>
            </w:pPr>
            <w:r>
              <w:rPr>
                <w:sz w:val="16"/>
                <w:szCs w:val="16"/>
                <w:lang w:eastAsia="zh-CN"/>
              </w:rPr>
              <w:t>8</w:t>
            </w:r>
          </w:p>
        </w:tc>
        <w:tc>
          <w:tcPr>
            <w:tcW w:w="576" w:type="dxa"/>
            <w:tcBorders>
              <w:top w:val="nil"/>
              <w:left w:val="nil"/>
              <w:bottom w:val="nil"/>
              <w:right w:val="nil"/>
            </w:tcBorders>
          </w:tcPr>
          <w:p w14:paraId="3A05436A" w14:textId="77777777" w:rsidR="00134ADD" w:rsidRPr="00F97CD3" w:rsidRDefault="00134ADD" w:rsidP="007F6598">
            <w:pPr>
              <w:rPr>
                <w:sz w:val="16"/>
                <w:szCs w:val="16"/>
                <w:lang w:eastAsia="zh-CN"/>
              </w:rPr>
            </w:pPr>
            <w:r>
              <w:rPr>
                <w:sz w:val="16"/>
                <w:szCs w:val="16"/>
                <w:lang w:eastAsia="zh-CN"/>
              </w:rPr>
              <w:t>8</w:t>
            </w:r>
          </w:p>
        </w:tc>
        <w:tc>
          <w:tcPr>
            <w:tcW w:w="496" w:type="dxa"/>
            <w:tcBorders>
              <w:top w:val="nil"/>
              <w:left w:val="nil"/>
              <w:bottom w:val="nil"/>
              <w:right w:val="nil"/>
            </w:tcBorders>
          </w:tcPr>
          <w:p w14:paraId="76F808C7" w14:textId="77777777" w:rsidR="00134ADD" w:rsidRPr="00F97CD3" w:rsidRDefault="00134ADD" w:rsidP="007F6598">
            <w:pPr>
              <w:rPr>
                <w:sz w:val="16"/>
                <w:szCs w:val="16"/>
                <w:lang w:eastAsia="zh-CN"/>
              </w:rPr>
            </w:pPr>
            <w:r>
              <w:rPr>
                <w:sz w:val="16"/>
                <w:szCs w:val="16"/>
                <w:lang w:eastAsia="zh-CN"/>
              </w:rPr>
              <w:t>8</w:t>
            </w:r>
          </w:p>
        </w:tc>
        <w:tc>
          <w:tcPr>
            <w:tcW w:w="536" w:type="dxa"/>
            <w:tcBorders>
              <w:top w:val="nil"/>
              <w:left w:val="nil"/>
              <w:bottom w:val="nil"/>
              <w:right w:val="nil"/>
            </w:tcBorders>
          </w:tcPr>
          <w:p w14:paraId="2475C13E" w14:textId="77777777" w:rsidR="00134ADD" w:rsidRPr="00F97CD3" w:rsidRDefault="00134ADD" w:rsidP="007F6598">
            <w:pPr>
              <w:rPr>
                <w:sz w:val="16"/>
                <w:szCs w:val="16"/>
                <w:lang w:eastAsia="zh-CN"/>
              </w:rPr>
            </w:pPr>
            <w:r>
              <w:rPr>
                <w:sz w:val="16"/>
                <w:szCs w:val="16"/>
                <w:lang w:eastAsia="zh-CN"/>
              </w:rPr>
              <w:t>8</w:t>
            </w:r>
          </w:p>
        </w:tc>
      </w:tr>
      <w:tr w:rsidR="00134ADD" w:rsidRPr="00F97CD3" w14:paraId="213D360F" w14:textId="77777777" w:rsidTr="007F6598">
        <w:trPr>
          <w:jc w:val="center"/>
        </w:trPr>
        <w:tc>
          <w:tcPr>
            <w:tcW w:w="1523" w:type="dxa"/>
            <w:tcBorders>
              <w:top w:val="nil"/>
              <w:left w:val="nil"/>
              <w:bottom w:val="nil"/>
              <w:right w:val="nil"/>
            </w:tcBorders>
          </w:tcPr>
          <w:p w14:paraId="4578D79E" w14:textId="77777777" w:rsidR="00134ADD" w:rsidRPr="00F97CD3" w:rsidRDefault="00134ADD" w:rsidP="007F6598">
            <w:pPr>
              <w:rPr>
                <w:sz w:val="16"/>
                <w:szCs w:val="16"/>
                <w:lang w:eastAsia="zh-CN"/>
              </w:rPr>
            </w:pPr>
            <w:r w:rsidRPr="00F97CD3">
              <w:rPr>
                <w:rFonts w:hint="eastAsia"/>
                <w:sz w:val="16"/>
                <w:szCs w:val="16"/>
                <w:lang w:eastAsia="zh-CN"/>
              </w:rPr>
              <w:t>learning rate</w:t>
            </w:r>
          </w:p>
        </w:tc>
        <w:tc>
          <w:tcPr>
            <w:tcW w:w="496" w:type="dxa"/>
            <w:tcBorders>
              <w:top w:val="nil"/>
              <w:left w:val="nil"/>
              <w:bottom w:val="nil"/>
              <w:right w:val="nil"/>
            </w:tcBorders>
          </w:tcPr>
          <w:p w14:paraId="47F4B438"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576" w:type="dxa"/>
            <w:tcBorders>
              <w:top w:val="nil"/>
              <w:left w:val="nil"/>
              <w:bottom w:val="nil"/>
              <w:right w:val="nil"/>
            </w:tcBorders>
          </w:tcPr>
          <w:p w14:paraId="11B2B0CC"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496" w:type="dxa"/>
            <w:tcBorders>
              <w:top w:val="nil"/>
              <w:left w:val="nil"/>
              <w:bottom w:val="nil"/>
              <w:right w:val="nil"/>
            </w:tcBorders>
          </w:tcPr>
          <w:p w14:paraId="0F353D8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08863F7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55539CB" w14:textId="77777777" w:rsidTr="007F6598">
        <w:trPr>
          <w:jc w:val="center"/>
        </w:trPr>
        <w:tc>
          <w:tcPr>
            <w:tcW w:w="1523" w:type="dxa"/>
            <w:tcBorders>
              <w:top w:val="nil"/>
              <w:left w:val="nil"/>
              <w:bottom w:val="nil"/>
              <w:right w:val="nil"/>
            </w:tcBorders>
          </w:tcPr>
          <w:p w14:paraId="444FAD06" w14:textId="77777777" w:rsidR="00134ADD" w:rsidRPr="00F97CD3" w:rsidRDefault="00134ADD" w:rsidP="007F6598">
            <w:pPr>
              <w:rPr>
                <w:sz w:val="16"/>
                <w:szCs w:val="16"/>
                <w:lang w:eastAsia="zh-CN"/>
              </w:rPr>
            </w:pPr>
            <w:r w:rsidRPr="00F97CD3">
              <w:rPr>
                <w:rFonts w:hint="eastAsia"/>
                <w:sz w:val="16"/>
                <w:szCs w:val="16"/>
                <w:lang w:eastAsia="zh-CN"/>
              </w:rPr>
              <w:t>max grow factor</w:t>
            </w:r>
          </w:p>
        </w:tc>
        <w:tc>
          <w:tcPr>
            <w:tcW w:w="496" w:type="dxa"/>
            <w:tcBorders>
              <w:top w:val="nil"/>
              <w:left w:val="nil"/>
              <w:bottom w:val="nil"/>
              <w:right w:val="nil"/>
            </w:tcBorders>
          </w:tcPr>
          <w:p w14:paraId="3FAD954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01446CF5" w14:textId="77777777" w:rsidR="00134ADD" w:rsidRPr="00F97CD3" w:rsidRDefault="00134ADD" w:rsidP="007F6598">
            <w:pPr>
              <w:rPr>
                <w:sz w:val="16"/>
                <w:szCs w:val="16"/>
                <w:lang w:eastAsia="zh-CN"/>
              </w:rPr>
            </w:pPr>
            <w:r w:rsidRPr="00F97CD3">
              <w:rPr>
                <w:rFonts w:hint="eastAsia"/>
                <w:sz w:val="16"/>
                <w:szCs w:val="16"/>
                <w:lang w:eastAsia="zh-CN"/>
              </w:rPr>
              <w:t>1.75</w:t>
            </w:r>
          </w:p>
        </w:tc>
        <w:tc>
          <w:tcPr>
            <w:tcW w:w="496" w:type="dxa"/>
            <w:tcBorders>
              <w:top w:val="nil"/>
              <w:left w:val="nil"/>
              <w:bottom w:val="nil"/>
              <w:right w:val="nil"/>
            </w:tcBorders>
          </w:tcPr>
          <w:p w14:paraId="3914B444"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6A54768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186E424A" w14:textId="77777777" w:rsidTr="007F6598">
        <w:trPr>
          <w:jc w:val="center"/>
        </w:trPr>
        <w:tc>
          <w:tcPr>
            <w:tcW w:w="1523" w:type="dxa"/>
            <w:tcBorders>
              <w:top w:val="nil"/>
              <w:left w:val="nil"/>
              <w:bottom w:val="nil"/>
              <w:right w:val="nil"/>
            </w:tcBorders>
          </w:tcPr>
          <w:p w14:paraId="71970586" w14:textId="77777777" w:rsidR="00134ADD" w:rsidRPr="00F97CD3" w:rsidRDefault="00134ADD" w:rsidP="007F6598">
            <w:pPr>
              <w:rPr>
                <w:sz w:val="16"/>
                <w:szCs w:val="16"/>
                <w:lang w:eastAsia="zh-CN"/>
              </w:rPr>
            </w:pPr>
            <w:r w:rsidRPr="00F97CD3">
              <w:rPr>
                <w:rFonts w:hint="eastAsia"/>
                <w:sz w:val="16"/>
                <w:szCs w:val="16"/>
                <w:lang w:eastAsia="zh-CN"/>
              </w:rPr>
              <w:t>increase factor</w:t>
            </w:r>
          </w:p>
        </w:tc>
        <w:tc>
          <w:tcPr>
            <w:tcW w:w="496" w:type="dxa"/>
            <w:tcBorders>
              <w:top w:val="nil"/>
              <w:left w:val="nil"/>
              <w:bottom w:val="nil"/>
              <w:right w:val="nil"/>
            </w:tcBorders>
          </w:tcPr>
          <w:p w14:paraId="49BBCB4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44726EA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750D0E21" w14:textId="77777777" w:rsidR="00134ADD" w:rsidRPr="00F97CD3" w:rsidRDefault="00134ADD" w:rsidP="007F6598">
            <w:pPr>
              <w:rPr>
                <w:sz w:val="16"/>
                <w:szCs w:val="16"/>
                <w:lang w:eastAsia="zh-CN"/>
              </w:rPr>
            </w:pPr>
            <w:r w:rsidRPr="00F97CD3">
              <w:rPr>
                <w:rFonts w:hint="eastAsia"/>
                <w:sz w:val="16"/>
                <w:szCs w:val="16"/>
                <w:lang w:eastAsia="zh-CN"/>
              </w:rPr>
              <w:t>1.2</w:t>
            </w:r>
          </w:p>
        </w:tc>
        <w:tc>
          <w:tcPr>
            <w:tcW w:w="536" w:type="dxa"/>
            <w:tcBorders>
              <w:top w:val="nil"/>
              <w:left w:val="nil"/>
              <w:bottom w:val="nil"/>
              <w:right w:val="nil"/>
            </w:tcBorders>
          </w:tcPr>
          <w:p w14:paraId="10E41109"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20FD4D61" w14:textId="77777777" w:rsidTr="007F6598">
        <w:trPr>
          <w:jc w:val="center"/>
        </w:trPr>
        <w:tc>
          <w:tcPr>
            <w:tcW w:w="1523" w:type="dxa"/>
            <w:tcBorders>
              <w:top w:val="nil"/>
              <w:left w:val="nil"/>
              <w:bottom w:val="nil"/>
              <w:right w:val="nil"/>
            </w:tcBorders>
          </w:tcPr>
          <w:p w14:paraId="58F1D750" w14:textId="77777777" w:rsidR="00134ADD" w:rsidRPr="00F97CD3" w:rsidRDefault="00134ADD" w:rsidP="007F6598">
            <w:pPr>
              <w:rPr>
                <w:sz w:val="16"/>
                <w:szCs w:val="16"/>
                <w:lang w:eastAsia="zh-CN"/>
              </w:rPr>
            </w:pPr>
            <w:r w:rsidRPr="00F97CD3">
              <w:rPr>
                <w:rFonts w:hint="eastAsia"/>
                <w:sz w:val="16"/>
                <w:szCs w:val="16"/>
                <w:lang w:eastAsia="zh-CN"/>
              </w:rPr>
              <w:t>decrease factor</w:t>
            </w:r>
          </w:p>
        </w:tc>
        <w:tc>
          <w:tcPr>
            <w:tcW w:w="496" w:type="dxa"/>
            <w:tcBorders>
              <w:top w:val="nil"/>
              <w:left w:val="nil"/>
              <w:bottom w:val="nil"/>
              <w:right w:val="nil"/>
            </w:tcBorders>
          </w:tcPr>
          <w:p w14:paraId="50DE0E6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1DA4B7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8D34B2"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536" w:type="dxa"/>
            <w:tcBorders>
              <w:top w:val="nil"/>
              <w:left w:val="nil"/>
              <w:bottom w:val="nil"/>
              <w:right w:val="nil"/>
            </w:tcBorders>
          </w:tcPr>
          <w:p w14:paraId="6A2B7A3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71B992D6" w14:textId="77777777" w:rsidTr="007F6598">
        <w:trPr>
          <w:jc w:val="center"/>
        </w:trPr>
        <w:tc>
          <w:tcPr>
            <w:tcW w:w="1523" w:type="dxa"/>
            <w:tcBorders>
              <w:top w:val="nil"/>
              <w:left w:val="nil"/>
              <w:bottom w:val="nil"/>
              <w:right w:val="nil"/>
            </w:tcBorders>
          </w:tcPr>
          <w:p w14:paraId="308E4633" w14:textId="77777777" w:rsidR="00134ADD" w:rsidRPr="00F97CD3" w:rsidRDefault="00134ADD" w:rsidP="007F6598">
            <w:pPr>
              <w:rPr>
                <w:sz w:val="16"/>
                <w:szCs w:val="16"/>
                <w:lang w:eastAsia="zh-CN"/>
              </w:rPr>
            </w:pPr>
            <w:r w:rsidRPr="00F97CD3">
              <w:rPr>
                <w:rFonts w:hint="eastAsia"/>
                <w:sz w:val="16"/>
                <w:szCs w:val="16"/>
                <w:lang w:eastAsia="zh-CN"/>
              </w:rPr>
              <w:t>initial update value</w:t>
            </w:r>
          </w:p>
        </w:tc>
        <w:tc>
          <w:tcPr>
            <w:tcW w:w="496" w:type="dxa"/>
            <w:tcBorders>
              <w:top w:val="nil"/>
              <w:left w:val="nil"/>
              <w:bottom w:val="nil"/>
              <w:right w:val="nil"/>
            </w:tcBorders>
          </w:tcPr>
          <w:p w14:paraId="5D27E2B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E30D48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12552CC9" w14:textId="77777777" w:rsidR="00134ADD" w:rsidRPr="00F97CD3" w:rsidRDefault="00134ADD" w:rsidP="007F6598">
            <w:pPr>
              <w:rPr>
                <w:sz w:val="16"/>
                <w:szCs w:val="16"/>
                <w:lang w:eastAsia="zh-CN"/>
              </w:rPr>
            </w:pPr>
            <w:r w:rsidRPr="00F97CD3">
              <w:rPr>
                <w:rFonts w:hint="eastAsia"/>
                <w:sz w:val="16"/>
                <w:szCs w:val="16"/>
                <w:lang w:eastAsia="zh-CN"/>
              </w:rPr>
              <w:t>0.1</w:t>
            </w:r>
          </w:p>
        </w:tc>
        <w:tc>
          <w:tcPr>
            <w:tcW w:w="536" w:type="dxa"/>
            <w:tcBorders>
              <w:top w:val="nil"/>
              <w:left w:val="nil"/>
              <w:bottom w:val="nil"/>
              <w:right w:val="nil"/>
            </w:tcBorders>
          </w:tcPr>
          <w:p w14:paraId="68A3DF47"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A3DC52C" w14:textId="77777777" w:rsidTr="007F6598">
        <w:trPr>
          <w:jc w:val="center"/>
        </w:trPr>
        <w:tc>
          <w:tcPr>
            <w:tcW w:w="1523" w:type="dxa"/>
            <w:tcBorders>
              <w:top w:val="nil"/>
              <w:left w:val="nil"/>
              <w:bottom w:val="nil"/>
              <w:right w:val="nil"/>
            </w:tcBorders>
          </w:tcPr>
          <w:p w14:paraId="77431918" w14:textId="77777777" w:rsidR="00134ADD" w:rsidRPr="00F97CD3" w:rsidRDefault="00134ADD" w:rsidP="007F6598">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6426A99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A444FF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69BD39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1B4F3F58"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1F146C0" w14:textId="77777777" w:rsidTr="007F6598">
        <w:trPr>
          <w:trHeight w:val="126"/>
          <w:jc w:val="center"/>
        </w:trPr>
        <w:tc>
          <w:tcPr>
            <w:tcW w:w="1523" w:type="dxa"/>
            <w:tcBorders>
              <w:top w:val="nil"/>
              <w:left w:val="nil"/>
              <w:bottom w:val="nil"/>
              <w:right w:val="nil"/>
            </w:tcBorders>
          </w:tcPr>
          <w:p w14:paraId="3EC1F749" w14:textId="77777777" w:rsidR="00134ADD" w:rsidRPr="00F97CD3" w:rsidRDefault="00134ADD" w:rsidP="007F6598">
            <w:pPr>
              <w:rPr>
                <w:iCs/>
                <w:sz w:val="16"/>
                <w:szCs w:val="16"/>
              </w:rPr>
            </w:pPr>
            <m:oMathPara>
              <m:oMathParaPr>
                <m:jc m:val="left"/>
              </m:oMathParaPr>
              <m:oMath>
                <m:r>
                  <w:rPr>
                    <w:rFonts w:ascii="Cambria Math" w:hAnsi="Cambria Math"/>
                    <w:sz w:val="16"/>
                    <w:szCs w:val="16"/>
                  </w:rPr>
                  <w:lastRenderedPageBreak/>
                  <m:t>β</m:t>
                </m:r>
              </m:oMath>
            </m:oMathPara>
          </w:p>
        </w:tc>
        <w:tc>
          <w:tcPr>
            <w:tcW w:w="496" w:type="dxa"/>
            <w:tcBorders>
              <w:top w:val="nil"/>
              <w:left w:val="nil"/>
              <w:bottom w:val="nil"/>
              <w:right w:val="nil"/>
            </w:tcBorders>
          </w:tcPr>
          <w:p w14:paraId="32387E3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C4FD8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2CE27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7AF9F322"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BCB7F8E" w14:textId="77777777" w:rsidTr="007F6598">
        <w:trPr>
          <w:trHeight w:val="126"/>
          <w:jc w:val="center"/>
        </w:trPr>
        <w:tc>
          <w:tcPr>
            <w:tcW w:w="3627" w:type="dxa"/>
            <w:gridSpan w:val="5"/>
            <w:tcBorders>
              <w:top w:val="nil"/>
              <w:left w:val="nil"/>
              <w:bottom w:val="double" w:sz="6" w:space="0" w:color="auto"/>
              <w:right w:val="nil"/>
            </w:tcBorders>
          </w:tcPr>
          <w:p w14:paraId="00342712" w14:textId="77777777" w:rsidR="00134ADD" w:rsidRPr="00F97CD3" w:rsidRDefault="00134ADD" w:rsidP="007F6598">
            <w:pPr>
              <w:jc w:val="center"/>
              <w:rPr>
                <w:sz w:val="16"/>
                <w:szCs w:val="16"/>
                <w:lang w:eastAsia="zh-CN"/>
              </w:rPr>
            </w:pPr>
            <w:r>
              <w:rPr>
                <w:rFonts w:hint="eastAsia"/>
                <w:sz w:val="16"/>
                <w:szCs w:val="16"/>
                <w:lang w:eastAsia="zh-CN"/>
              </w:rPr>
              <w:t>O</w:t>
            </w:r>
            <w:r w:rsidRPr="00F97CD3">
              <w:rPr>
                <w:rFonts w:hint="eastAsia"/>
                <w:sz w:val="16"/>
                <w:szCs w:val="16"/>
                <w:lang w:eastAsia="zh-CN"/>
              </w:rPr>
              <w:t>ther parameters are same as in TABLE V.</w:t>
            </w:r>
          </w:p>
        </w:tc>
      </w:tr>
    </w:tbl>
    <w:p w14:paraId="78E95642" w14:textId="77777777" w:rsidR="00134ADD" w:rsidRPr="00F97CD3" w:rsidRDefault="00134ADD" w:rsidP="00134ADD">
      <w:pPr>
        <w:pStyle w:val="Heading1"/>
        <w:rPr>
          <w:lang w:eastAsia="zh-CN"/>
        </w:rPr>
      </w:pPr>
      <w:r w:rsidRPr="00F97CD3">
        <w:rPr>
          <w:rFonts w:hint="eastAsia"/>
          <w:lang w:eastAsia="zh-CN"/>
        </w:rPr>
        <w:t>Conclusion</w:t>
      </w:r>
    </w:p>
    <w:p w14:paraId="2A9F0ACE" w14:textId="77777777" w:rsidR="00134ADD" w:rsidRPr="00F97CD3" w:rsidRDefault="00134ADD" w:rsidP="00134ADD">
      <w:pPr>
        <w:pStyle w:val="Text"/>
        <w:rPr>
          <w:lang w:eastAsia="zh-CN"/>
        </w:rPr>
      </w:pPr>
      <w:r w:rsidRPr="00F97CD3">
        <w:rPr>
          <w:rFonts w:hint="eastAsia"/>
          <w:lang w:eastAsia="zh-CN"/>
        </w:rPr>
        <w:t xml:space="preserve">Based on the architecture and design pattern of this neural networks library, the author developed multiple weight update algorithms </w:t>
      </w:r>
      <w:r w:rsidRPr="00F97CD3">
        <w:rPr>
          <w:lang w:eastAsia="zh-CN"/>
        </w:rPr>
        <w:t xml:space="preserve">one by one </w:t>
      </w:r>
      <w:r w:rsidRPr="00F97CD3">
        <w:rPr>
          <w:rFonts w:hint="eastAsia"/>
          <w:lang w:eastAsia="zh-CN"/>
        </w:rPr>
        <w:t>after review</w:t>
      </w:r>
      <w:r w:rsidRPr="00F97CD3">
        <w:rPr>
          <w:lang w:eastAsia="zh-CN"/>
        </w:rPr>
        <w:t>ing</w:t>
      </w:r>
      <w:r w:rsidRPr="00F97CD3">
        <w:rPr>
          <w:rFonts w:hint="eastAsia"/>
          <w:lang w:eastAsia="zh-CN"/>
        </w:rPr>
        <w:t xml:space="preserve"> different back-propagation techniques without greatly modifying other components inside the architecture.  In terms of this, the library could be regarded as easily extendable, especially facing the circumstance that future algorithms </w:t>
      </w:r>
      <w:r w:rsidRPr="00F97CD3">
        <w:rPr>
          <w:lang w:eastAsia="zh-CN"/>
        </w:rPr>
        <w:t>being developed</w:t>
      </w:r>
      <w:r w:rsidRPr="00F97CD3">
        <w:rPr>
          <w:rFonts w:hint="eastAsia"/>
          <w:lang w:eastAsia="zh-CN"/>
        </w:rPr>
        <w:t xml:space="preserve"> continuously.</w:t>
      </w:r>
    </w:p>
    <w:p w14:paraId="326E38CF" w14:textId="77777777" w:rsidR="00134ADD" w:rsidRPr="00F97CD3" w:rsidRDefault="00134ADD" w:rsidP="00134ADD">
      <w:pPr>
        <w:pStyle w:val="Text"/>
        <w:rPr>
          <w:lang w:eastAsia="zh-CN"/>
        </w:rPr>
      </w:pPr>
      <w:r w:rsidRPr="00F97CD3">
        <w:rPr>
          <w:rFonts w:hint="eastAsia"/>
          <w:lang w:eastAsia="zh-CN"/>
        </w:rPr>
        <w:t>The author</w:t>
      </w:r>
      <w:r w:rsidRPr="00F97CD3">
        <w:rPr>
          <w:lang w:eastAsia="zh-CN"/>
        </w:rPr>
        <w:t xml:space="preserve"> created this library under</w:t>
      </w:r>
      <w:r w:rsidRPr="00F97CD3">
        <w:rPr>
          <w:rFonts w:hint="eastAsia"/>
          <w:lang w:eastAsia="zh-CN"/>
        </w:rPr>
        <w:t xml:space="preserve"> the </w:t>
      </w:r>
      <w:r w:rsidRPr="00F97CD3">
        <w:rPr>
          <w:lang w:eastAsia="zh-CN"/>
        </w:rPr>
        <w:t xml:space="preserve">consideration of both </w:t>
      </w:r>
      <w:r w:rsidRPr="00F97CD3">
        <w:rPr>
          <w:rFonts w:hint="eastAsia"/>
          <w:lang w:eastAsia="zh-CN"/>
        </w:rPr>
        <w:t>abstraction and generalization</w:t>
      </w:r>
      <w:r w:rsidRPr="00F97CD3">
        <w:rPr>
          <w:lang w:eastAsia="zh-CN"/>
        </w:rPr>
        <w:t>.  It</w:t>
      </w:r>
      <w:r w:rsidRPr="00F97CD3">
        <w:rPr>
          <w:rFonts w:hint="eastAsia"/>
          <w:lang w:eastAsia="zh-CN"/>
        </w:rPr>
        <w:t xml:space="preserve"> produce</w:t>
      </w:r>
      <w:r w:rsidRPr="00F97CD3">
        <w:rPr>
          <w:lang w:eastAsia="zh-CN"/>
        </w:rPr>
        <w:t>s</w:t>
      </w:r>
      <w:r w:rsidRPr="00F97CD3">
        <w:rPr>
          <w:rFonts w:hint="eastAsia"/>
          <w:lang w:eastAsia="zh-CN"/>
        </w:rPr>
        <w:t xml:space="preserve"> benefits if a network structure is not </w:t>
      </w:r>
      <w:r w:rsidRPr="00F97CD3">
        <w:rPr>
          <w:lang w:eastAsia="zh-CN"/>
        </w:rPr>
        <w:t>symmetric, which means user can customize the topology by</w:t>
      </w:r>
      <w:r w:rsidRPr="00F97CD3">
        <w:rPr>
          <w:rFonts w:hint="eastAsia"/>
          <w:lang w:eastAsia="zh-CN"/>
        </w:rPr>
        <w:t xml:space="preserve"> </w:t>
      </w:r>
      <w:r w:rsidRPr="00F97CD3">
        <w:rPr>
          <w:lang w:eastAsia="zh-CN"/>
        </w:rPr>
        <w:t>pruning</w:t>
      </w:r>
      <w:r w:rsidRPr="00F97CD3">
        <w:rPr>
          <w:rFonts w:hint="eastAsia"/>
          <w:lang w:eastAsia="zh-CN"/>
        </w:rPr>
        <w:t xml:space="preserve"> or branch</w:t>
      </w:r>
      <w:r w:rsidRPr="00F97CD3">
        <w:rPr>
          <w:lang w:eastAsia="zh-CN"/>
        </w:rPr>
        <w:t>ing the connections during programming</w:t>
      </w:r>
      <w:r w:rsidRPr="00F97CD3">
        <w:rPr>
          <w:rFonts w:hint="eastAsia"/>
          <w:lang w:eastAsia="zh-CN"/>
        </w:rPr>
        <w:t>.</w:t>
      </w:r>
    </w:p>
    <w:p w14:paraId="49862AF9" w14:textId="2BF1F701" w:rsidR="00134ADD" w:rsidRPr="00F97CD3" w:rsidRDefault="00134ADD" w:rsidP="00134ADD">
      <w:pPr>
        <w:pStyle w:val="Text"/>
        <w:rPr>
          <w:lang w:eastAsia="zh-CN"/>
        </w:rPr>
      </w:pPr>
      <w:r w:rsidRPr="00F97CD3">
        <w:rPr>
          <w:lang w:eastAsia="zh-CN"/>
        </w:rPr>
        <w:t>T</w:t>
      </w:r>
      <w:r w:rsidRPr="00F97CD3">
        <w:rPr>
          <w:rFonts w:hint="eastAsia"/>
          <w:lang w:eastAsia="zh-CN"/>
        </w:rPr>
        <w:t>he m</w:t>
      </w:r>
      <w:r w:rsidR="0006145D">
        <w:rPr>
          <w:rFonts w:hint="eastAsia"/>
          <w:lang w:eastAsia="zh-CN"/>
        </w:rPr>
        <w:t>ultithread</w:t>
      </w:r>
      <w:r w:rsidRPr="00F97CD3">
        <w:rPr>
          <w:rFonts w:hint="eastAsia"/>
          <w:lang w:eastAsia="zh-CN"/>
        </w:rPr>
        <w:t xml:space="preserve">ed </w:t>
      </w:r>
      <w:r w:rsidRPr="00F97CD3">
        <w:rPr>
          <w:lang w:eastAsia="zh-CN"/>
        </w:rPr>
        <w:t>architecture</w:t>
      </w:r>
      <w:r w:rsidRPr="00F97CD3">
        <w:rPr>
          <w:rFonts w:hint="eastAsia"/>
          <w:lang w:eastAsia="zh-CN"/>
        </w:rPr>
        <w:t xml:space="preserve"> could easily be embedded into any kind of distribut</w:t>
      </w:r>
      <w:r w:rsidRPr="00F97CD3">
        <w:rPr>
          <w:lang w:eastAsia="zh-CN"/>
        </w:rPr>
        <w:t>ed</w:t>
      </w:r>
      <w:r w:rsidRPr="00F97CD3">
        <w:rPr>
          <w:rFonts w:hint="eastAsia"/>
          <w:lang w:eastAsia="zh-CN"/>
        </w:rPr>
        <w:t xml:space="preserve"> systems by calling few functions </w:t>
      </w:r>
      <w:r w:rsidRPr="00F97CD3">
        <w:rPr>
          <w:lang w:eastAsia="zh-CN"/>
        </w:rPr>
        <w:t>the</w:t>
      </w:r>
      <w:r w:rsidRPr="00F97CD3">
        <w:rPr>
          <w:rFonts w:hint="eastAsia"/>
          <w:lang w:eastAsia="zh-CN"/>
        </w:rPr>
        <w:t xml:space="preserve"> library provides.</w:t>
      </w:r>
    </w:p>
    <w:p w14:paraId="3B2B8120" w14:textId="70974F70" w:rsidR="00134ADD" w:rsidRPr="00F97CD3" w:rsidRDefault="00134ADD" w:rsidP="00134ADD">
      <w:pPr>
        <w:pStyle w:val="Text"/>
        <w:rPr>
          <w:lang w:eastAsia="zh-CN"/>
        </w:rPr>
      </w:pPr>
      <w:r w:rsidRPr="00F97CD3">
        <w:rPr>
          <w:rFonts w:hint="eastAsia"/>
          <w:lang w:eastAsia="zh-CN"/>
        </w:rPr>
        <w:t xml:space="preserve">The </w:t>
      </w:r>
      <w:r w:rsidRPr="00F97CD3">
        <w:rPr>
          <w:lang w:eastAsia="zh-CN"/>
        </w:rPr>
        <w:t>M</w:t>
      </w:r>
      <w:r w:rsidR="0006145D">
        <w:rPr>
          <w:lang w:eastAsia="zh-CN"/>
        </w:rPr>
        <w:t>ultithread</w:t>
      </w:r>
      <w:r w:rsidRPr="00F97CD3">
        <w:rPr>
          <w:lang w:eastAsia="zh-CN"/>
        </w:rPr>
        <w:t>ed Neural Networks Template Library</w:t>
      </w:r>
      <w:r w:rsidRPr="00F97CD3">
        <w:rPr>
          <w:rFonts w:hint="eastAsia"/>
          <w:lang w:eastAsia="zh-CN"/>
        </w:rPr>
        <w:t xml:space="preserve"> </w:t>
      </w:r>
      <w:r w:rsidR="008C7F0D">
        <w:rPr>
          <w:lang w:eastAsia="zh-CN"/>
        </w:rPr>
        <w:t>GPNN</w:t>
      </w:r>
      <w:r w:rsidR="001F121F">
        <w:rPr>
          <w:lang w:eastAsia="zh-CN"/>
        </w:rPr>
        <w:t xml:space="preserve"> </w:t>
      </w:r>
      <w:r w:rsidRPr="00F97CD3">
        <w:rPr>
          <w:rFonts w:hint="eastAsia"/>
          <w:lang w:eastAsia="zh-CN"/>
        </w:rPr>
        <w:t>(BeefNet)</w:t>
      </w:r>
      <w:r w:rsidRPr="00F97CD3">
        <w:rPr>
          <w:lang w:eastAsia="zh-CN"/>
        </w:rPr>
        <w:t xml:space="preserve"> under LGPL license</w:t>
      </w:r>
      <w:r w:rsidRPr="00F97CD3">
        <w:rPr>
          <w:rFonts w:hint="eastAsia"/>
          <w:lang w:eastAsia="zh-CN"/>
        </w:rPr>
        <w:t xml:space="preserve"> is available at</w:t>
      </w:r>
    </w:p>
    <w:p w14:paraId="0F058D55" w14:textId="2A18548C" w:rsidR="00134ADD" w:rsidRDefault="00C82CF7" w:rsidP="00134ADD">
      <w:pPr>
        <w:pStyle w:val="Text"/>
        <w:ind w:firstLine="0"/>
        <w:rPr>
          <w:lang w:eastAsia="zh-CN"/>
        </w:rPr>
      </w:pPr>
      <w:hyperlink r:id="rId19" w:history="1">
        <w:r w:rsidR="009B6584" w:rsidRPr="00377A61">
          <w:rPr>
            <w:rStyle w:val="Hyperlink"/>
            <w:rFonts w:hint="eastAsia"/>
            <w:lang w:eastAsia="zh-CN"/>
          </w:rPr>
          <w:t>https://www.github.com/</w:t>
        </w:r>
        <w:r w:rsidR="009B6584" w:rsidRPr="00377A61">
          <w:rPr>
            <w:rStyle w:val="Hyperlink"/>
            <w:lang w:eastAsia="zh-CN"/>
          </w:rPr>
          <w:t>wenduow</w:t>
        </w:r>
        <w:r w:rsidR="009B6584" w:rsidRPr="00377A61">
          <w:rPr>
            <w:rStyle w:val="Hyperlink"/>
            <w:rFonts w:hint="eastAsia"/>
            <w:lang w:eastAsia="zh-CN"/>
          </w:rPr>
          <w:t>/BeefNet</w:t>
        </w:r>
      </w:hyperlink>
    </w:p>
    <w:p w14:paraId="630BAE26" w14:textId="77777777" w:rsidR="00134ADD" w:rsidRDefault="00134ADD" w:rsidP="00134ADD">
      <w:pPr>
        <w:pStyle w:val="ReferenceHead"/>
      </w:pPr>
      <w:r w:rsidRPr="00F97CD3">
        <w:t>Appendix</w:t>
      </w:r>
    </w:p>
    <w:p w14:paraId="5224D174" w14:textId="77777777" w:rsidR="00134ADD" w:rsidRPr="00F97CD3" w:rsidRDefault="00134ADD" w:rsidP="00134ADD">
      <w:pPr>
        <w:pStyle w:val="IEEETableCaption"/>
        <w:rPr>
          <w:lang w:eastAsia="zh-CN"/>
        </w:rPr>
      </w:pPr>
      <w:r w:rsidRPr="00F97CD3">
        <w:t xml:space="preserve">TABLE </w:t>
      </w:r>
      <w:fldSimple w:instr=" SEQ TABLE \* ROMAN ">
        <w:r>
          <w:rPr>
            <w:noProof/>
          </w:rPr>
          <w:t>IX</w:t>
        </w:r>
      </w:fldSimple>
      <w:r w:rsidRPr="00F97CD3">
        <w:br/>
      </w:r>
      <w:r w:rsidRPr="00F97CD3">
        <w:rPr>
          <w:lang w:eastAsia="zh-CN"/>
        </w:rPr>
        <w:t>Neural Network Characteristics</w:t>
      </w:r>
    </w:p>
    <w:tbl>
      <w:tblPr>
        <w:tblW w:w="4766" w:type="dxa"/>
        <w:jc w:val="center"/>
        <w:tblBorders>
          <w:top w:val="single" w:sz="12" w:space="0" w:color="808080"/>
          <w:bottom w:val="single" w:sz="12" w:space="0" w:color="808080"/>
        </w:tblBorders>
        <w:tblLayout w:type="fixed"/>
        <w:tblLook w:val="0000" w:firstRow="0" w:lastRow="0" w:firstColumn="0" w:lastColumn="0" w:noHBand="0" w:noVBand="0"/>
      </w:tblPr>
      <w:tblGrid>
        <w:gridCol w:w="1758"/>
        <w:gridCol w:w="732"/>
        <w:gridCol w:w="874"/>
        <w:gridCol w:w="670"/>
        <w:gridCol w:w="732"/>
      </w:tblGrid>
      <w:tr w:rsidR="00134ADD" w:rsidRPr="00F97CD3" w14:paraId="17936207" w14:textId="77777777" w:rsidTr="00255C56">
        <w:trPr>
          <w:trHeight w:val="72"/>
          <w:jc w:val="center"/>
        </w:trPr>
        <w:tc>
          <w:tcPr>
            <w:tcW w:w="1758" w:type="dxa"/>
            <w:tcBorders>
              <w:top w:val="double" w:sz="6" w:space="0" w:color="auto"/>
              <w:left w:val="nil"/>
              <w:bottom w:val="single" w:sz="6" w:space="0" w:color="auto"/>
              <w:right w:val="nil"/>
            </w:tcBorders>
            <w:vAlign w:val="center"/>
          </w:tcPr>
          <w:p w14:paraId="69842D53" w14:textId="77777777" w:rsidR="00134ADD" w:rsidRPr="00F97CD3" w:rsidRDefault="00134ADD" w:rsidP="007F6598">
            <w:pPr>
              <w:jc w:val="center"/>
              <w:rPr>
                <w:sz w:val="16"/>
                <w:szCs w:val="16"/>
                <w:lang w:eastAsia="zh-CN"/>
              </w:rPr>
            </w:pPr>
            <w:r w:rsidRPr="00F97CD3">
              <w:rPr>
                <w:sz w:val="16"/>
                <w:szCs w:val="16"/>
                <w:lang w:eastAsia="zh-CN"/>
              </w:rPr>
              <w:t>Supports</w:t>
            </w:r>
          </w:p>
        </w:tc>
        <w:tc>
          <w:tcPr>
            <w:tcW w:w="732" w:type="dxa"/>
            <w:tcBorders>
              <w:top w:val="double" w:sz="6" w:space="0" w:color="auto"/>
              <w:left w:val="nil"/>
              <w:bottom w:val="single" w:sz="6" w:space="0" w:color="auto"/>
              <w:right w:val="nil"/>
            </w:tcBorders>
            <w:vAlign w:val="center"/>
          </w:tcPr>
          <w:p w14:paraId="0ECBAF5C" w14:textId="77777777" w:rsidR="00134ADD" w:rsidRPr="00F97CD3" w:rsidRDefault="00134ADD" w:rsidP="007F6598">
            <w:pPr>
              <w:pStyle w:val="TableTitle"/>
              <w:rPr>
                <w:smallCaps w:val="0"/>
                <w:lang w:eastAsia="zh-CN"/>
              </w:rPr>
            </w:pPr>
            <w:r w:rsidRPr="00F97CD3">
              <w:rPr>
                <w:smallCaps w:val="0"/>
                <w:lang w:eastAsia="zh-CN"/>
              </w:rPr>
              <w:t>FANN</w:t>
            </w:r>
          </w:p>
        </w:tc>
        <w:tc>
          <w:tcPr>
            <w:tcW w:w="874" w:type="dxa"/>
            <w:tcBorders>
              <w:top w:val="double" w:sz="6" w:space="0" w:color="auto"/>
              <w:left w:val="nil"/>
              <w:bottom w:val="single" w:sz="6" w:space="0" w:color="auto"/>
              <w:right w:val="nil"/>
            </w:tcBorders>
            <w:vAlign w:val="center"/>
          </w:tcPr>
          <w:p w14:paraId="3713069B" w14:textId="77777777" w:rsidR="00134ADD" w:rsidRPr="00F97CD3" w:rsidRDefault="00134ADD" w:rsidP="007F6598">
            <w:pPr>
              <w:pStyle w:val="TableTitle"/>
              <w:rPr>
                <w:smallCaps w:val="0"/>
                <w:lang w:eastAsia="zh-CN"/>
              </w:rPr>
            </w:pPr>
            <w:r w:rsidRPr="00F97CD3">
              <w:rPr>
                <w:smallCaps w:val="0"/>
                <w:lang w:eastAsia="zh-CN"/>
              </w:rPr>
              <w:t>OpenNN</w:t>
            </w:r>
          </w:p>
        </w:tc>
        <w:tc>
          <w:tcPr>
            <w:tcW w:w="670" w:type="dxa"/>
            <w:tcBorders>
              <w:top w:val="double" w:sz="6" w:space="0" w:color="auto"/>
              <w:left w:val="nil"/>
              <w:bottom w:val="single" w:sz="6" w:space="0" w:color="auto"/>
              <w:right w:val="nil"/>
            </w:tcBorders>
            <w:vAlign w:val="center"/>
          </w:tcPr>
          <w:p w14:paraId="6FF14C43" w14:textId="77777777" w:rsidR="00134ADD" w:rsidRPr="00F97CD3" w:rsidRDefault="00134ADD" w:rsidP="007F6598">
            <w:pPr>
              <w:pStyle w:val="TableTitle"/>
              <w:rPr>
                <w:smallCaps w:val="0"/>
                <w:lang w:eastAsia="zh-CN"/>
              </w:rPr>
            </w:pPr>
            <w:r w:rsidRPr="00F97CD3">
              <w:rPr>
                <w:smallCaps w:val="0"/>
                <w:lang w:eastAsia="zh-CN"/>
              </w:rPr>
              <w:t>tnnlib</w:t>
            </w:r>
          </w:p>
        </w:tc>
        <w:tc>
          <w:tcPr>
            <w:tcW w:w="732" w:type="dxa"/>
            <w:tcBorders>
              <w:top w:val="double" w:sz="6" w:space="0" w:color="auto"/>
              <w:left w:val="nil"/>
              <w:bottom w:val="single" w:sz="6" w:space="0" w:color="auto"/>
              <w:right w:val="nil"/>
            </w:tcBorders>
            <w:vAlign w:val="center"/>
          </w:tcPr>
          <w:p w14:paraId="17078C05" w14:textId="6B63C782" w:rsidR="00134ADD" w:rsidRPr="00F97CD3" w:rsidRDefault="008C7F0D" w:rsidP="007F6598">
            <w:pPr>
              <w:pStyle w:val="TableTitle"/>
              <w:rPr>
                <w:smallCaps w:val="0"/>
                <w:lang w:eastAsia="zh-CN"/>
              </w:rPr>
            </w:pPr>
            <w:r>
              <w:rPr>
                <w:smallCaps w:val="0"/>
                <w:lang w:eastAsia="zh-CN"/>
              </w:rPr>
              <w:t>GPNN</w:t>
            </w:r>
          </w:p>
        </w:tc>
      </w:tr>
      <w:tr w:rsidR="00134ADD" w:rsidRPr="00F97CD3" w14:paraId="51E03D0E" w14:textId="77777777" w:rsidTr="00255C56">
        <w:trPr>
          <w:jc w:val="center"/>
        </w:trPr>
        <w:tc>
          <w:tcPr>
            <w:tcW w:w="1758" w:type="dxa"/>
            <w:tcBorders>
              <w:top w:val="single" w:sz="6" w:space="0" w:color="auto"/>
              <w:left w:val="nil"/>
              <w:bottom w:val="single" w:sz="6" w:space="0" w:color="auto"/>
              <w:right w:val="nil"/>
            </w:tcBorders>
            <w:vAlign w:val="center"/>
          </w:tcPr>
          <w:p w14:paraId="0C246197" w14:textId="77777777" w:rsidR="00134ADD" w:rsidRPr="00F97CD3" w:rsidRDefault="00134ADD" w:rsidP="007F6598">
            <w:pPr>
              <w:rPr>
                <w:sz w:val="16"/>
                <w:szCs w:val="16"/>
                <w:lang w:eastAsia="zh-CN"/>
              </w:rPr>
            </w:pPr>
            <w:r w:rsidRPr="00F97CD3">
              <w:rPr>
                <w:sz w:val="16"/>
                <w:szCs w:val="16"/>
                <w:lang w:eastAsia="zh-CN"/>
              </w:rPr>
              <w:lastRenderedPageBreak/>
              <w:t>parallel computing</w:t>
            </w:r>
            <w:r>
              <w:rPr>
                <w:rFonts w:hint="eastAsia"/>
                <w:sz w:val="16"/>
                <w:szCs w:val="16"/>
                <w:lang w:eastAsia="zh-CN"/>
              </w:rPr>
              <w:br/>
              <w:t>interface</w:t>
            </w:r>
          </w:p>
        </w:tc>
        <w:tc>
          <w:tcPr>
            <w:tcW w:w="732" w:type="dxa"/>
            <w:tcBorders>
              <w:top w:val="single" w:sz="6" w:space="0" w:color="auto"/>
              <w:left w:val="nil"/>
              <w:bottom w:val="single" w:sz="6" w:space="0" w:color="auto"/>
              <w:right w:val="nil"/>
            </w:tcBorders>
            <w:vAlign w:val="center"/>
          </w:tcPr>
          <w:p w14:paraId="6AC0966D"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single" w:sz="6" w:space="0" w:color="auto"/>
              <w:right w:val="nil"/>
            </w:tcBorders>
            <w:vAlign w:val="center"/>
          </w:tcPr>
          <w:p w14:paraId="7957B2C1"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single" w:sz="6" w:space="0" w:color="auto"/>
              <w:right w:val="nil"/>
            </w:tcBorders>
            <w:vAlign w:val="center"/>
          </w:tcPr>
          <w:p w14:paraId="34718A2E" w14:textId="77777777" w:rsidR="00134ADD" w:rsidRPr="00F97CD3" w:rsidRDefault="00134ADD" w:rsidP="007F6598">
            <w:pPr>
              <w:jc w:val="center"/>
              <w:rPr>
                <w:sz w:val="16"/>
                <w:szCs w:val="16"/>
                <w:lang w:eastAsia="zh-CN"/>
              </w:rPr>
            </w:pPr>
            <w:r w:rsidRPr="00F97CD3">
              <w:rPr>
                <w:sz w:val="16"/>
                <w:szCs w:val="16"/>
                <w:lang w:eastAsia="zh-CN"/>
              </w:rPr>
              <w:t>N</w:t>
            </w:r>
          </w:p>
        </w:tc>
        <w:tc>
          <w:tcPr>
            <w:tcW w:w="732" w:type="dxa"/>
            <w:tcBorders>
              <w:top w:val="single" w:sz="6" w:space="0" w:color="auto"/>
              <w:left w:val="nil"/>
              <w:bottom w:val="single" w:sz="6" w:space="0" w:color="auto"/>
              <w:right w:val="nil"/>
            </w:tcBorders>
            <w:vAlign w:val="center"/>
          </w:tcPr>
          <w:p w14:paraId="02CEC821"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2657F98A" w14:textId="77777777" w:rsidTr="00255C56">
        <w:trPr>
          <w:jc w:val="center"/>
        </w:trPr>
        <w:tc>
          <w:tcPr>
            <w:tcW w:w="1758" w:type="dxa"/>
            <w:tcBorders>
              <w:top w:val="single" w:sz="6" w:space="0" w:color="auto"/>
              <w:left w:val="nil"/>
              <w:bottom w:val="single" w:sz="6" w:space="0" w:color="auto"/>
              <w:right w:val="nil"/>
            </w:tcBorders>
            <w:vAlign w:val="center"/>
          </w:tcPr>
          <w:p w14:paraId="22931C3B" w14:textId="77777777" w:rsidR="00134ADD" w:rsidRPr="00F97CD3" w:rsidRDefault="00134ADD" w:rsidP="007F6598">
            <w:pPr>
              <w:rPr>
                <w:sz w:val="16"/>
                <w:szCs w:val="16"/>
                <w:lang w:eastAsia="zh-CN"/>
              </w:rPr>
            </w:pPr>
            <w:r>
              <w:rPr>
                <w:rFonts w:hint="eastAsia"/>
                <w:sz w:val="16"/>
                <w:szCs w:val="16"/>
                <w:lang w:eastAsia="zh-CN"/>
              </w:rPr>
              <w:t>neural learning</w:t>
            </w:r>
            <w:r>
              <w:rPr>
                <w:rFonts w:hint="eastAsia"/>
                <w:sz w:val="16"/>
                <w:szCs w:val="16"/>
                <w:lang w:eastAsia="zh-CN"/>
              </w:rPr>
              <w:br/>
            </w:r>
            <w:r w:rsidRPr="00F97CD3">
              <w:rPr>
                <w:sz w:val="16"/>
                <w:szCs w:val="16"/>
                <w:lang w:eastAsia="zh-CN"/>
              </w:rPr>
              <w:t>algorithm diversity</w:t>
            </w:r>
          </w:p>
        </w:tc>
        <w:tc>
          <w:tcPr>
            <w:tcW w:w="732" w:type="dxa"/>
            <w:tcBorders>
              <w:top w:val="single" w:sz="6" w:space="0" w:color="auto"/>
              <w:left w:val="nil"/>
              <w:bottom w:val="single" w:sz="6" w:space="0" w:color="auto"/>
              <w:right w:val="nil"/>
            </w:tcBorders>
            <w:vAlign w:val="center"/>
          </w:tcPr>
          <w:p w14:paraId="00AEBB42" w14:textId="77777777" w:rsidR="00134ADD" w:rsidRPr="00F97CD3" w:rsidRDefault="00134ADD" w:rsidP="007F6598">
            <w:pPr>
              <w:jc w:val="center"/>
              <w:rPr>
                <w:sz w:val="16"/>
                <w:szCs w:val="16"/>
                <w:lang w:eastAsia="zh-CN"/>
              </w:rPr>
            </w:pPr>
            <w:r w:rsidRPr="00F97CD3">
              <w:rPr>
                <w:sz w:val="16"/>
                <w:szCs w:val="16"/>
                <w:lang w:eastAsia="zh-CN"/>
              </w:rPr>
              <w:t>Y</w:t>
            </w:r>
          </w:p>
        </w:tc>
        <w:tc>
          <w:tcPr>
            <w:tcW w:w="874" w:type="dxa"/>
            <w:tcBorders>
              <w:top w:val="single" w:sz="6" w:space="0" w:color="auto"/>
              <w:left w:val="nil"/>
              <w:bottom w:val="single" w:sz="6" w:space="0" w:color="auto"/>
              <w:right w:val="nil"/>
            </w:tcBorders>
            <w:vAlign w:val="center"/>
          </w:tcPr>
          <w:p w14:paraId="4A5292D1" w14:textId="77777777" w:rsidR="00134ADD" w:rsidRPr="00F97CD3" w:rsidRDefault="00134ADD" w:rsidP="007F6598">
            <w:pPr>
              <w:jc w:val="center"/>
              <w:rPr>
                <w:sz w:val="16"/>
                <w:szCs w:val="16"/>
                <w:lang w:eastAsia="zh-CN"/>
              </w:rPr>
            </w:pPr>
            <w:r w:rsidRPr="00F97CD3">
              <w:rPr>
                <w:sz w:val="16"/>
                <w:szCs w:val="16"/>
                <w:lang w:eastAsia="zh-CN"/>
              </w:rPr>
              <w:t>Y</w:t>
            </w:r>
          </w:p>
        </w:tc>
        <w:tc>
          <w:tcPr>
            <w:tcW w:w="670" w:type="dxa"/>
            <w:tcBorders>
              <w:top w:val="single" w:sz="6" w:space="0" w:color="auto"/>
              <w:left w:val="nil"/>
              <w:bottom w:val="single" w:sz="6" w:space="0" w:color="auto"/>
              <w:right w:val="nil"/>
            </w:tcBorders>
            <w:vAlign w:val="center"/>
          </w:tcPr>
          <w:p w14:paraId="5CD72C79" w14:textId="77777777" w:rsidR="00134ADD" w:rsidRPr="00F97CD3" w:rsidRDefault="00134ADD" w:rsidP="007F6598">
            <w:pPr>
              <w:jc w:val="center"/>
              <w:rPr>
                <w:sz w:val="16"/>
                <w:szCs w:val="16"/>
                <w:lang w:eastAsia="zh-CN"/>
              </w:rPr>
            </w:pPr>
            <w:r w:rsidRPr="00F97CD3">
              <w:rPr>
                <w:sz w:val="16"/>
                <w:szCs w:val="16"/>
                <w:lang w:eastAsia="zh-CN"/>
              </w:rPr>
              <w:t>Y</w:t>
            </w:r>
          </w:p>
        </w:tc>
        <w:tc>
          <w:tcPr>
            <w:tcW w:w="732" w:type="dxa"/>
            <w:tcBorders>
              <w:top w:val="single" w:sz="6" w:space="0" w:color="auto"/>
              <w:left w:val="nil"/>
              <w:bottom w:val="single" w:sz="6" w:space="0" w:color="auto"/>
              <w:right w:val="nil"/>
            </w:tcBorders>
            <w:vAlign w:val="center"/>
          </w:tcPr>
          <w:p w14:paraId="45D20D60"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6343FEFE" w14:textId="77777777" w:rsidTr="00255C56">
        <w:trPr>
          <w:trHeight w:val="126"/>
          <w:jc w:val="center"/>
        </w:trPr>
        <w:tc>
          <w:tcPr>
            <w:tcW w:w="1758" w:type="dxa"/>
            <w:tcBorders>
              <w:top w:val="single" w:sz="6" w:space="0" w:color="auto"/>
              <w:left w:val="nil"/>
              <w:bottom w:val="double" w:sz="6" w:space="0" w:color="auto"/>
              <w:right w:val="nil"/>
            </w:tcBorders>
            <w:vAlign w:val="center"/>
          </w:tcPr>
          <w:p w14:paraId="180CD88F" w14:textId="77777777" w:rsidR="00134ADD" w:rsidRPr="00F97CD3" w:rsidRDefault="00134ADD" w:rsidP="007F6598">
            <w:pPr>
              <w:rPr>
                <w:sz w:val="16"/>
                <w:szCs w:val="16"/>
                <w:lang w:eastAsia="zh-CN"/>
              </w:rPr>
            </w:pPr>
            <w:r w:rsidRPr="00F97CD3">
              <w:rPr>
                <w:sz w:val="16"/>
                <w:szCs w:val="16"/>
                <w:lang w:eastAsia="zh-CN"/>
              </w:rPr>
              <w:t>generic programming</w:t>
            </w:r>
            <w:r w:rsidRPr="00F97CD3">
              <w:rPr>
                <w:sz w:val="16"/>
                <w:szCs w:val="16"/>
                <w:lang w:eastAsia="zh-CN"/>
              </w:rPr>
              <w:br/>
              <w:t>(strong scalability)</w:t>
            </w:r>
          </w:p>
        </w:tc>
        <w:tc>
          <w:tcPr>
            <w:tcW w:w="732" w:type="dxa"/>
            <w:tcBorders>
              <w:top w:val="single" w:sz="6" w:space="0" w:color="auto"/>
              <w:left w:val="nil"/>
              <w:bottom w:val="double" w:sz="6" w:space="0" w:color="auto"/>
              <w:right w:val="nil"/>
            </w:tcBorders>
            <w:vAlign w:val="center"/>
          </w:tcPr>
          <w:p w14:paraId="3FDCACFB"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double" w:sz="6" w:space="0" w:color="auto"/>
              <w:right w:val="nil"/>
            </w:tcBorders>
            <w:vAlign w:val="center"/>
          </w:tcPr>
          <w:p w14:paraId="0FE4FA85"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double" w:sz="6" w:space="0" w:color="auto"/>
              <w:right w:val="nil"/>
            </w:tcBorders>
            <w:vAlign w:val="center"/>
          </w:tcPr>
          <w:p w14:paraId="5E6B71EB" w14:textId="77777777" w:rsidR="00134ADD" w:rsidRPr="00F97CD3" w:rsidRDefault="00134ADD" w:rsidP="007F6598">
            <w:pPr>
              <w:jc w:val="center"/>
              <w:rPr>
                <w:sz w:val="16"/>
                <w:szCs w:val="16"/>
                <w:lang w:eastAsia="zh-CN"/>
              </w:rPr>
            </w:pPr>
            <w:r w:rsidRPr="00F97CD3">
              <w:rPr>
                <w:sz w:val="16"/>
                <w:szCs w:val="16"/>
                <w:lang w:eastAsia="zh-CN"/>
              </w:rPr>
              <w:t>Y</w:t>
            </w:r>
          </w:p>
        </w:tc>
        <w:tc>
          <w:tcPr>
            <w:tcW w:w="732" w:type="dxa"/>
            <w:tcBorders>
              <w:top w:val="single" w:sz="6" w:space="0" w:color="auto"/>
              <w:left w:val="nil"/>
              <w:bottom w:val="double" w:sz="6" w:space="0" w:color="auto"/>
              <w:right w:val="nil"/>
            </w:tcBorders>
            <w:vAlign w:val="center"/>
          </w:tcPr>
          <w:p w14:paraId="5AFE27A6" w14:textId="77777777" w:rsidR="00134ADD" w:rsidRPr="00F97CD3" w:rsidRDefault="00134ADD" w:rsidP="007F6598">
            <w:pPr>
              <w:jc w:val="center"/>
              <w:rPr>
                <w:sz w:val="16"/>
                <w:szCs w:val="16"/>
                <w:lang w:eastAsia="zh-CN"/>
              </w:rPr>
            </w:pPr>
            <w:r w:rsidRPr="00F97CD3">
              <w:rPr>
                <w:sz w:val="16"/>
                <w:szCs w:val="16"/>
                <w:lang w:eastAsia="zh-CN"/>
              </w:rPr>
              <w:t>Y</w:t>
            </w:r>
          </w:p>
        </w:tc>
      </w:tr>
    </w:tbl>
    <w:p w14:paraId="429A417F" w14:textId="77777777" w:rsidR="00134ADD" w:rsidRPr="00F97CD3" w:rsidRDefault="00134ADD" w:rsidP="00134ADD">
      <w:pPr>
        <w:pStyle w:val="ReferenceHead"/>
      </w:pPr>
      <w:r w:rsidRPr="00F97CD3">
        <w:t>References</w:t>
      </w:r>
    </w:p>
    <w:p w14:paraId="32CF7C34" w14:textId="77777777" w:rsidR="00134ADD" w:rsidRPr="00F97CD3" w:rsidRDefault="00134ADD" w:rsidP="00134ADD">
      <w:pPr>
        <w:pStyle w:val="References"/>
        <w:rPr>
          <w:lang w:eastAsia="zh-CN"/>
        </w:rPr>
      </w:pPr>
      <w:r w:rsidRPr="00F97CD3">
        <w:rPr>
          <w:rFonts w:hint="eastAsia"/>
          <w:lang w:eastAsia="zh-CN"/>
        </w:rPr>
        <w:t xml:space="preserve">M. </w:t>
      </w:r>
      <w:r w:rsidRPr="00F97CD3">
        <w:rPr>
          <w:lang w:eastAsia="zh-CN"/>
        </w:rPr>
        <w:t>Bodén</w:t>
      </w:r>
      <w:r w:rsidRPr="00F97CD3">
        <w:rPr>
          <w:rFonts w:hint="eastAsia"/>
          <w:lang w:eastAsia="zh-CN"/>
        </w:rPr>
        <w:t>,</w:t>
      </w:r>
      <w:r w:rsidRPr="00F97CD3">
        <w:rPr>
          <w:lang w:eastAsia="zh-CN"/>
        </w:rPr>
        <w:t xml:space="preserve"> “A guide to recurrent neural networks and backpropagation</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The Dallas </w:t>
      </w:r>
      <w:r w:rsidRPr="00F97CD3">
        <w:rPr>
          <w:rFonts w:hint="eastAsia"/>
          <w:i/>
          <w:lang w:eastAsia="zh-CN"/>
        </w:rPr>
        <w:t>P</w:t>
      </w:r>
      <w:r w:rsidRPr="00F97CD3">
        <w:rPr>
          <w:i/>
          <w:lang w:eastAsia="zh-CN"/>
        </w:rPr>
        <w:t xml:space="preserve">roject, SICS </w:t>
      </w:r>
      <w:r w:rsidRPr="00F97CD3">
        <w:rPr>
          <w:rFonts w:hint="eastAsia"/>
          <w:i/>
          <w:lang w:eastAsia="zh-CN"/>
        </w:rPr>
        <w:t>T</w:t>
      </w:r>
      <w:r w:rsidRPr="00F97CD3">
        <w:rPr>
          <w:i/>
          <w:lang w:eastAsia="zh-CN"/>
        </w:rPr>
        <w:t xml:space="preserve">echnical </w:t>
      </w:r>
      <w:r w:rsidRPr="00F97CD3">
        <w:rPr>
          <w:rFonts w:hint="eastAsia"/>
          <w:i/>
          <w:lang w:eastAsia="zh-CN"/>
        </w:rPr>
        <w:t>R</w:t>
      </w:r>
      <w:r w:rsidRPr="00F97CD3">
        <w:rPr>
          <w:i/>
          <w:lang w:eastAsia="zh-CN"/>
        </w:rPr>
        <w:t>eport</w:t>
      </w:r>
      <w:r w:rsidRPr="00F97CD3">
        <w:rPr>
          <w:lang w:eastAsia="zh-CN"/>
        </w:rPr>
        <w:t>, 2002.</w:t>
      </w:r>
    </w:p>
    <w:p w14:paraId="5CDCB347" w14:textId="77777777" w:rsidR="00134ADD" w:rsidRPr="00F97CD3" w:rsidRDefault="00134ADD" w:rsidP="00134ADD">
      <w:pPr>
        <w:pStyle w:val="References"/>
        <w:rPr>
          <w:lang w:eastAsia="zh-CN"/>
        </w:rPr>
      </w:pPr>
      <w:r w:rsidRPr="00F97CD3">
        <w:rPr>
          <w:rFonts w:hint="eastAsia"/>
          <w:lang w:eastAsia="zh-CN"/>
        </w:rPr>
        <w:t xml:space="preserve">S. E. </w:t>
      </w:r>
      <w:r w:rsidRPr="00F97CD3">
        <w:rPr>
          <w:lang w:eastAsia="zh-CN"/>
        </w:rPr>
        <w:t>Fahlman</w:t>
      </w:r>
      <w:r w:rsidRPr="00F97CD3">
        <w:rPr>
          <w:rFonts w:hint="eastAsia"/>
          <w:lang w:eastAsia="zh-CN"/>
        </w:rPr>
        <w:t>,</w:t>
      </w:r>
      <w:r w:rsidRPr="00F97CD3">
        <w:rPr>
          <w:lang w:eastAsia="zh-CN"/>
        </w:rPr>
        <w:t xml:space="preserve"> “An empirical study of learning speed in back-propagation networks</w:t>
      </w:r>
      <w:r w:rsidRPr="00F97CD3">
        <w:rPr>
          <w:rFonts w:hint="eastAsia"/>
          <w:lang w:eastAsia="zh-CN"/>
        </w:rPr>
        <w:t>,</w:t>
      </w:r>
      <w:r w:rsidRPr="00F97CD3">
        <w:rPr>
          <w:lang w:eastAsia="zh-CN"/>
        </w:rPr>
        <w:t xml:space="preserve">” </w:t>
      </w:r>
      <w:r w:rsidRPr="00F97CD3">
        <w:rPr>
          <w:rFonts w:hint="eastAsia"/>
          <w:i/>
          <w:lang w:eastAsia="zh-CN"/>
        </w:rPr>
        <w:t>Technical Report</w:t>
      </w:r>
      <w:r w:rsidRPr="00F97CD3">
        <w:rPr>
          <w:rFonts w:hint="eastAsia"/>
          <w:lang w:eastAsia="zh-CN"/>
        </w:rPr>
        <w:t xml:space="preserve">, CMU-CS-88-162, </w:t>
      </w:r>
      <w:r w:rsidRPr="00F97CD3">
        <w:rPr>
          <w:lang w:eastAsia="zh-CN"/>
        </w:rPr>
        <w:t>1988.</w:t>
      </w:r>
    </w:p>
    <w:p w14:paraId="19D68336" w14:textId="77777777" w:rsidR="00134ADD" w:rsidRPr="00F97CD3" w:rsidRDefault="00134ADD" w:rsidP="00134ADD">
      <w:pPr>
        <w:pStyle w:val="References"/>
        <w:rPr>
          <w:lang w:eastAsia="zh-CN"/>
        </w:rPr>
      </w:pPr>
      <w:r w:rsidRPr="00F97CD3">
        <w:rPr>
          <w:rFonts w:hint="eastAsia"/>
          <w:lang w:eastAsia="zh-CN"/>
        </w:rPr>
        <w:t xml:space="preserve">M. </w:t>
      </w:r>
      <w:r w:rsidRPr="00F97CD3">
        <w:rPr>
          <w:lang w:eastAsia="zh-CN"/>
        </w:rPr>
        <w:t>Riedmiller</w:t>
      </w:r>
      <w:r w:rsidRPr="00F97CD3">
        <w:rPr>
          <w:rFonts w:hint="eastAsia"/>
          <w:lang w:eastAsia="zh-CN"/>
        </w:rPr>
        <w:t xml:space="preserve"> and</w:t>
      </w:r>
      <w:r w:rsidRPr="00F97CD3">
        <w:rPr>
          <w:lang w:eastAsia="zh-CN"/>
        </w:rPr>
        <w:t xml:space="preserve"> </w:t>
      </w:r>
      <w:r w:rsidRPr="00F97CD3">
        <w:rPr>
          <w:rFonts w:hint="eastAsia"/>
          <w:lang w:eastAsia="zh-CN"/>
        </w:rPr>
        <w:t xml:space="preserve">H. </w:t>
      </w:r>
      <w:r w:rsidRPr="00F97CD3">
        <w:rPr>
          <w:lang w:eastAsia="zh-CN"/>
        </w:rPr>
        <w:t>Braun, "A direct adaptive method for faster backpropagation learning: the RPROP algorithm,"</w:t>
      </w:r>
      <w:r w:rsidRPr="00F97CD3">
        <w:rPr>
          <w:rFonts w:hint="eastAsia"/>
          <w:i/>
          <w:lang w:eastAsia="zh-CN"/>
        </w:rPr>
        <w:t xml:space="preserve"> I</w:t>
      </w:r>
      <w:r w:rsidRPr="00F97CD3">
        <w:rPr>
          <w:i/>
          <w:lang w:eastAsia="zh-CN"/>
        </w:rPr>
        <w:t xml:space="preserve">EEE International Conference on </w:t>
      </w:r>
      <w:r w:rsidRPr="00F97CD3">
        <w:rPr>
          <w:rFonts w:hint="eastAsia"/>
          <w:i/>
          <w:lang w:eastAsia="zh-CN"/>
        </w:rPr>
        <w:t>Neural Networks</w:t>
      </w:r>
      <w:r w:rsidRPr="00F97CD3">
        <w:rPr>
          <w:lang w:eastAsia="zh-CN"/>
        </w:rPr>
        <w:t>, vol.</w:t>
      </w:r>
      <w:r w:rsidRPr="00F97CD3">
        <w:rPr>
          <w:rFonts w:hint="eastAsia"/>
          <w:lang w:eastAsia="zh-CN"/>
        </w:rPr>
        <w:t>1</w:t>
      </w:r>
      <w:r w:rsidRPr="00F97CD3">
        <w:rPr>
          <w:lang w:eastAsia="zh-CN"/>
        </w:rPr>
        <w:t>,</w:t>
      </w:r>
      <w:r w:rsidRPr="00F97CD3">
        <w:rPr>
          <w:rFonts w:hint="eastAsia"/>
          <w:lang w:eastAsia="zh-CN"/>
        </w:rPr>
        <w:t xml:space="preserve"> 1993, </w:t>
      </w:r>
      <w:r w:rsidRPr="00F97CD3">
        <w:rPr>
          <w:lang w:eastAsia="zh-CN"/>
        </w:rPr>
        <w:t>pp.586</w:t>
      </w:r>
      <w:r w:rsidRPr="00F97CD3">
        <w:rPr>
          <w:rFonts w:hint="eastAsia"/>
          <w:lang w:eastAsia="zh-CN"/>
        </w:rPr>
        <w:t>-</w:t>
      </w:r>
      <w:r w:rsidRPr="00F97CD3">
        <w:rPr>
          <w:lang w:eastAsia="zh-CN"/>
        </w:rPr>
        <w:t>591</w:t>
      </w:r>
      <w:r w:rsidRPr="00F97CD3">
        <w:rPr>
          <w:rFonts w:hint="eastAsia"/>
          <w:lang w:eastAsia="zh-CN"/>
        </w:rPr>
        <w:t>.</w:t>
      </w:r>
    </w:p>
    <w:p w14:paraId="55746EFB" w14:textId="77777777" w:rsidR="00134ADD" w:rsidRPr="00F97CD3" w:rsidRDefault="00134ADD" w:rsidP="00134ADD">
      <w:pPr>
        <w:pStyle w:val="References"/>
        <w:rPr>
          <w:lang w:eastAsia="zh-CN"/>
        </w:rPr>
      </w:pPr>
      <w:r w:rsidRPr="00F97CD3">
        <w:rPr>
          <w:rFonts w:hint="eastAsia"/>
          <w:lang w:eastAsia="zh-CN"/>
        </w:rPr>
        <w:t xml:space="preserve">M. T. </w:t>
      </w:r>
      <w:r w:rsidRPr="00F97CD3">
        <w:rPr>
          <w:lang w:eastAsia="zh-CN"/>
        </w:rPr>
        <w:t>Hagan</w:t>
      </w:r>
      <w:r w:rsidRPr="00F97CD3">
        <w:rPr>
          <w:rFonts w:hint="eastAsia"/>
          <w:lang w:eastAsia="zh-CN"/>
        </w:rPr>
        <w:t xml:space="preserve"> and</w:t>
      </w:r>
      <w:r w:rsidRPr="00F97CD3">
        <w:rPr>
          <w:lang w:eastAsia="zh-CN"/>
        </w:rPr>
        <w:t xml:space="preserve"> </w:t>
      </w:r>
      <w:r w:rsidRPr="00F97CD3">
        <w:rPr>
          <w:rFonts w:hint="eastAsia"/>
          <w:lang w:eastAsia="zh-CN"/>
        </w:rPr>
        <w:t xml:space="preserve">M. B. </w:t>
      </w:r>
      <w:r w:rsidRPr="00F97CD3">
        <w:rPr>
          <w:lang w:eastAsia="zh-CN"/>
        </w:rPr>
        <w:t xml:space="preserve">Menhaj, "Training feedforward networks with the Marquardt algorithm," </w:t>
      </w:r>
      <w:r w:rsidRPr="00F97CD3">
        <w:rPr>
          <w:i/>
          <w:lang w:eastAsia="zh-CN"/>
        </w:rPr>
        <w:t xml:space="preserve">IEEE Transactions on </w:t>
      </w:r>
      <w:r w:rsidRPr="00F97CD3">
        <w:rPr>
          <w:rFonts w:hint="eastAsia"/>
          <w:i/>
          <w:lang w:eastAsia="zh-CN"/>
        </w:rPr>
        <w:t>Neural Networks</w:t>
      </w:r>
      <w:r w:rsidRPr="00F97CD3">
        <w:rPr>
          <w:lang w:eastAsia="zh-CN"/>
        </w:rPr>
        <w:t>, vol.5, no.6, Nov 1994</w:t>
      </w:r>
      <w:r w:rsidRPr="00F97CD3">
        <w:rPr>
          <w:rFonts w:hint="eastAsia"/>
          <w:lang w:eastAsia="zh-CN"/>
        </w:rPr>
        <w:t>, pp.989-993.</w:t>
      </w:r>
    </w:p>
    <w:p w14:paraId="6ED26E25" w14:textId="77777777" w:rsidR="00134ADD" w:rsidRPr="00F97CD3" w:rsidRDefault="00134ADD" w:rsidP="00134ADD">
      <w:pPr>
        <w:pStyle w:val="References"/>
        <w:rPr>
          <w:lang w:eastAsia="zh-CN"/>
        </w:rPr>
      </w:pPr>
      <w:r w:rsidRPr="00F97CD3">
        <w:rPr>
          <w:rFonts w:hint="eastAsia"/>
          <w:lang w:eastAsia="zh-CN"/>
        </w:rPr>
        <w:t xml:space="preserve">C. </w:t>
      </w:r>
      <w:r w:rsidRPr="00F97CD3">
        <w:rPr>
          <w:lang w:eastAsia="zh-CN"/>
        </w:rPr>
        <w:t xml:space="preserve">Chu, </w:t>
      </w:r>
      <w:r w:rsidRPr="00F97CD3">
        <w:rPr>
          <w:rFonts w:hint="eastAsia"/>
          <w:lang w:eastAsia="zh-CN"/>
        </w:rPr>
        <w:t xml:space="preserve">S. K. </w:t>
      </w:r>
      <w:r w:rsidRPr="00F97CD3">
        <w:rPr>
          <w:lang w:eastAsia="zh-CN"/>
        </w:rPr>
        <w:t xml:space="preserve">Kim, </w:t>
      </w:r>
      <w:r w:rsidRPr="00F97CD3">
        <w:rPr>
          <w:rFonts w:hint="eastAsia"/>
          <w:lang w:eastAsia="zh-CN"/>
        </w:rPr>
        <w:t xml:space="preserve">Y. A. </w:t>
      </w:r>
      <w:r w:rsidRPr="00F97CD3">
        <w:rPr>
          <w:lang w:eastAsia="zh-CN"/>
        </w:rPr>
        <w:t>Lin, et al.</w:t>
      </w:r>
      <w:r w:rsidRPr="00F97CD3">
        <w:rPr>
          <w:rFonts w:hint="eastAsia"/>
          <w:lang w:eastAsia="zh-CN"/>
        </w:rPr>
        <w:t>,</w:t>
      </w:r>
      <w:r w:rsidRPr="00F97CD3">
        <w:rPr>
          <w:lang w:eastAsia="zh-CN"/>
        </w:rPr>
        <w:t xml:space="preserve"> “Map-reduce for machine learning on multicore</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Advances in </w:t>
      </w:r>
      <w:r w:rsidRPr="00F97CD3">
        <w:rPr>
          <w:rFonts w:hint="eastAsia"/>
          <w:i/>
          <w:lang w:eastAsia="zh-CN"/>
        </w:rPr>
        <w:t>N</w:t>
      </w:r>
      <w:r w:rsidRPr="00F97CD3">
        <w:rPr>
          <w:i/>
          <w:lang w:eastAsia="zh-CN"/>
        </w:rPr>
        <w:t xml:space="preserve">eural </w:t>
      </w:r>
      <w:r w:rsidRPr="00F97CD3">
        <w:rPr>
          <w:rFonts w:hint="eastAsia"/>
          <w:i/>
          <w:lang w:eastAsia="zh-CN"/>
        </w:rPr>
        <w:t>I</w:t>
      </w:r>
      <w:r w:rsidRPr="00F97CD3">
        <w:rPr>
          <w:i/>
          <w:lang w:eastAsia="zh-CN"/>
        </w:rPr>
        <w:t xml:space="preserve">nformation </w:t>
      </w:r>
      <w:r w:rsidRPr="00F97CD3">
        <w:rPr>
          <w:rFonts w:hint="eastAsia"/>
          <w:i/>
          <w:lang w:eastAsia="zh-CN"/>
        </w:rPr>
        <w:t>P</w:t>
      </w:r>
      <w:r w:rsidRPr="00F97CD3">
        <w:rPr>
          <w:i/>
          <w:lang w:eastAsia="zh-CN"/>
        </w:rPr>
        <w:t xml:space="preserve">rocessing </w:t>
      </w:r>
      <w:r w:rsidRPr="00F97CD3">
        <w:rPr>
          <w:rFonts w:hint="eastAsia"/>
          <w:i/>
          <w:lang w:eastAsia="zh-CN"/>
        </w:rPr>
        <w:t>S</w:t>
      </w:r>
      <w:r w:rsidRPr="00F97CD3">
        <w:rPr>
          <w:i/>
          <w:lang w:eastAsia="zh-CN"/>
        </w:rPr>
        <w:t>ystems</w:t>
      </w:r>
      <w:r w:rsidRPr="00F97CD3">
        <w:rPr>
          <w:lang w:eastAsia="zh-CN"/>
        </w:rPr>
        <w:t>, 2007</w:t>
      </w:r>
      <w:r w:rsidRPr="00F97CD3">
        <w:rPr>
          <w:rFonts w:hint="eastAsia"/>
          <w:lang w:eastAsia="zh-CN"/>
        </w:rPr>
        <w:t>.</w:t>
      </w:r>
    </w:p>
    <w:p w14:paraId="19D86EEA" w14:textId="77777777" w:rsidR="00134ADD" w:rsidRPr="00F97CD3" w:rsidRDefault="00134ADD" w:rsidP="00134ADD">
      <w:pPr>
        <w:pStyle w:val="References"/>
        <w:rPr>
          <w:lang w:eastAsia="zh-CN"/>
        </w:rPr>
      </w:pPr>
      <w:r w:rsidRPr="00F97CD3">
        <w:rPr>
          <w:rFonts w:hint="eastAsia"/>
          <w:lang w:eastAsia="zh-CN"/>
        </w:rPr>
        <w:t xml:space="preserve">O. </w:t>
      </w:r>
      <w:r w:rsidRPr="00F97CD3">
        <w:rPr>
          <w:lang w:eastAsia="zh-CN"/>
        </w:rPr>
        <w:t>Schuessler</w:t>
      </w:r>
      <w:r w:rsidRPr="00F97CD3">
        <w:rPr>
          <w:rFonts w:hint="eastAsia"/>
          <w:lang w:eastAsia="zh-CN"/>
        </w:rPr>
        <w:t xml:space="preserve"> and</w:t>
      </w:r>
      <w:r w:rsidRPr="00F97CD3">
        <w:rPr>
          <w:lang w:eastAsia="zh-CN"/>
        </w:rPr>
        <w:t xml:space="preserve"> </w:t>
      </w:r>
      <w:r w:rsidRPr="00F97CD3">
        <w:rPr>
          <w:rFonts w:hint="eastAsia"/>
          <w:lang w:eastAsia="zh-CN"/>
        </w:rPr>
        <w:t xml:space="preserve">D. </w:t>
      </w:r>
      <w:r w:rsidRPr="00F97CD3">
        <w:rPr>
          <w:lang w:eastAsia="zh-CN"/>
        </w:rPr>
        <w:t>Loyola</w:t>
      </w:r>
      <w:r w:rsidRPr="00F97CD3">
        <w:rPr>
          <w:rFonts w:hint="eastAsia"/>
          <w:lang w:eastAsia="zh-CN"/>
        </w:rPr>
        <w:t xml:space="preserve">, </w:t>
      </w:r>
      <w:r w:rsidRPr="00F97CD3">
        <w:rPr>
          <w:lang w:eastAsia="zh-CN"/>
        </w:rPr>
        <w:t>“Parallel training of artificial neural networks using multithreaded and multicore CPUs</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Adaptive and Natural Computing Algorithms</w:t>
      </w:r>
      <w:r w:rsidRPr="00F97CD3">
        <w:rPr>
          <w:rFonts w:hint="eastAsia"/>
          <w:lang w:eastAsia="zh-CN"/>
        </w:rPr>
        <w:t>,</w:t>
      </w:r>
      <w:r w:rsidRPr="00F97CD3">
        <w:rPr>
          <w:lang w:eastAsia="zh-CN"/>
        </w:rPr>
        <w:t xml:space="preserve"> Springer Berlin Heidelberg, </w:t>
      </w:r>
      <w:r w:rsidRPr="00F97CD3">
        <w:rPr>
          <w:rFonts w:hint="eastAsia"/>
          <w:lang w:eastAsia="zh-CN"/>
        </w:rPr>
        <w:t>2011, pp.</w:t>
      </w:r>
      <w:r w:rsidRPr="00F97CD3">
        <w:rPr>
          <w:lang w:eastAsia="zh-CN"/>
        </w:rPr>
        <w:t>70-79</w:t>
      </w:r>
      <w:r w:rsidRPr="00F97CD3">
        <w:rPr>
          <w:rFonts w:hint="eastAsia"/>
          <w:lang w:eastAsia="zh-CN"/>
        </w:rPr>
        <w:t>.</w:t>
      </w:r>
    </w:p>
    <w:p w14:paraId="1F23C906" w14:textId="77777777" w:rsidR="00134ADD" w:rsidRPr="00F97CD3" w:rsidRDefault="00134ADD" w:rsidP="00134ADD">
      <w:pPr>
        <w:pStyle w:val="References"/>
        <w:rPr>
          <w:lang w:eastAsia="zh-CN"/>
        </w:rPr>
      </w:pPr>
      <w:r w:rsidRPr="00F97CD3">
        <w:rPr>
          <w:rFonts w:hint="eastAsia"/>
          <w:lang w:eastAsia="zh-CN"/>
        </w:rPr>
        <w:t xml:space="preserve">Wikipedia, </w:t>
      </w:r>
      <w:r w:rsidRPr="00F97CD3">
        <w:rPr>
          <w:lang w:eastAsia="zh-CN"/>
        </w:rPr>
        <w:t>“</w:t>
      </w:r>
      <w:r w:rsidRPr="00F97CD3">
        <w:rPr>
          <w:rFonts w:hint="eastAsia"/>
          <w:lang w:eastAsia="zh-CN"/>
        </w:rPr>
        <w:t xml:space="preserve">Generic programming, </w:t>
      </w:r>
      <w:r w:rsidRPr="00F97CD3">
        <w:rPr>
          <w:lang w:eastAsia="zh-CN"/>
        </w:rPr>
        <w:t>”</w:t>
      </w:r>
      <w:r w:rsidRPr="00F97CD3">
        <w:rPr>
          <w:rFonts w:hint="eastAsia"/>
          <w:lang w:eastAsia="zh-CN"/>
        </w:rPr>
        <w:t xml:space="preserve"> Available: </w:t>
      </w:r>
      <w:hyperlink r:id="rId20" w:history="1">
        <w:r w:rsidRPr="00F97CD3">
          <w:rPr>
            <w:rStyle w:val="Hyperlink"/>
            <w:lang w:eastAsia="zh-CN"/>
          </w:rPr>
          <w:t>http://en.wikipedia.org/wiki/Generic_programming</w:t>
        </w:r>
      </w:hyperlink>
    </w:p>
    <w:p w14:paraId="3AE39FA1" w14:textId="77777777" w:rsidR="00134ADD" w:rsidRPr="00F97CD3" w:rsidRDefault="00134ADD" w:rsidP="00134ADD">
      <w:pPr>
        <w:pStyle w:val="References"/>
        <w:rPr>
          <w:lang w:eastAsia="zh-CN"/>
        </w:rPr>
      </w:pPr>
      <w:r w:rsidRPr="00F97CD3">
        <w:rPr>
          <w:rFonts w:hint="eastAsia"/>
          <w:lang w:eastAsia="zh-CN"/>
        </w:rPr>
        <w:t xml:space="preserve">A. Alexandrescu, </w:t>
      </w:r>
      <w:r w:rsidRPr="00F97CD3">
        <w:rPr>
          <w:lang w:eastAsia="zh-CN"/>
        </w:rPr>
        <w:t>“</w:t>
      </w:r>
      <w:r w:rsidRPr="00F97CD3">
        <w:rPr>
          <w:rFonts w:hint="eastAsia"/>
          <w:lang w:eastAsia="zh-CN"/>
        </w:rPr>
        <w:t>Preface,</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pp.xi.</w:t>
      </w:r>
    </w:p>
    <w:p w14:paraId="496FC306" w14:textId="77777777" w:rsidR="00134ADD" w:rsidRPr="00F97CD3" w:rsidRDefault="00134ADD" w:rsidP="00134ADD">
      <w:pPr>
        <w:pStyle w:val="References"/>
        <w:rPr>
          <w:lang w:eastAsia="zh-CN"/>
        </w:rPr>
      </w:pPr>
      <w:r w:rsidRPr="00F97CD3">
        <w:rPr>
          <w:rFonts w:hint="eastAsia"/>
          <w:lang w:eastAsia="zh-CN"/>
        </w:rPr>
        <w:t xml:space="preserve">A. Alexandrescu, </w:t>
      </w:r>
      <w:r w:rsidRPr="00F97CD3">
        <w:rPr>
          <w:lang w:eastAsia="zh-CN"/>
        </w:rPr>
        <w:t>“</w:t>
      </w:r>
      <w:r w:rsidRPr="00F97CD3">
        <w:rPr>
          <w:rFonts w:hint="eastAsia"/>
          <w:lang w:eastAsia="zh-CN"/>
        </w:rPr>
        <w:t>Policy based class design,</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pp.2-18.</w:t>
      </w:r>
    </w:p>
    <w:p w14:paraId="5F99875B" w14:textId="77777777" w:rsidR="00134ADD" w:rsidRPr="00F97CD3" w:rsidRDefault="00134ADD" w:rsidP="00134ADD">
      <w:pPr>
        <w:pStyle w:val="References"/>
        <w:rPr>
          <w:lang w:eastAsia="zh-CN"/>
        </w:rPr>
      </w:pPr>
      <w:r w:rsidRPr="00F97CD3">
        <w:rPr>
          <w:rFonts w:hint="eastAsia"/>
          <w:lang w:eastAsia="zh-CN"/>
        </w:rPr>
        <w:t xml:space="preserve">M. T. Hagan, H. B. Demuth and M. Beale, </w:t>
      </w:r>
      <w:r w:rsidRPr="00F97CD3">
        <w:rPr>
          <w:lang w:eastAsia="zh-CN"/>
        </w:rPr>
        <w:t>“</w:t>
      </w:r>
      <w:r w:rsidRPr="00F97CD3">
        <w:rPr>
          <w:rFonts w:hint="eastAsia"/>
          <w:lang w:eastAsia="zh-CN"/>
        </w:rPr>
        <w:t>Levenberg-Marquardt Training</w:t>
      </w:r>
      <w:r w:rsidRPr="00F97CD3">
        <w:rPr>
          <w:lang w:eastAsia="zh-CN"/>
        </w:rPr>
        <w:t>”</w:t>
      </w:r>
      <w:r w:rsidRPr="00F97CD3">
        <w:rPr>
          <w:rFonts w:hint="eastAsia"/>
          <w:lang w:eastAsia="zh-CN"/>
        </w:rPr>
        <w:t xml:space="preserve"> in </w:t>
      </w:r>
      <w:r w:rsidRPr="00F97CD3">
        <w:rPr>
          <w:rFonts w:hint="eastAsia"/>
          <w:i/>
          <w:lang w:eastAsia="zh-CN"/>
        </w:rPr>
        <w:t>Neural Network Design</w:t>
      </w:r>
      <w:r w:rsidRPr="00F97CD3">
        <w:rPr>
          <w:rFonts w:hint="eastAsia"/>
          <w:lang w:eastAsia="zh-CN"/>
        </w:rPr>
        <w:t>, Boston, MA: PWS Publishing, 1996, pp.12.1-12.16.</w:t>
      </w:r>
    </w:p>
    <w:p w14:paraId="6BBF57D1" w14:textId="6EFAE06B" w:rsidR="00900DF5" w:rsidRPr="00F97CD3" w:rsidRDefault="00134ADD" w:rsidP="004C22D8">
      <w:pPr>
        <w:pStyle w:val="References"/>
        <w:rPr>
          <w:lang w:eastAsia="zh-CN"/>
        </w:rPr>
        <w:sectPr w:rsidR="00900DF5" w:rsidRPr="00F97CD3" w:rsidSect="00837E47">
          <w:headerReference w:type="default" r:id="rId21"/>
          <w:type w:val="continuous"/>
          <w:pgSz w:w="12240" w:h="15840" w:code="1"/>
          <w:pgMar w:top="1008" w:right="936" w:bottom="1008" w:left="936" w:header="432" w:footer="432" w:gutter="0"/>
          <w:cols w:num="2" w:space="288"/>
        </w:sectPr>
      </w:pPr>
      <w:r w:rsidRPr="00F97CD3">
        <w:rPr>
          <w:rFonts w:hint="eastAsia"/>
          <w:lang w:eastAsia="zh-CN"/>
        </w:rPr>
        <w:t xml:space="preserve">MathWorks, </w:t>
      </w:r>
      <w:r w:rsidRPr="00F97CD3">
        <w:rPr>
          <w:lang w:eastAsia="zh-CN"/>
        </w:rPr>
        <w:t>“</w:t>
      </w:r>
      <w:r w:rsidRPr="00F97CD3">
        <w:rPr>
          <w:rFonts w:hint="eastAsia"/>
          <w:lang w:eastAsia="zh-CN"/>
        </w:rPr>
        <w:t xml:space="preserve">Train and apply multilayer neural networks, </w:t>
      </w:r>
      <w:r w:rsidRPr="00F97CD3">
        <w:rPr>
          <w:lang w:eastAsia="zh-CN"/>
        </w:rPr>
        <w:t>”</w:t>
      </w:r>
      <w:r w:rsidRPr="00F97CD3">
        <w:rPr>
          <w:rFonts w:hint="eastAsia"/>
          <w:lang w:eastAsia="zh-CN"/>
        </w:rPr>
        <w:t xml:space="preserve"> Available: </w:t>
      </w:r>
      <w:hyperlink r:id="rId22" w:history="1">
        <w:r w:rsidRPr="00B156E0">
          <w:rPr>
            <w:rStyle w:val="Hyperlink"/>
            <w:lang w:eastAsia="zh-CN"/>
          </w:rPr>
          <w:t>http://www.mathworks.com/help/nnet/ug/train-and-apply-multilayer-neural-networks.html</w:t>
        </w:r>
      </w:hyperlink>
    </w:p>
    <w:p w14:paraId="4AD36E79" w14:textId="412C1E00" w:rsidR="00E96A3A" w:rsidRPr="00F97CD3" w:rsidRDefault="00E96A3A" w:rsidP="00134ADD">
      <w:pPr>
        <w:pStyle w:val="References"/>
        <w:numPr>
          <w:ilvl w:val="0"/>
          <w:numId w:val="0"/>
        </w:numPr>
        <w:rPr>
          <w:lang w:eastAsia="zh-CN"/>
        </w:rPr>
        <w:sectPr w:rsidR="00E96A3A" w:rsidRPr="00F97CD3" w:rsidSect="00837E47">
          <w:type w:val="continuous"/>
          <w:pgSz w:w="12240" w:h="15840" w:code="1"/>
          <w:pgMar w:top="1008" w:right="936" w:bottom="1008" w:left="936" w:header="432" w:footer="432" w:gutter="0"/>
          <w:cols w:num="2" w:space="288"/>
        </w:sectPr>
      </w:pPr>
    </w:p>
    <w:p w14:paraId="5487AFA7" w14:textId="74854713" w:rsidR="00134ADD" w:rsidRPr="00F97CD3" w:rsidRDefault="00134ADD" w:rsidP="009F40FB">
      <w:pPr>
        <w:pStyle w:val="FigureCaption"/>
        <w:rPr>
          <w:sz w:val="20"/>
          <w:szCs w:val="20"/>
          <w:lang w:eastAsia="zh-CN"/>
        </w:rPr>
      </w:pPr>
    </w:p>
    <w:sectPr w:rsidR="00134ADD" w:rsidRPr="00F97C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7253E" w14:textId="77777777" w:rsidR="00C82CF7" w:rsidRDefault="00C82CF7">
      <w:r>
        <w:separator/>
      </w:r>
    </w:p>
  </w:endnote>
  <w:endnote w:type="continuationSeparator" w:id="0">
    <w:p w14:paraId="5FCA5145" w14:textId="77777777" w:rsidR="00C82CF7" w:rsidRDefault="00C82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4660A" w14:textId="77777777" w:rsidR="00C82CF7" w:rsidRDefault="00C82CF7"/>
  </w:footnote>
  <w:footnote w:type="continuationSeparator" w:id="0">
    <w:p w14:paraId="5FDD49D2" w14:textId="77777777" w:rsidR="00C82CF7" w:rsidRDefault="00C82CF7">
      <w:r>
        <w:continuationSeparator/>
      </w:r>
    </w:p>
  </w:footnote>
  <w:footnote w:id="1">
    <w:p w14:paraId="3BB80BC9" w14:textId="13791212" w:rsidR="00F15314" w:rsidRDefault="00F15314" w:rsidP="00745B56">
      <w:pPr>
        <w:pStyle w:val="FootnoteText"/>
      </w:pPr>
      <w:r>
        <w:t>W.</w:t>
      </w:r>
      <w:r>
        <w:rPr>
          <w:rFonts w:hint="eastAsia"/>
          <w:lang w:eastAsia="zh-CN"/>
        </w:rPr>
        <w:t xml:space="preserve"> </w:t>
      </w:r>
      <w:r>
        <w:t>W</w:t>
      </w:r>
      <w:r>
        <w:rPr>
          <w:rFonts w:hint="eastAsia"/>
          <w:lang w:eastAsia="zh-CN"/>
        </w:rPr>
        <w:t>ang</w:t>
      </w:r>
      <w:r>
        <w:t xml:space="preserve"> is with the Electrical and Computer Engineering Department of University of Michigan-Dearborn. (e-mail: </w:t>
      </w:r>
      <w:hyperlink r:id="rId1" w:history="1">
        <w:r w:rsidR="00414D07" w:rsidRPr="00032757">
          <w:rPr>
            <w:rStyle w:val="Hyperlink"/>
          </w:rPr>
          <w:t>wenduow@umich.edu</w:t>
        </w:r>
      </w:hyperlink>
      <w:r>
        <w:t>)</w:t>
      </w:r>
    </w:p>
    <w:p w14:paraId="0DAED421" w14:textId="6C9C7DB1" w:rsidR="00F15314" w:rsidRDefault="00F15314" w:rsidP="00864BAC">
      <w:pPr>
        <w:pStyle w:val="FootnoteText"/>
      </w:pPr>
      <w:r>
        <w:t xml:space="preserve">Y. Murphey </w:t>
      </w:r>
      <w:r w:rsidRPr="00864BAC">
        <w:t>is a professor at the ECE department at the University of Michigan-Dearborn</w:t>
      </w:r>
      <w:r w:rsidR="002C6EE1">
        <w:t>.</w:t>
      </w:r>
      <w:bookmarkStart w:id="0" w:name="_GoBack"/>
      <w:bookmarkEnd w:id="0"/>
      <w:r w:rsidRPr="00864BAC" w:rsidDel="00E956A5">
        <w:t xml:space="preserve"> </w:t>
      </w:r>
      <w:r w:rsidR="00414D07" w:rsidRPr="00864BAC">
        <w:t>(</w:t>
      </w:r>
      <w:hyperlink r:id="rId2" w:history="1">
        <w:r w:rsidR="00864BAC" w:rsidRPr="00032757">
          <w:rPr>
            <w:rStyle w:val="Hyperlink"/>
          </w:rPr>
          <w:t>yilu@umich.edu</w:t>
        </w:r>
      </w:hyperlink>
      <w:r w:rsidR="00414D07" w:rsidRPr="00864BA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F15314" w:rsidRDefault="00F15314">
    <w:pPr>
      <w:framePr w:wrap="auto" w:vAnchor="text" w:hAnchor="margin" w:xAlign="right" w:y="1"/>
    </w:pPr>
    <w:r>
      <w:fldChar w:fldCharType="begin"/>
    </w:r>
    <w:r>
      <w:instrText xml:space="preserve">PAGE  </w:instrText>
    </w:r>
    <w:r>
      <w:fldChar w:fldCharType="separate"/>
    </w:r>
    <w:r w:rsidR="002C6EE1">
      <w:rPr>
        <w:noProof/>
      </w:rPr>
      <w:t>2</w:t>
    </w:r>
    <w:r>
      <w:fldChar w:fldCharType="end"/>
    </w:r>
  </w:p>
  <w:p w14:paraId="2BE82F2E" w14:textId="77777777" w:rsidR="00F15314" w:rsidRDefault="00F15314" w:rsidP="00703DEE">
    <w:pPr>
      <w:ind w:right="360"/>
    </w:pPr>
    <w:r>
      <w:t>&gt; REPLACE THIS LINE WITH YOUR PAPER IDENTIFICATION NUMBER (DOUBLE-CLICK HERE TO EDIT) &lt;</w:t>
    </w:r>
  </w:p>
  <w:p w14:paraId="2D5740AD" w14:textId="77777777" w:rsidR="00F15314" w:rsidRDefault="00F15314"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4C842352"/>
    <w:multiLevelType w:val="hybridMultilevel"/>
    <w:tmpl w:val="3ADC5224"/>
    <w:lvl w:ilvl="0" w:tplc="B7E8C4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lu">
    <w15:presenceInfo w15:providerId="None" w15:userId="yi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805"/>
    <w:rsid w:val="00000A2E"/>
    <w:rsid w:val="00002930"/>
    <w:rsid w:val="00002BC5"/>
    <w:rsid w:val="00003AEC"/>
    <w:rsid w:val="00004684"/>
    <w:rsid w:val="000046E6"/>
    <w:rsid w:val="000051EE"/>
    <w:rsid w:val="00007530"/>
    <w:rsid w:val="00007A92"/>
    <w:rsid w:val="00010BC6"/>
    <w:rsid w:val="000112AE"/>
    <w:rsid w:val="00011466"/>
    <w:rsid w:val="00011DAB"/>
    <w:rsid w:val="00011FEC"/>
    <w:rsid w:val="000120ED"/>
    <w:rsid w:val="00012129"/>
    <w:rsid w:val="00012BE9"/>
    <w:rsid w:val="00012BFC"/>
    <w:rsid w:val="0001303E"/>
    <w:rsid w:val="0001358B"/>
    <w:rsid w:val="00013CB0"/>
    <w:rsid w:val="0001487D"/>
    <w:rsid w:val="00014D54"/>
    <w:rsid w:val="00014EF9"/>
    <w:rsid w:val="00015011"/>
    <w:rsid w:val="00015123"/>
    <w:rsid w:val="00015F66"/>
    <w:rsid w:val="00016364"/>
    <w:rsid w:val="000172C1"/>
    <w:rsid w:val="0001739D"/>
    <w:rsid w:val="00017927"/>
    <w:rsid w:val="0002061E"/>
    <w:rsid w:val="00020D7C"/>
    <w:rsid w:val="00021382"/>
    <w:rsid w:val="00021422"/>
    <w:rsid w:val="000216AA"/>
    <w:rsid w:val="00021998"/>
    <w:rsid w:val="000219CF"/>
    <w:rsid w:val="00021E47"/>
    <w:rsid w:val="00024A9B"/>
    <w:rsid w:val="00026097"/>
    <w:rsid w:val="0002618A"/>
    <w:rsid w:val="000277E8"/>
    <w:rsid w:val="00027832"/>
    <w:rsid w:val="00027AB5"/>
    <w:rsid w:val="00027FD7"/>
    <w:rsid w:val="00030D67"/>
    <w:rsid w:val="00031E82"/>
    <w:rsid w:val="000330C9"/>
    <w:rsid w:val="00034363"/>
    <w:rsid w:val="000359E8"/>
    <w:rsid w:val="000362C8"/>
    <w:rsid w:val="00036567"/>
    <w:rsid w:val="000365C2"/>
    <w:rsid w:val="00037D4D"/>
    <w:rsid w:val="00040A34"/>
    <w:rsid w:val="00041002"/>
    <w:rsid w:val="00041165"/>
    <w:rsid w:val="00041ADA"/>
    <w:rsid w:val="00041AFA"/>
    <w:rsid w:val="00041F9F"/>
    <w:rsid w:val="0004219C"/>
    <w:rsid w:val="000427E2"/>
    <w:rsid w:val="00042E13"/>
    <w:rsid w:val="00045043"/>
    <w:rsid w:val="00045965"/>
    <w:rsid w:val="00045BA1"/>
    <w:rsid w:val="00045C8C"/>
    <w:rsid w:val="000467B3"/>
    <w:rsid w:val="00047160"/>
    <w:rsid w:val="00051E2C"/>
    <w:rsid w:val="00051FBB"/>
    <w:rsid w:val="0005326B"/>
    <w:rsid w:val="00053719"/>
    <w:rsid w:val="00053975"/>
    <w:rsid w:val="000541CF"/>
    <w:rsid w:val="00054CD9"/>
    <w:rsid w:val="000550B0"/>
    <w:rsid w:val="000552E7"/>
    <w:rsid w:val="000571E9"/>
    <w:rsid w:val="000577D3"/>
    <w:rsid w:val="000578B2"/>
    <w:rsid w:val="00061043"/>
    <w:rsid w:val="0006145D"/>
    <w:rsid w:val="00061680"/>
    <w:rsid w:val="00061B6D"/>
    <w:rsid w:val="00061FB3"/>
    <w:rsid w:val="000628F4"/>
    <w:rsid w:val="000636C5"/>
    <w:rsid w:val="0006528E"/>
    <w:rsid w:val="00065365"/>
    <w:rsid w:val="00065AAB"/>
    <w:rsid w:val="00065D0D"/>
    <w:rsid w:val="00066167"/>
    <w:rsid w:val="000663A5"/>
    <w:rsid w:val="000665F2"/>
    <w:rsid w:val="00070596"/>
    <w:rsid w:val="0007080D"/>
    <w:rsid w:val="0007083A"/>
    <w:rsid w:val="000716E0"/>
    <w:rsid w:val="00071754"/>
    <w:rsid w:val="00071FF1"/>
    <w:rsid w:val="00073F1E"/>
    <w:rsid w:val="00073F20"/>
    <w:rsid w:val="000754D8"/>
    <w:rsid w:val="00075E04"/>
    <w:rsid w:val="000762BD"/>
    <w:rsid w:val="00076551"/>
    <w:rsid w:val="00076DCD"/>
    <w:rsid w:val="0007747A"/>
    <w:rsid w:val="000775F7"/>
    <w:rsid w:val="00077A8B"/>
    <w:rsid w:val="00081863"/>
    <w:rsid w:val="000821BC"/>
    <w:rsid w:val="000833BE"/>
    <w:rsid w:val="000836AB"/>
    <w:rsid w:val="00084168"/>
    <w:rsid w:val="00084BEE"/>
    <w:rsid w:val="00084C83"/>
    <w:rsid w:val="0008571A"/>
    <w:rsid w:val="00085807"/>
    <w:rsid w:val="00085BAB"/>
    <w:rsid w:val="00085E3E"/>
    <w:rsid w:val="0008665F"/>
    <w:rsid w:val="00086C4A"/>
    <w:rsid w:val="00086CF8"/>
    <w:rsid w:val="000873A8"/>
    <w:rsid w:val="00087626"/>
    <w:rsid w:val="00087EB7"/>
    <w:rsid w:val="0009072F"/>
    <w:rsid w:val="00090ACF"/>
    <w:rsid w:val="0009134C"/>
    <w:rsid w:val="000917E0"/>
    <w:rsid w:val="00092ADC"/>
    <w:rsid w:val="00093196"/>
    <w:rsid w:val="0009449A"/>
    <w:rsid w:val="00094CE9"/>
    <w:rsid w:val="0009542B"/>
    <w:rsid w:val="00096D18"/>
    <w:rsid w:val="000971DF"/>
    <w:rsid w:val="00097377"/>
    <w:rsid w:val="000A0246"/>
    <w:rsid w:val="000A03CA"/>
    <w:rsid w:val="000A168B"/>
    <w:rsid w:val="000A19DE"/>
    <w:rsid w:val="000A30BB"/>
    <w:rsid w:val="000A3384"/>
    <w:rsid w:val="000A419B"/>
    <w:rsid w:val="000A45CD"/>
    <w:rsid w:val="000A48AC"/>
    <w:rsid w:val="000A65ED"/>
    <w:rsid w:val="000A6A97"/>
    <w:rsid w:val="000A6E2D"/>
    <w:rsid w:val="000A6EE6"/>
    <w:rsid w:val="000A7069"/>
    <w:rsid w:val="000A7AD7"/>
    <w:rsid w:val="000A7FB2"/>
    <w:rsid w:val="000A7FC2"/>
    <w:rsid w:val="000B07D3"/>
    <w:rsid w:val="000B2273"/>
    <w:rsid w:val="000B3A21"/>
    <w:rsid w:val="000B440C"/>
    <w:rsid w:val="000B4BB9"/>
    <w:rsid w:val="000B500F"/>
    <w:rsid w:val="000B50F9"/>
    <w:rsid w:val="000B5635"/>
    <w:rsid w:val="000B6178"/>
    <w:rsid w:val="000C0A4A"/>
    <w:rsid w:val="000C0B3C"/>
    <w:rsid w:val="000C0CDB"/>
    <w:rsid w:val="000C3116"/>
    <w:rsid w:val="000C5A58"/>
    <w:rsid w:val="000C62AC"/>
    <w:rsid w:val="000C6FE3"/>
    <w:rsid w:val="000D09DF"/>
    <w:rsid w:val="000D0FB5"/>
    <w:rsid w:val="000D181B"/>
    <w:rsid w:val="000D18B3"/>
    <w:rsid w:val="000D1E66"/>
    <w:rsid w:val="000D2BDE"/>
    <w:rsid w:val="000D361C"/>
    <w:rsid w:val="000D3A2C"/>
    <w:rsid w:val="000D4000"/>
    <w:rsid w:val="000D593E"/>
    <w:rsid w:val="000D60C7"/>
    <w:rsid w:val="000D67FB"/>
    <w:rsid w:val="000D7034"/>
    <w:rsid w:val="000D755A"/>
    <w:rsid w:val="000E01C8"/>
    <w:rsid w:val="000E0662"/>
    <w:rsid w:val="000E0E89"/>
    <w:rsid w:val="000E161D"/>
    <w:rsid w:val="000E322F"/>
    <w:rsid w:val="000E3249"/>
    <w:rsid w:val="000E5D30"/>
    <w:rsid w:val="000E6589"/>
    <w:rsid w:val="000E6BE3"/>
    <w:rsid w:val="000E6F14"/>
    <w:rsid w:val="000E7069"/>
    <w:rsid w:val="000E7560"/>
    <w:rsid w:val="000E7D97"/>
    <w:rsid w:val="000F0E57"/>
    <w:rsid w:val="000F0F00"/>
    <w:rsid w:val="000F1C7D"/>
    <w:rsid w:val="000F1EDE"/>
    <w:rsid w:val="000F400B"/>
    <w:rsid w:val="000F6398"/>
    <w:rsid w:val="000F6DAF"/>
    <w:rsid w:val="001005A1"/>
    <w:rsid w:val="00100C18"/>
    <w:rsid w:val="00101FB6"/>
    <w:rsid w:val="00102722"/>
    <w:rsid w:val="001029BE"/>
    <w:rsid w:val="00102CFF"/>
    <w:rsid w:val="001043F8"/>
    <w:rsid w:val="00104BB0"/>
    <w:rsid w:val="00104DAD"/>
    <w:rsid w:val="0010599D"/>
    <w:rsid w:val="0010645D"/>
    <w:rsid w:val="001066DB"/>
    <w:rsid w:val="0010753D"/>
    <w:rsid w:val="0010794E"/>
    <w:rsid w:val="00107C18"/>
    <w:rsid w:val="00110EF2"/>
    <w:rsid w:val="0011246B"/>
    <w:rsid w:val="001127E6"/>
    <w:rsid w:val="00112AF1"/>
    <w:rsid w:val="00114692"/>
    <w:rsid w:val="001146B2"/>
    <w:rsid w:val="00114AA6"/>
    <w:rsid w:val="00114C9B"/>
    <w:rsid w:val="0011553E"/>
    <w:rsid w:val="001162D8"/>
    <w:rsid w:val="001168FF"/>
    <w:rsid w:val="00116B63"/>
    <w:rsid w:val="00117B5A"/>
    <w:rsid w:val="00117EA2"/>
    <w:rsid w:val="0012036C"/>
    <w:rsid w:val="00121515"/>
    <w:rsid w:val="001217E1"/>
    <w:rsid w:val="0012349D"/>
    <w:rsid w:val="001242F2"/>
    <w:rsid w:val="0012496B"/>
    <w:rsid w:val="00124C56"/>
    <w:rsid w:val="00125B1D"/>
    <w:rsid w:val="00126157"/>
    <w:rsid w:val="00126862"/>
    <w:rsid w:val="001269BF"/>
    <w:rsid w:val="00126DBC"/>
    <w:rsid w:val="001270B8"/>
    <w:rsid w:val="00127349"/>
    <w:rsid w:val="00127532"/>
    <w:rsid w:val="0012794C"/>
    <w:rsid w:val="00127CD0"/>
    <w:rsid w:val="001301B8"/>
    <w:rsid w:val="00130576"/>
    <w:rsid w:val="00130ABD"/>
    <w:rsid w:val="00130AEC"/>
    <w:rsid w:val="00130E2F"/>
    <w:rsid w:val="00131235"/>
    <w:rsid w:val="00131579"/>
    <w:rsid w:val="00131F98"/>
    <w:rsid w:val="00132D9A"/>
    <w:rsid w:val="0013354F"/>
    <w:rsid w:val="00134AC7"/>
    <w:rsid w:val="00134ADD"/>
    <w:rsid w:val="0013588C"/>
    <w:rsid w:val="00136A16"/>
    <w:rsid w:val="00137199"/>
    <w:rsid w:val="00140074"/>
    <w:rsid w:val="00140E6C"/>
    <w:rsid w:val="001413AE"/>
    <w:rsid w:val="0014172F"/>
    <w:rsid w:val="00143056"/>
    <w:rsid w:val="00143CF1"/>
    <w:rsid w:val="00143F2E"/>
    <w:rsid w:val="00144564"/>
    <w:rsid w:val="001449A2"/>
    <w:rsid w:val="00144E27"/>
    <w:rsid w:val="00144E72"/>
    <w:rsid w:val="001452F3"/>
    <w:rsid w:val="00145305"/>
    <w:rsid w:val="00145591"/>
    <w:rsid w:val="00145606"/>
    <w:rsid w:val="00145ADD"/>
    <w:rsid w:val="00145C6F"/>
    <w:rsid w:val="00146082"/>
    <w:rsid w:val="00150832"/>
    <w:rsid w:val="001512C8"/>
    <w:rsid w:val="00151D03"/>
    <w:rsid w:val="00152D3E"/>
    <w:rsid w:val="001539E4"/>
    <w:rsid w:val="00153ACC"/>
    <w:rsid w:val="0015402F"/>
    <w:rsid w:val="00154506"/>
    <w:rsid w:val="00154AE1"/>
    <w:rsid w:val="00155BBD"/>
    <w:rsid w:val="00156D68"/>
    <w:rsid w:val="00157328"/>
    <w:rsid w:val="00157C26"/>
    <w:rsid w:val="00157FDC"/>
    <w:rsid w:val="00161CBD"/>
    <w:rsid w:val="00161FDA"/>
    <w:rsid w:val="00163012"/>
    <w:rsid w:val="00163C3F"/>
    <w:rsid w:val="00163F55"/>
    <w:rsid w:val="001650E2"/>
    <w:rsid w:val="00165EF3"/>
    <w:rsid w:val="00165FA7"/>
    <w:rsid w:val="00166467"/>
    <w:rsid w:val="0016655B"/>
    <w:rsid w:val="00166829"/>
    <w:rsid w:val="00166E6C"/>
    <w:rsid w:val="001673BF"/>
    <w:rsid w:val="00170ED8"/>
    <w:rsid w:val="001714A0"/>
    <w:rsid w:val="001717F6"/>
    <w:rsid w:val="00172434"/>
    <w:rsid w:val="0017340E"/>
    <w:rsid w:val="001738A8"/>
    <w:rsid w:val="00173A1C"/>
    <w:rsid w:val="001749EC"/>
    <w:rsid w:val="00174A20"/>
    <w:rsid w:val="001753EA"/>
    <w:rsid w:val="00175B06"/>
    <w:rsid w:val="00176368"/>
    <w:rsid w:val="001768FF"/>
    <w:rsid w:val="00177A9E"/>
    <w:rsid w:val="00180066"/>
    <w:rsid w:val="001805CB"/>
    <w:rsid w:val="0018130D"/>
    <w:rsid w:val="0018196E"/>
    <w:rsid w:val="00182743"/>
    <w:rsid w:val="001838C1"/>
    <w:rsid w:val="001848F4"/>
    <w:rsid w:val="001849AC"/>
    <w:rsid w:val="001861A4"/>
    <w:rsid w:val="001867C8"/>
    <w:rsid w:val="00186C9E"/>
    <w:rsid w:val="0018797D"/>
    <w:rsid w:val="00187BAD"/>
    <w:rsid w:val="00187FBD"/>
    <w:rsid w:val="0019026F"/>
    <w:rsid w:val="0019135D"/>
    <w:rsid w:val="00193228"/>
    <w:rsid w:val="0019378F"/>
    <w:rsid w:val="0019394F"/>
    <w:rsid w:val="001945D5"/>
    <w:rsid w:val="001959A5"/>
    <w:rsid w:val="00196F02"/>
    <w:rsid w:val="00197183"/>
    <w:rsid w:val="00197617"/>
    <w:rsid w:val="001A149F"/>
    <w:rsid w:val="001A22BC"/>
    <w:rsid w:val="001A2487"/>
    <w:rsid w:val="001A3A78"/>
    <w:rsid w:val="001A483F"/>
    <w:rsid w:val="001A596B"/>
    <w:rsid w:val="001A60B1"/>
    <w:rsid w:val="001A685C"/>
    <w:rsid w:val="001A6B85"/>
    <w:rsid w:val="001A7788"/>
    <w:rsid w:val="001A789D"/>
    <w:rsid w:val="001B05A1"/>
    <w:rsid w:val="001B05D6"/>
    <w:rsid w:val="001B0EDE"/>
    <w:rsid w:val="001B18C3"/>
    <w:rsid w:val="001B198B"/>
    <w:rsid w:val="001B1D71"/>
    <w:rsid w:val="001B212F"/>
    <w:rsid w:val="001B2132"/>
    <w:rsid w:val="001B36B1"/>
    <w:rsid w:val="001B3BC6"/>
    <w:rsid w:val="001B62DF"/>
    <w:rsid w:val="001B6637"/>
    <w:rsid w:val="001B6A52"/>
    <w:rsid w:val="001B77BF"/>
    <w:rsid w:val="001C0983"/>
    <w:rsid w:val="001C1435"/>
    <w:rsid w:val="001C27F0"/>
    <w:rsid w:val="001C2BFF"/>
    <w:rsid w:val="001C404C"/>
    <w:rsid w:val="001C4D83"/>
    <w:rsid w:val="001C4EFA"/>
    <w:rsid w:val="001C536D"/>
    <w:rsid w:val="001C5DEE"/>
    <w:rsid w:val="001C699D"/>
    <w:rsid w:val="001C7DFF"/>
    <w:rsid w:val="001D00C4"/>
    <w:rsid w:val="001D101E"/>
    <w:rsid w:val="001D18B6"/>
    <w:rsid w:val="001D2624"/>
    <w:rsid w:val="001D2BB7"/>
    <w:rsid w:val="001D301B"/>
    <w:rsid w:val="001D30AD"/>
    <w:rsid w:val="001D3C99"/>
    <w:rsid w:val="001D4FD9"/>
    <w:rsid w:val="001D50E9"/>
    <w:rsid w:val="001D5348"/>
    <w:rsid w:val="001D555B"/>
    <w:rsid w:val="001D56D3"/>
    <w:rsid w:val="001D5D89"/>
    <w:rsid w:val="001D5F0E"/>
    <w:rsid w:val="001D6775"/>
    <w:rsid w:val="001D6C8B"/>
    <w:rsid w:val="001D6CA1"/>
    <w:rsid w:val="001D6E49"/>
    <w:rsid w:val="001D7C91"/>
    <w:rsid w:val="001E00FD"/>
    <w:rsid w:val="001E0F3B"/>
    <w:rsid w:val="001E102A"/>
    <w:rsid w:val="001E2E53"/>
    <w:rsid w:val="001E3070"/>
    <w:rsid w:val="001E3ADD"/>
    <w:rsid w:val="001E69F4"/>
    <w:rsid w:val="001E7B7A"/>
    <w:rsid w:val="001F0501"/>
    <w:rsid w:val="001F1022"/>
    <w:rsid w:val="001F121F"/>
    <w:rsid w:val="001F2F77"/>
    <w:rsid w:val="001F34EB"/>
    <w:rsid w:val="001F35B6"/>
    <w:rsid w:val="001F3B38"/>
    <w:rsid w:val="001F44CF"/>
    <w:rsid w:val="001F4C5C"/>
    <w:rsid w:val="001F6814"/>
    <w:rsid w:val="001F7330"/>
    <w:rsid w:val="001F738A"/>
    <w:rsid w:val="001F7D84"/>
    <w:rsid w:val="002004F4"/>
    <w:rsid w:val="002010B3"/>
    <w:rsid w:val="002014A6"/>
    <w:rsid w:val="002029EA"/>
    <w:rsid w:val="00202B1B"/>
    <w:rsid w:val="00203EFA"/>
    <w:rsid w:val="00204478"/>
    <w:rsid w:val="0020683A"/>
    <w:rsid w:val="00206E41"/>
    <w:rsid w:val="0020735D"/>
    <w:rsid w:val="0020780E"/>
    <w:rsid w:val="002079FA"/>
    <w:rsid w:val="00210D84"/>
    <w:rsid w:val="002114B8"/>
    <w:rsid w:val="00212C3B"/>
    <w:rsid w:val="00212E1E"/>
    <w:rsid w:val="00213358"/>
    <w:rsid w:val="0021373C"/>
    <w:rsid w:val="00214690"/>
    <w:rsid w:val="0021470D"/>
    <w:rsid w:val="00214E2E"/>
    <w:rsid w:val="00216141"/>
    <w:rsid w:val="0021672E"/>
    <w:rsid w:val="00216AC8"/>
    <w:rsid w:val="00216DC9"/>
    <w:rsid w:val="00217186"/>
    <w:rsid w:val="002173B8"/>
    <w:rsid w:val="002176D9"/>
    <w:rsid w:val="002203B6"/>
    <w:rsid w:val="00221A2B"/>
    <w:rsid w:val="00221AD3"/>
    <w:rsid w:val="00221BCE"/>
    <w:rsid w:val="00222802"/>
    <w:rsid w:val="00225FBB"/>
    <w:rsid w:val="002261C4"/>
    <w:rsid w:val="002264F0"/>
    <w:rsid w:val="0022665A"/>
    <w:rsid w:val="00226F76"/>
    <w:rsid w:val="002279FC"/>
    <w:rsid w:val="00232EAE"/>
    <w:rsid w:val="00233F6F"/>
    <w:rsid w:val="00234A8A"/>
    <w:rsid w:val="0023541E"/>
    <w:rsid w:val="002357A2"/>
    <w:rsid w:val="00235A5E"/>
    <w:rsid w:val="00235E24"/>
    <w:rsid w:val="002360AD"/>
    <w:rsid w:val="00236B72"/>
    <w:rsid w:val="00236C8F"/>
    <w:rsid w:val="00236D39"/>
    <w:rsid w:val="00236DEE"/>
    <w:rsid w:val="00237395"/>
    <w:rsid w:val="002409D5"/>
    <w:rsid w:val="0024128F"/>
    <w:rsid w:val="00241303"/>
    <w:rsid w:val="002416F8"/>
    <w:rsid w:val="00241FA2"/>
    <w:rsid w:val="00243009"/>
    <w:rsid w:val="002434A1"/>
    <w:rsid w:val="00243D48"/>
    <w:rsid w:val="00244DEF"/>
    <w:rsid w:val="002458BB"/>
    <w:rsid w:val="0024638C"/>
    <w:rsid w:val="00246A8F"/>
    <w:rsid w:val="00247018"/>
    <w:rsid w:val="002476AD"/>
    <w:rsid w:val="00250B44"/>
    <w:rsid w:val="00250E68"/>
    <w:rsid w:val="00251DA2"/>
    <w:rsid w:val="00252477"/>
    <w:rsid w:val="002529AA"/>
    <w:rsid w:val="00252E8C"/>
    <w:rsid w:val="00253076"/>
    <w:rsid w:val="0025349C"/>
    <w:rsid w:val="0025417F"/>
    <w:rsid w:val="00254478"/>
    <w:rsid w:val="00255C56"/>
    <w:rsid w:val="00256815"/>
    <w:rsid w:val="00256BDF"/>
    <w:rsid w:val="00256BEF"/>
    <w:rsid w:val="0025765A"/>
    <w:rsid w:val="00257B37"/>
    <w:rsid w:val="00257C04"/>
    <w:rsid w:val="002603A2"/>
    <w:rsid w:val="00260509"/>
    <w:rsid w:val="0026050B"/>
    <w:rsid w:val="00262C86"/>
    <w:rsid w:val="00263943"/>
    <w:rsid w:val="00263E02"/>
    <w:rsid w:val="002646C3"/>
    <w:rsid w:val="00264B03"/>
    <w:rsid w:val="00265C8A"/>
    <w:rsid w:val="002676D6"/>
    <w:rsid w:val="00267B35"/>
    <w:rsid w:val="0027083B"/>
    <w:rsid w:val="00272669"/>
    <w:rsid w:val="002732C3"/>
    <w:rsid w:val="00273622"/>
    <w:rsid w:val="002738B7"/>
    <w:rsid w:val="002740DB"/>
    <w:rsid w:val="0027539F"/>
    <w:rsid w:val="002758AD"/>
    <w:rsid w:val="00276005"/>
    <w:rsid w:val="002762C6"/>
    <w:rsid w:val="002803B8"/>
    <w:rsid w:val="00280D60"/>
    <w:rsid w:val="00281303"/>
    <w:rsid w:val="00281646"/>
    <w:rsid w:val="00282384"/>
    <w:rsid w:val="0028279C"/>
    <w:rsid w:val="00282A52"/>
    <w:rsid w:val="0028307D"/>
    <w:rsid w:val="00283ADC"/>
    <w:rsid w:val="00283FCF"/>
    <w:rsid w:val="0028435C"/>
    <w:rsid w:val="002849C2"/>
    <w:rsid w:val="00284D25"/>
    <w:rsid w:val="002856FA"/>
    <w:rsid w:val="00285CFC"/>
    <w:rsid w:val="00286766"/>
    <w:rsid w:val="002868CD"/>
    <w:rsid w:val="00286B67"/>
    <w:rsid w:val="00286F1D"/>
    <w:rsid w:val="00287354"/>
    <w:rsid w:val="00287969"/>
    <w:rsid w:val="00287A03"/>
    <w:rsid w:val="00290563"/>
    <w:rsid w:val="002918D3"/>
    <w:rsid w:val="00291CFA"/>
    <w:rsid w:val="002928AB"/>
    <w:rsid w:val="00292A4E"/>
    <w:rsid w:val="00293434"/>
    <w:rsid w:val="0029359B"/>
    <w:rsid w:val="0029361D"/>
    <w:rsid w:val="00293FE1"/>
    <w:rsid w:val="00294A4D"/>
    <w:rsid w:val="002951B5"/>
    <w:rsid w:val="002976F3"/>
    <w:rsid w:val="00297D39"/>
    <w:rsid w:val="00297EE3"/>
    <w:rsid w:val="00297F37"/>
    <w:rsid w:val="00297FBD"/>
    <w:rsid w:val="002A21FC"/>
    <w:rsid w:val="002A2433"/>
    <w:rsid w:val="002A30EB"/>
    <w:rsid w:val="002A3AA2"/>
    <w:rsid w:val="002A592B"/>
    <w:rsid w:val="002A60C1"/>
    <w:rsid w:val="002A6802"/>
    <w:rsid w:val="002A6CAE"/>
    <w:rsid w:val="002A774F"/>
    <w:rsid w:val="002B03F0"/>
    <w:rsid w:val="002B04AE"/>
    <w:rsid w:val="002B100E"/>
    <w:rsid w:val="002B4866"/>
    <w:rsid w:val="002B4F5E"/>
    <w:rsid w:val="002B593B"/>
    <w:rsid w:val="002B5AA8"/>
    <w:rsid w:val="002B6564"/>
    <w:rsid w:val="002C0F89"/>
    <w:rsid w:val="002C16C1"/>
    <w:rsid w:val="002C2DEA"/>
    <w:rsid w:val="002C2F48"/>
    <w:rsid w:val="002C509A"/>
    <w:rsid w:val="002C61E9"/>
    <w:rsid w:val="002C6AB4"/>
    <w:rsid w:val="002C6EE1"/>
    <w:rsid w:val="002C6F29"/>
    <w:rsid w:val="002C7071"/>
    <w:rsid w:val="002D0B20"/>
    <w:rsid w:val="002D1154"/>
    <w:rsid w:val="002D1197"/>
    <w:rsid w:val="002D1380"/>
    <w:rsid w:val="002D2353"/>
    <w:rsid w:val="002D2497"/>
    <w:rsid w:val="002D2DA7"/>
    <w:rsid w:val="002D30F6"/>
    <w:rsid w:val="002D4329"/>
    <w:rsid w:val="002D4588"/>
    <w:rsid w:val="002D4BE4"/>
    <w:rsid w:val="002D50F2"/>
    <w:rsid w:val="002D55FA"/>
    <w:rsid w:val="002D56E5"/>
    <w:rsid w:val="002D6233"/>
    <w:rsid w:val="002D6352"/>
    <w:rsid w:val="002D68DE"/>
    <w:rsid w:val="002D6EE1"/>
    <w:rsid w:val="002D7FDB"/>
    <w:rsid w:val="002E0133"/>
    <w:rsid w:val="002E09A9"/>
    <w:rsid w:val="002E0F83"/>
    <w:rsid w:val="002E1781"/>
    <w:rsid w:val="002E1D14"/>
    <w:rsid w:val="002E2122"/>
    <w:rsid w:val="002E2BF7"/>
    <w:rsid w:val="002E3528"/>
    <w:rsid w:val="002E3B03"/>
    <w:rsid w:val="002E3CD3"/>
    <w:rsid w:val="002E3F8E"/>
    <w:rsid w:val="002E5C3D"/>
    <w:rsid w:val="002E5CC8"/>
    <w:rsid w:val="002E6535"/>
    <w:rsid w:val="002E7324"/>
    <w:rsid w:val="002E78CE"/>
    <w:rsid w:val="002E78F6"/>
    <w:rsid w:val="002E7F84"/>
    <w:rsid w:val="002F07AE"/>
    <w:rsid w:val="002F087F"/>
    <w:rsid w:val="002F088D"/>
    <w:rsid w:val="002F1313"/>
    <w:rsid w:val="002F1457"/>
    <w:rsid w:val="002F2356"/>
    <w:rsid w:val="002F3065"/>
    <w:rsid w:val="002F3E45"/>
    <w:rsid w:val="002F445E"/>
    <w:rsid w:val="002F4743"/>
    <w:rsid w:val="002F486C"/>
    <w:rsid w:val="002F4913"/>
    <w:rsid w:val="002F4FF0"/>
    <w:rsid w:val="002F589D"/>
    <w:rsid w:val="002F597A"/>
    <w:rsid w:val="002F5BE3"/>
    <w:rsid w:val="002F5EE2"/>
    <w:rsid w:val="002F60A8"/>
    <w:rsid w:val="002F7910"/>
    <w:rsid w:val="002F7B3A"/>
    <w:rsid w:val="002F7CCA"/>
    <w:rsid w:val="0030049B"/>
    <w:rsid w:val="00300B36"/>
    <w:rsid w:val="00300D4F"/>
    <w:rsid w:val="00300FB2"/>
    <w:rsid w:val="00301207"/>
    <w:rsid w:val="00302091"/>
    <w:rsid w:val="003034EE"/>
    <w:rsid w:val="003037B4"/>
    <w:rsid w:val="0030404A"/>
    <w:rsid w:val="003041DB"/>
    <w:rsid w:val="003050B9"/>
    <w:rsid w:val="00305612"/>
    <w:rsid w:val="00305A2D"/>
    <w:rsid w:val="003060BA"/>
    <w:rsid w:val="00306BFE"/>
    <w:rsid w:val="00306E77"/>
    <w:rsid w:val="00307088"/>
    <w:rsid w:val="003111D0"/>
    <w:rsid w:val="00311359"/>
    <w:rsid w:val="00312263"/>
    <w:rsid w:val="00312303"/>
    <w:rsid w:val="00312313"/>
    <w:rsid w:val="0031294E"/>
    <w:rsid w:val="00312FDD"/>
    <w:rsid w:val="00313334"/>
    <w:rsid w:val="00313C50"/>
    <w:rsid w:val="0031489A"/>
    <w:rsid w:val="00315D52"/>
    <w:rsid w:val="003163AF"/>
    <w:rsid w:val="003165E4"/>
    <w:rsid w:val="00316808"/>
    <w:rsid w:val="00316BC7"/>
    <w:rsid w:val="0031772E"/>
    <w:rsid w:val="0032093B"/>
    <w:rsid w:val="00323861"/>
    <w:rsid w:val="00324C4F"/>
    <w:rsid w:val="00324E83"/>
    <w:rsid w:val="003253EB"/>
    <w:rsid w:val="003254AA"/>
    <w:rsid w:val="00325AA1"/>
    <w:rsid w:val="003263DD"/>
    <w:rsid w:val="0032713E"/>
    <w:rsid w:val="00330454"/>
    <w:rsid w:val="00330B1A"/>
    <w:rsid w:val="00331684"/>
    <w:rsid w:val="00332BA6"/>
    <w:rsid w:val="0033367B"/>
    <w:rsid w:val="00333902"/>
    <w:rsid w:val="003352FB"/>
    <w:rsid w:val="00335783"/>
    <w:rsid w:val="00335917"/>
    <w:rsid w:val="00335ACE"/>
    <w:rsid w:val="003367EA"/>
    <w:rsid w:val="00336B0C"/>
    <w:rsid w:val="00337146"/>
    <w:rsid w:val="00337A9F"/>
    <w:rsid w:val="00337ADB"/>
    <w:rsid w:val="003406E7"/>
    <w:rsid w:val="003411D5"/>
    <w:rsid w:val="003415D2"/>
    <w:rsid w:val="00341A79"/>
    <w:rsid w:val="003427CE"/>
    <w:rsid w:val="00342A02"/>
    <w:rsid w:val="00344549"/>
    <w:rsid w:val="00346059"/>
    <w:rsid w:val="00350097"/>
    <w:rsid w:val="0035024A"/>
    <w:rsid w:val="00350DAC"/>
    <w:rsid w:val="0035129B"/>
    <w:rsid w:val="00351907"/>
    <w:rsid w:val="00351C2F"/>
    <w:rsid w:val="0035278F"/>
    <w:rsid w:val="0035297D"/>
    <w:rsid w:val="003539FF"/>
    <w:rsid w:val="0035523A"/>
    <w:rsid w:val="00355915"/>
    <w:rsid w:val="00356231"/>
    <w:rsid w:val="00356ECC"/>
    <w:rsid w:val="00357516"/>
    <w:rsid w:val="00360269"/>
    <w:rsid w:val="00360880"/>
    <w:rsid w:val="00362F5D"/>
    <w:rsid w:val="003631B8"/>
    <w:rsid w:val="003636B6"/>
    <w:rsid w:val="00365B35"/>
    <w:rsid w:val="00365E44"/>
    <w:rsid w:val="00366604"/>
    <w:rsid w:val="00366DD1"/>
    <w:rsid w:val="00370A1C"/>
    <w:rsid w:val="00371F51"/>
    <w:rsid w:val="0037387C"/>
    <w:rsid w:val="00373B4F"/>
    <w:rsid w:val="00373CAC"/>
    <w:rsid w:val="003741E6"/>
    <w:rsid w:val="00374314"/>
    <w:rsid w:val="0037551B"/>
    <w:rsid w:val="00376939"/>
    <w:rsid w:val="00376C53"/>
    <w:rsid w:val="0037732B"/>
    <w:rsid w:val="0037742A"/>
    <w:rsid w:val="003776B6"/>
    <w:rsid w:val="00377E77"/>
    <w:rsid w:val="003806B5"/>
    <w:rsid w:val="003807A0"/>
    <w:rsid w:val="00380D14"/>
    <w:rsid w:val="003810B0"/>
    <w:rsid w:val="00381F25"/>
    <w:rsid w:val="003835E4"/>
    <w:rsid w:val="00383797"/>
    <w:rsid w:val="003838A8"/>
    <w:rsid w:val="00383F4F"/>
    <w:rsid w:val="0038446A"/>
    <w:rsid w:val="00385E5F"/>
    <w:rsid w:val="003871CB"/>
    <w:rsid w:val="003876CE"/>
    <w:rsid w:val="00391B34"/>
    <w:rsid w:val="00392DBA"/>
    <w:rsid w:val="00393840"/>
    <w:rsid w:val="00393C57"/>
    <w:rsid w:val="00394546"/>
    <w:rsid w:val="003946CD"/>
    <w:rsid w:val="003958C3"/>
    <w:rsid w:val="003966CE"/>
    <w:rsid w:val="003976A2"/>
    <w:rsid w:val="003A0728"/>
    <w:rsid w:val="003A1E80"/>
    <w:rsid w:val="003A2966"/>
    <w:rsid w:val="003A3DF9"/>
    <w:rsid w:val="003A4119"/>
    <w:rsid w:val="003A46AC"/>
    <w:rsid w:val="003A4918"/>
    <w:rsid w:val="003A495C"/>
    <w:rsid w:val="003A4AB7"/>
    <w:rsid w:val="003A5447"/>
    <w:rsid w:val="003A6196"/>
    <w:rsid w:val="003A6223"/>
    <w:rsid w:val="003A649F"/>
    <w:rsid w:val="003A787E"/>
    <w:rsid w:val="003B0073"/>
    <w:rsid w:val="003B023E"/>
    <w:rsid w:val="003B053F"/>
    <w:rsid w:val="003B067A"/>
    <w:rsid w:val="003B0FC3"/>
    <w:rsid w:val="003B16F6"/>
    <w:rsid w:val="003B257A"/>
    <w:rsid w:val="003B3395"/>
    <w:rsid w:val="003B5482"/>
    <w:rsid w:val="003B5675"/>
    <w:rsid w:val="003B5CFD"/>
    <w:rsid w:val="003B5EDB"/>
    <w:rsid w:val="003B74FD"/>
    <w:rsid w:val="003C0403"/>
    <w:rsid w:val="003C1C08"/>
    <w:rsid w:val="003C2106"/>
    <w:rsid w:val="003C2972"/>
    <w:rsid w:val="003C30EF"/>
    <w:rsid w:val="003C3322"/>
    <w:rsid w:val="003C3CD9"/>
    <w:rsid w:val="003C3FD3"/>
    <w:rsid w:val="003C479D"/>
    <w:rsid w:val="003C48F6"/>
    <w:rsid w:val="003C68C2"/>
    <w:rsid w:val="003C7A3E"/>
    <w:rsid w:val="003D0952"/>
    <w:rsid w:val="003D0CB6"/>
    <w:rsid w:val="003D12B7"/>
    <w:rsid w:val="003D1718"/>
    <w:rsid w:val="003D17A7"/>
    <w:rsid w:val="003D1C28"/>
    <w:rsid w:val="003D3583"/>
    <w:rsid w:val="003D38E7"/>
    <w:rsid w:val="003D3EBB"/>
    <w:rsid w:val="003D456C"/>
    <w:rsid w:val="003D4CAE"/>
    <w:rsid w:val="003D5ECA"/>
    <w:rsid w:val="003D6F57"/>
    <w:rsid w:val="003E032C"/>
    <w:rsid w:val="003E18E0"/>
    <w:rsid w:val="003E1C23"/>
    <w:rsid w:val="003E22C7"/>
    <w:rsid w:val="003E2F97"/>
    <w:rsid w:val="003E31E3"/>
    <w:rsid w:val="003E3234"/>
    <w:rsid w:val="003E32BD"/>
    <w:rsid w:val="003E3C13"/>
    <w:rsid w:val="003E4A29"/>
    <w:rsid w:val="003E5D35"/>
    <w:rsid w:val="003E5DD7"/>
    <w:rsid w:val="003E5E90"/>
    <w:rsid w:val="003E638B"/>
    <w:rsid w:val="003E650A"/>
    <w:rsid w:val="003E6906"/>
    <w:rsid w:val="003E7B59"/>
    <w:rsid w:val="003F0563"/>
    <w:rsid w:val="003F089C"/>
    <w:rsid w:val="003F0BD0"/>
    <w:rsid w:val="003F0F58"/>
    <w:rsid w:val="003F26BD"/>
    <w:rsid w:val="003F2FB5"/>
    <w:rsid w:val="003F3435"/>
    <w:rsid w:val="003F45DE"/>
    <w:rsid w:val="003F4AD7"/>
    <w:rsid w:val="003F52AD"/>
    <w:rsid w:val="003F6EE9"/>
    <w:rsid w:val="003F70C6"/>
    <w:rsid w:val="003F7CBE"/>
    <w:rsid w:val="0040061A"/>
    <w:rsid w:val="0040088E"/>
    <w:rsid w:val="0040104A"/>
    <w:rsid w:val="0040131A"/>
    <w:rsid w:val="004013D8"/>
    <w:rsid w:val="0040166E"/>
    <w:rsid w:val="00402C2F"/>
    <w:rsid w:val="004054A5"/>
    <w:rsid w:val="0040585B"/>
    <w:rsid w:val="00405BB0"/>
    <w:rsid w:val="00406149"/>
    <w:rsid w:val="00406B37"/>
    <w:rsid w:val="00406C07"/>
    <w:rsid w:val="0040765C"/>
    <w:rsid w:val="0040770B"/>
    <w:rsid w:val="00407AFB"/>
    <w:rsid w:val="00407F95"/>
    <w:rsid w:val="00410A60"/>
    <w:rsid w:val="00411A2F"/>
    <w:rsid w:val="00411F40"/>
    <w:rsid w:val="00412192"/>
    <w:rsid w:val="004128D9"/>
    <w:rsid w:val="004132C0"/>
    <w:rsid w:val="0041393F"/>
    <w:rsid w:val="00413A99"/>
    <w:rsid w:val="00414A7D"/>
    <w:rsid w:val="00414B9E"/>
    <w:rsid w:val="00414D07"/>
    <w:rsid w:val="00415182"/>
    <w:rsid w:val="00415649"/>
    <w:rsid w:val="00415710"/>
    <w:rsid w:val="00415BC3"/>
    <w:rsid w:val="0041602B"/>
    <w:rsid w:val="004170E3"/>
    <w:rsid w:val="004170E6"/>
    <w:rsid w:val="004176B6"/>
    <w:rsid w:val="004201A8"/>
    <w:rsid w:val="004214A5"/>
    <w:rsid w:val="0042174B"/>
    <w:rsid w:val="0042197B"/>
    <w:rsid w:val="00422251"/>
    <w:rsid w:val="00422AFC"/>
    <w:rsid w:val="00423A21"/>
    <w:rsid w:val="00423BC5"/>
    <w:rsid w:val="0042477C"/>
    <w:rsid w:val="00424B55"/>
    <w:rsid w:val="00424C52"/>
    <w:rsid w:val="00424E77"/>
    <w:rsid w:val="00425075"/>
    <w:rsid w:val="00425346"/>
    <w:rsid w:val="00426ABA"/>
    <w:rsid w:val="00426C9E"/>
    <w:rsid w:val="00427148"/>
    <w:rsid w:val="004276A5"/>
    <w:rsid w:val="00427876"/>
    <w:rsid w:val="004300D5"/>
    <w:rsid w:val="00430BBA"/>
    <w:rsid w:val="0043144F"/>
    <w:rsid w:val="004317C2"/>
    <w:rsid w:val="00431943"/>
    <w:rsid w:val="00431BFA"/>
    <w:rsid w:val="00431C31"/>
    <w:rsid w:val="00431FA5"/>
    <w:rsid w:val="004331EE"/>
    <w:rsid w:val="00434FBB"/>
    <w:rsid w:val="004353CF"/>
    <w:rsid w:val="00436BB4"/>
    <w:rsid w:val="004370FD"/>
    <w:rsid w:val="00437206"/>
    <w:rsid w:val="004409F2"/>
    <w:rsid w:val="00441164"/>
    <w:rsid w:val="00441C76"/>
    <w:rsid w:val="00441FD0"/>
    <w:rsid w:val="00442001"/>
    <w:rsid w:val="00442D53"/>
    <w:rsid w:val="00442DB8"/>
    <w:rsid w:val="00442E7B"/>
    <w:rsid w:val="0044319B"/>
    <w:rsid w:val="00444199"/>
    <w:rsid w:val="004441C0"/>
    <w:rsid w:val="0044428B"/>
    <w:rsid w:val="00444D3C"/>
    <w:rsid w:val="00444F89"/>
    <w:rsid w:val="0044549F"/>
    <w:rsid w:val="004456DB"/>
    <w:rsid w:val="00445B31"/>
    <w:rsid w:val="0044633F"/>
    <w:rsid w:val="00446AD0"/>
    <w:rsid w:val="00447A59"/>
    <w:rsid w:val="00447E4D"/>
    <w:rsid w:val="0045018F"/>
    <w:rsid w:val="004501FD"/>
    <w:rsid w:val="0045077E"/>
    <w:rsid w:val="0045087B"/>
    <w:rsid w:val="00450F78"/>
    <w:rsid w:val="004517A3"/>
    <w:rsid w:val="00451C5E"/>
    <w:rsid w:val="00451F17"/>
    <w:rsid w:val="0045248E"/>
    <w:rsid w:val="0045286A"/>
    <w:rsid w:val="004535EE"/>
    <w:rsid w:val="00453646"/>
    <w:rsid w:val="00453B3F"/>
    <w:rsid w:val="004541A9"/>
    <w:rsid w:val="00455D55"/>
    <w:rsid w:val="00455E86"/>
    <w:rsid w:val="004566A0"/>
    <w:rsid w:val="004600E3"/>
    <w:rsid w:val="00461879"/>
    <w:rsid w:val="00461F6D"/>
    <w:rsid w:val="0046264A"/>
    <w:rsid w:val="004631BC"/>
    <w:rsid w:val="004633BA"/>
    <w:rsid w:val="00463C31"/>
    <w:rsid w:val="00463F86"/>
    <w:rsid w:val="00464818"/>
    <w:rsid w:val="004656EF"/>
    <w:rsid w:val="0046625F"/>
    <w:rsid w:val="00466445"/>
    <w:rsid w:val="0046677B"/>
    <w:rsid w:val="004678AA"/>
    <w:rsid w:val="00467A15"/>
    <w:rsid w:val="00470012"/>
    <w:rsid w:val="00470991"/>
    <w:rsid w:val="0047121E"/>
    <w:rsid w:val="00472493"/>
    <w:rsid w:val="00472B29"/>
    <w:rsid w:val="004731D1"/>
    <w:rsid w:val="004741FA"/>
    <w:rsid w:val="00474A18"/>
    <w:rsid w:val="0047541D"/>
    <w:rsid w:val="00476DDA"/>
    <w:rsid w:val="00477101"/>
    <w:rsid w:val="004806D5"/>
    <w:rsid w:val="00481DC1"/>
    <w:rsid w:val="0048249C"/>
    <w:rsid w:val="00484761"/>
    <w:rsid w:val="00484DD5"/>
    <w:rsid w:val="00485513"/>
    <w:rsid w:val="004862FC"/>
    <w:rsid w:val="00486A8D"/>
    <w:rsid w:val="00487FAE"/>
    <w:rsid w:val="00487FB8"/>
    <w:rsid w:val="004901C6"/>
    <w:rsid w:val="00490C03"/>
    <w:rsid w:val="00490CE7"/>
    <w:rsid w:val="00491D76"/>
    <w:rsid w:val="00493D41"/>
    <w:rsid w:val="00494719"/>
    <w:rsid w:val="00494FA9"/>
    <w:rsid w:val="004952B2"/>
    <w:rsid w:val="0049597A"/>
    <w:rsid w:val="00495FE4"/>
    <w:rsid w:val="00496ACE"/>
    <w:rsid w:val="00496F61"/>
    <w:rsid w:val="00497AE9"/>
    <w:rsid w:val="004A05A7"/>
    <w:rsid w:val="004A18EB"/>
    <w:rsid w:val="004A19D4"/>
    <w:rsid w:val="004A1E76"/>
    <w:rsid w:val="004A1F76"/>
    <w:rsid w:val="004A2824"/>
    <w:rsid w:val="004A2827"/>
    <w:rsid w:val="004A3815"/>
    <w:rsid w:val="004A3C9A"/>
    <w:rsid w:val="004A4018"/>
    <w:rsid w:val="004A53F9"/>
    <w:rsid w:val="004A5A52"/>
    <w:rsid w:val="004A6458"/>
    <w:rsid w:val="004A73D9"/>
    <w:rsid w:val="004A7F2E"/>
    <w:rsid w:val="004B03AB"/>
    <w:rsid w:val="004B06AE"/>
    <w:rsid w:val="004B0ECF"/>
    <w:rsid w:val="004B1744"/>
    <w:rsid w:val="004B23B7"/>
    <w:rsid w:val="004B35F2"/>
    <w:rsid w:val="004B4EAA"/>
    <w:rsid w:val="004B5117"/>
    <w:rsid w:val="004B6D77"/>
    <w:rsid w:val="004B70A3"/>
    <w:rsid w:val="004B74A6"/>
    <w:rsid w:val="004C06F5"/>
    <w:rsid w:val="004C1456"/>
    <w:rsid w:val="004C1E16"/>
    <w:rsid w:val="004C2040"/>
    <w:rsid w:val="004C22D8"/>
    <w:rsid w:val="004C2543"/>
    <w:rsid w:val="004C2A1D"/>
    <w:rsid w:val="004C33CE"/>
    <w:rsid w:val="004C4862"/>
    <w:rsid w:val="004C4C17"/>
    <w:rsid w:val="004C67E3"/>
    <w:rsid w:val="004C6C0C"/>
    <w:rsid w:val="004C6C99"/>
    <w:rsid w:val="004C70A0"/>
    <w:rsid w:val="004D03B0"/>
    <w:rsid w:val="004D159F"/>
    <w:rsid w:val="004D15CA"/>
    <w:rsid w:val="004D1A32"/>
    <w:rsid w:val="004D3B9E"/>
    <w:rsid w:val="004D4E7C"/>
    <w:rsid w:val="004D4E98"/>
    <w:rsid w:val="004D5226"/>
    <w:rsid w:val="004D57AA"/>
    <w:rsid w:val="004D5F92"/>
    <w:rsid w:val="004D6353"/>
    <w:rsid w:val="004D648C"/>
    <w:rsid w:val="004D67D8"/>
    <w:rsid w:val="004D6E49"/>
    <w:rsid w:val="004D7097"/>
    <w:rsid w:val="004E0B7E"/>
    <w:rsid w:val="004E159E"/>
    <w:rsid w:val="004E1A35"/>
    <w:rsid w:val="004E1F20"/>
    <w:rsid w:val="004E2C37"/>
    <w:rsid w:val="004E2E5F"/>
    <w:rsid w:val="004E35BF"/>
    <w:rsid w:val="004E37AA"/>
    <w:rsid w:val="004E3B32"/>
    <w:rsid w:val="004E3E4C"/>
    <w:rsid w:val="004E3E82"/>
    <w:rsid w:val="004E47F9"/>
    <w:rsid w:val="004E4FB0"/>
    <w:rsid w:val="004E5591"/>
    <w:rsid w:val="004E5F5B"/>
    <w:rsid w:val="004E6075"/>
    <w:rsid w:val="004E6A49"/>
    <w:rsid w:val="004E7CCC"/>
    <w:rsid w:val="004F00C6"/>
    <w:rsid w:val="004F12A9"/>
    <w:rsid w:val="004F1A51"/>
    <w:rsid w:val="004F1FE1"/>
    <w:rsid w:val="004F23A0"/>
    <w:rsid w:val="004F277D"/>
    <w:rsid w:val="004F4227"/>
    <w:rsid w:val="004F43DE"/>
    <w:rsid w:val="004F48B0"/>
    <w:rsid w:val="004F4C67"/>
    <w:rsid w:val="004F55B0"/>
    <w:rsid w:val="004F5C5A"/>
    <w:rsid w:val="004F6216"/>
    <w:rsid w:val="004F6E96"/>
    <w:rsid w:val="004F7523"/>
    <w:rsid w:val="004F757B"/>
    <w:rsid w:val="005001E6"/>
    <w:rsid w:val="005003E3"/>
    <w:rsid w:val="00500C99"/>
    <w:rsid w:val="005011B7"/>
    <w:rsid w:val="005015A0"/>
    <w:rsid w:val="00501B22"/>
    <w:rsid w:val="00503924"/>
    <w:rsid w:val="005041F9"/>
    <w:rsid w:val="00504E2E"/>
    <w:rsid w:val="005052CD"/>
    <w:rsid w:val="005058E6"/>
    <w:rsid w:val="00505CC6"/>
    <w:rsid w:val="0050615C"/>
    <w:rsid w:val="00506FEA"/>
    <w:rsid w:val="00512008"/>
    <w:rsid w:val="005123CE"/>
    <w:rsid w:val="005127B5"/>
    <w:rsid w:val="00514441"/>
    <w:rsid w:val="005164BC"/>
    <w:rsid w:val="005169A0"/>
    <w:rsid w:val="00517A09"/>
    <w:rsid w:val="005200D7"/>
    <w:rsid w:val="00520143"/>
    <w:rsid w:val="00520EC5"/>
    <w:rsid w:val="005223B3"/>
    <w:rsid w:val="0052240D"/>
    <w:rsid w:val="00522F8E"/>
    <w:rsid w:val="005238D0"/>
    <w:rsid w:val="005246E6"/>
    <w:rsid w:val="0052516F"/>
    <w:rsid w:val="00525730"/>
    <w:rsid w:val="00525D24"/>
    <w:rsid w:val="005278F3"/>
    <w:rsid w:val="005301F9"/>
    <w:rsid w:val="00530EFD"/>
    <w:rsid w:val="00530FD6"/>
    <w:rsid w:val="0053127D"/>
    <w:rsid w:val="005324F1"/>
    <w:rsid w:val="00532D63"/>
    <w:rsid w:val="00533222"/>
    <w:rsid w:val="00533A61"/>
    <w:rsid w:val="00533A7D"/>
    <w:rsid w:val="00533C20"/>
    <w:rsid w:val="00534065"/>
    <w:rsid w:val="0053467C"/>
    <w:rsid w:val="00534F46"/>
    <w:rsid w:val="0053503B"/>
    <w:rsid w:val="005355B2"/>
    <w:rsid w:val="00537042"/>
    <w:rsid w:val="005370CD"/>
    <w:rsid w:val="005378B3"/>
    <w:rsid w:val="00537AB9"/>
    <w:rsid w:val="00537ECC"/>
    <w:rsid w:val="005403BC"/>
    <w:rsid w:val="00540512"/>
    <w:rsid w:val="00541468"/>
    <w:rsid w:val="005417A1"/>
    <w:rsid w:val="00542D22"/>
    <w:rsid w:val="00545A20"/>
    <w:rsid w:val="00545FD8"/>
    <w:rsid w:val="00546336"/>
    <w:rsid w:val="00546798"/>
    <w:rsid w:val="00546FAC"/>
    <w:rsid w:val="005504C2"/>
    <w:rsid w:val="00550A26"/>
    <w:rsid w:val="00550BF5"/>
    <w:rsid w:val="005513F1"/>
    <w:rsid w:val="00551732"/>
    <w:rsid w:val="005521BC"/>
    <w:rsid w:val="00552618"/>
    <w:rsid w:val="00552AFD"/>
    <w:rsid w:val="005531FD"/>
    <w:rsid w:val="005534F7"/>
    <w:rsid w:val="0055495F"/>
    <w:rsid w:val="00554961"/>
    <w:rsid w:val="00556138"/>
    <w:rsid w:val="00556696"/>
    <w:rsid w:val="00556CEF"/>
    <w:rsid w:val="005577D8"/>
    <w:rsid w:val="005605CD"/>
    <w:rsid w:val="00560E8A"/>
    <w:rsid w:val="005610B6"/>
    <w:rsid w:val="00561475"/>
    <w:rsid w:val="005615A6"/>
    <w:rsid w:val="00561C46"/>
    <w:rsid w:val="0056275C"/>
    <w:rsid w:val="005631E3"/>
    <w:rsid w:val="00564A64"/>
    <w:rsid w:val="005656AC"/>
    <w:rsid w:val="00565C48"/>
    <w:rsid w:val="0056605C"/>
    <w:rsid w:val="005662AB"/>
    <w:rsid w:val="005669E6"/>
    <w:rsid w:val="00566AF7"/>
    <w:rsid w:val="00567A70"/>
    <w:rsid w:val="00570534"/>
    <w:rsid w:val="005710B9"/>
    <w:rsid w:val="005713A7"/>
    <w:rsid w:val="00572906"/>
    <w:rsid w:val="00572E68"/>
    <w:rsid w:val="0057300B"/>
    <w:rsid w:val="005733A6"/>
    <w:rsid w:val="00573850"/>
    <w:rsid w:val="00573B12"/>
    <w:rsid w:val="00574640"/>
    <w:rsid w:val="00575189"/>
    <w:rsid w:val="005751FE"/>
    <w:rsid w:val="0057523A"/>
    <w:rsid w:val="00575D3E"/>
    <w:rsid w:val="005763A6"/>
    <w:rsid w:val="00577F1A"/>
    <w:rsid w:val="00580111"/>
    <w:rsid w:val="00580283"/>
    <w:rsid w:val="00580572"/>
    <w:rsid w:val="005808F4"/>
    <w:rsid w:val="005811EF"/>
    <w:rsid w:val="00581808"/>
    <w:rsid w:val="00582A88"/>
    <w:rsid w:val="00582E13"/>
    <w:rsid w:val="0058568C"/>
    <w:rsid w:val="00585922"/>
    <w:rsid w:val="005859F5"/>
    <w:rsid w:val="00585FC4"/>
    <w:rsid w:val="00586595"/>
    <w:rsid w:val="00586BA9"/>
    <w:rsid w:val="00587736"/>
    <w:rsid w:val="00587808"/>
    <w:rsid w:val="00587B43"/>
    <w:rsid w:val="00587C30"/>
    <w:rsid w:val="00587CC6"/>
    <w:rsid w:val="00590911"/>
    <w:rsid w:val="00590C95"/>
    <w:rsid w:val="005915DD"/>
    <w:rsid w:val="00591DFD"/>
    <w:rsid w:val="00592033"/>
    <w:rsid w:val="00592824"/>
    <w:rsid w:val="0059331C"/>
    <w:rsid w:val="0059359E"/>
    <w:rsid w:val="00593CDE"/>
    <w:rsid w:val="005942C7"/>
    <w:rsid w:val="00594BB8"/>
    <w:rsid w:val="00594E9C"/>
    <w:rsid w:val="00597383"/>
    <w:rsid w:val="005975B6"/>
    <w:rsid w:val="005A00DC"/>
    <w:rsid w:val="005A01FE"/>
    <w:rsid w:val="005A1E16"/>
    <w:rsid w:val="005A23E9"/>
    <w:rsid w:val="005A2855"/>
    <w:rsid w:val="005A2A15"/>
    <w:rsid w:val="005A2BA8"/>
    <w:rsid w:val="005A2C94"/>
    <w:rsid w:val="005A380D"/>
    <w:rsid w:val="005A426F"/>
    <w:rsid w:val="005A45A7"/>
    <w:rsid w:val="005A48B0"/>
    <w:rsid w:val="005A5105"/>
    <w:rsid w:val="005A5122"/>
    <w:rsid w:val="005A52F8"/>
    <w:rsid w:val="005A557F"/>
    <w:rsid w:val="005A6C2A"/>
    <w:rsid w:val="005A721F"/>
    <w:rsid w:val="005A7CF6"/>
    <w:rsid w:val="005B07E3"/>
    <w:rsid w:val="005B17F2"/>
    <w:rsid w:val="005B1BDB"/>
    <w:rsid w:val="005B2634"/>
    <w:rsid w:val="005B37AD"/>
    <w:rsid w:val="005B381B"/>
    <w:rsid w:val="005B4804"/>
    <w:rsid w:val="005B4FBF"/>
    <w:rsid w:val="005B5363"/>
    <w:rsid w:val="005B5376"/>
    <w:rsid w:val="005B5BE9"/>
    <w:rsid w:val="005B6085"/>
    <w:rsid w:val="005B6C98"/>
    <w:rsid w:val="005C08C0"/>
    <w:rsid w:val="005C1B8B"/>
    <w:rsid w:val="005C2192"/>
    <w:rsid w:val="005C23F7"/>
    <w:rsid w:val="005C3461"/>
    <w:rsid w:val="005C3A26"/>
    <w:rsid w:val="005C4638"/>
    <w:rsid w:val="005C4B03"/>
    <w:rsid w:val="005C5066"/>
    <w:rsid w:val="005C569E"/>
    <w:rsid w:val="005C6839"/>
    <w:rsid w:val="005C6991"/>
    <w:rsid w:val="005C6D21"/>
    <w:rsid w:val="005C74D3"/>
    <w:rsid w:val="005C756D"/>
    <w:rsid w:val="005C7659"/>
    <w:rsid w:val="005D0013"/>
    <w:rsid w:val="005D12D5"/>
    <w:rsid w:val="005D1338"/>
    <w:rsid w:val="005D154C"/>
    <w:rsid w:val="005D1625"/>
    <w:rsid w:val="005D17B8"/>
    <w:rsid w:val="005D1B15"/>
    <w:rsid w:val="005D268A"/>
    <w:rsid w:val="005D2824"/>
    <w:rsid w:val="005D2B82"/>
    <w:rsid w:val="005D2CF4"/>
    <w:rsid w:val="005D45DF"/>
    <w:rsid w:val="005D4C7E"/>
    <w:rsid w:val="005D4E9B"/>
    <w:rsid w:val="005D4F1A"/>
    <w:rsid w:val="005D72BB"/>
    <w:rsid w:val="005D7BBD"/>
    <w:rsid w:val="005D7D92"/>
    <w:rsid w:val="005E0478"/>
    <w:rsid w:val="005E0725"/>
    <w:rsid w:val="005E09D4"/>
    <w:rsid w:val="005E1D9D"/>
    <w:rsid w:val="005E25FA"/>
    <w:rsid w:val="005E2AB4"/>
    <w:rsid w:val="005E35C4"/>
    <w:rsid w:val="005E3DFB"/>
    <w:rsid w:val="005E5CAA"/>
    <w:rsid w:val="005E61F3"/>
    <w:rsid w:val="005E679A"/>
    <w:rsid w:val="005E692F"/>
    <w:rsid w:val="005E7BED"/>
    <w:rsid w:val="005F0F5E"/>
    <w:rsid w:val="005F1114"/>
    <w:rsid w:val="005F1AEA"/>
    <w:rsid w:val="005F246E"/>
    <w:rsid w:val="005F26C2"/>
    <w:rsid w:val="005F3191"/>
    <w:rsid w:val="005F5236"/>
    <w:rsid w:val="005F57A1"/>
    <w:rsid w:val="005F6443"/>
    <w:rsid w:val="005F670B"/>
    <w:rsid w:val="005F6FC5"/>
    <w:rsid w:val="005F79A7"/>
    <w:rsid w:val="00601569"/>
    <w:rsid w:val="006015A6"/>
    <w:rsid w:val="006029CB"/>
    <w:rsid w:val="00602EE6"/>
    <w:rsid w:val="0060338F"/>
    <w:rsid w:val="00605BED"/>
    <w:rsid w:val="006068A4"/>
    <w:rsid w:val="00607C09"/>
    <w:rsid w:val="00607C83"/>
    <w:rsid w:val="006109FE"/>
    <w:rsid w:val="00611F78"/>
    <w:rsid w:val="0061229E"/>
    <w:rsid w:val="00612A42"/>
    <w:rsid w:val="0061302F"/>
    <w:rsid w:val="006138E2"/>
    <w:rsid w:val="0061450E"/>
    <w:rsid w:val="00615097"/>
    <w:rsid w:val="00616784"/>
    <w:rsid w:val="00617239"/>
    <w:rsid w:val="00617359"/>
    <w:rsid w:val="00617BD5"/>
    <w:rsid w:val="00620BC3"/>
    <w:rsid w:val="00620D36"/>
    <w:rsid w:val="0062114B"/>
    <w:rsid w:val="00621663"/>
    <w:rsid w:val="00621ABE"/>
    <w:rsid w:val="006224B9"/>
    <w:rsid w:val="006232A0"/>
    <w:rsid w:val="00623698"/>
    <w:rsid w:val="0062474C"/>
    <w:rsid w:val="00625077"/>
    <w:rsid w:val="00625DCD"/>
    <w:rsid w:val="00625E96"/>
    <w:rsid w:val="00626850"/>
    <w:rsid w:val="00627413"/>
    <w:rsid w:val="006308CC"/>
    <w:rsid w:val="00631887"/>
    <w:rsid w:val="00631DED"/>
    <w:rsid w:val="00632C83"/>
    <w:rsid w:val="00633DFF"/>
    <w:rsid w:val="00633EBC"/>
    <w:rsid w:val="006351DA"/>
    <w:rsid w:val="006352F6"/>
    <w:rsid w:val="00635519"/>
    <w:rsid w:val="00636949"/>
    <w:rsid w:val="0064132E"/>
    <w:rsid w:val="00641654"/>
    <w:rsid w:val="00642AB6"/>
    <w:rsid w:val="006434E5"/>
    <w:rsid w:val="00643DAF"/>
    <w:rsid w:val="0064471B"/>
    <w:rsid w:val="00646B8F"/>
    <w:rsid w:val="00647590"/>
    <w:rsid w:val="00647C09"/>
    <w:rsid w:val="0065003A"/>
    <w:rsid w:val="0065095B"/>
    <w:rsid w:val="0065102E"/>
    <w:rsid w:val="00652FE9"/>
    <w:rsid w:val="00653297"/>
    <w:rsid w:val="0065352C"/>
    <w:rsid w:val="00653E94"/>
    <w:rsid w:val="00653F63"/>
    <w:rsid w:val="00656465"/>
    <w:rsid w:val="00656A2B"/>
    <w:rsid w:val="00656AA6"/>
    <w:rsid w:val="0065796B"/>
    <w:rsid w:val="0066051D"/>
    <w:rsid w:val="006611C4"/>
    <w:rsid w:val="00661552"/>
    <w:rsid w:val="00661793"/>
    <w:rsid w:val="00661BBF"/>
    <w:rsid w:val="0066297E"/>
    <w:rsid w:val="00662E2E"/>
    <w:rsid w:val="00663150"/>
    <w:rsid w:val="006655BD"/>
    <w:rsid w:val="00665D38"/>
    <w:rsid w:val="00665E3F"/>
    <w:rsid w:val="00666356"/>
    <w:rsid w:val="00667334"/>
    <w:rsid w:val="006675CB"/>
    <w:rsid w:val="006679D9"/>
    <w:rsid w:val="00670217"/>
    <w:rsid w:val="0067070F"/>
    <w:rsid w:val="00670FED"/>
    <w:rsid w:val="00671FE9"/>
    <w:rsid w:val="00672376"/>
    <w:rsid w:val="00672600"/>
    <w:rsid w:val="00672620"/>
    <w:rsid w:val="00673142"/>
    <w:rsid w:val="0067535F"/>
    <w:rsid w:val="00675846"/>
    <w:rsid w:val="00675A6D"/>
    <w:rsid w:val="006762FD"/>
    <w:rsid w:val="006764FD"/>
    <w:rsid w:val="00676BC6"/>
    <w:rsid w:val="0068013D"/>
    <w:rsid w:val="00681C0A"/>
    <w:rsid w:val="00683040"/>
    <w:rsid w:val="0068330D"/>
    <w:rsid w:val="006838E0"/>
    <w:rsid w:val="00683F47"/>
    <w:rsid w:val="00683F84"/>
    <w:rsid w:val="00684058"/>
    <w:rsid w:val="00684C6A"/>
    <w:rsid w:val="00685A2C"/>
    <w:rsid w:val="006867B6"/>
    <w:rsid w:val="006876B4"/>
    <w:rsid w:val="00687FF2"/>
    <w:rsid w:val="006900A8"/>
    <w:rsid w:val="0069091A"/>
    <w:rsid w:val="00690C2B"/>
    <w:rsid w:val="006911B3"/>
    <w:rsid w:val="006915FC"/>
    <w:rsid w:val="00692127"/>
    <w:rsid w:val="00693D5D"/>
    <w:rsid w:val="006954CE"/>
    <w:rsid w:val="006956DD"/>
    <w:rsid w:val="0069667D"/>
    <w:rsid w:val="006966E0"/>
    <w:rsid w:val="00696938"/>
    <w:rsid w:val="006973CF"/>
    <w:rsid w:val="00697C43"/>
    <w:rsid w:val="006A005A"/>
    <w:rsid w:val="006A24D6"/>
    <w:rsid w:val="006A2DF5"/>
    <w:rsid w:val="006A3363"/>
    <w:rsid w:val="006A4734"/>
    <w:rsid w:val="006A4819"/>
    <w:rsid w:val="006A4A03"/>
    <w:rsid w:val="006A666C"/>
    <w:rsid w:val="006A6ED2"/>
    <w:rsid w:val="006A7862"/>
    <w:rsid w:val="006A797A"/>
    <w:rsid w:val="006A7AE2"/>
    <w:rsid w:val="006B07B6"/>
    <w:rsid w:val="006B07CE"/>
    <w:rsid w:val="006B10F5"/>
    <w:rsid w:val="006B1763"/>
    <w:rsid w:val="006B1934"/>
    <w:rsid w:val="006B247F"/>
    <w:rsid w:val="006B3F47"/>
    <w:rsid w:val="006B3FD4"/>
    <w:rsid w:val="006B575B"/>
    <w:rsid w:val="006B6048"/>
    <w:rsid w:val="006B6AF0"/>
    <w:rsid w:val="006B6E65"/>
    <w:rsid w:val="006B74F5"/>
    <w:rsid w:val="006B7F03"/>
    <w:rsid w:val="006C0395"/>
    <w:rsid w:val="006C1402"/>
    <w:rsid w:val="006C1545"/>
    <w:rsid w:val="006C1D69"/>
    <w:rsid w:val="006C2577"/>
    <w:rsid w:val="006C278C"/>
    <w:rsid w:val="006C2969"/>
    <w:rsid w:val="006C2A5C"/>
    <w:rsid w:val="006C2AFD"/>
    <w:rsid w:val="006C3ED5"/>
    <w:rsid w:val="006C4282"/>
    <w:rsid w:val="006C626E"/>
    <w:rsid w:val="006C66CA"/>
    <w:rsid w:val="006C6C5A"/>
    <w:rsid w:val="006C7DC9"/>
    <w:rsid w:val="006D0D98"/>
    <w:rsid w:val="006D0F18"/>
    <w:rsid w:val="006D2226"/>
    <w:rsid w:val="006D28C5"/>
    <w:rsid w:val="006D2D50"/>
    <w:rsid w:val="006D3972"/>
    <w:rsid w:val="006D41CF"/>
    <w:rsid w:val="006D5E4D"/>
    <w:rsid w:val="006D68C5"/>
    <w:rsid w:val="006D6C3C"/>
    <w:rsid w:val="006D720E"/>
    <w:rsid w:val="006D7833"/>
    <w:rsid w:val="006E00E3"/>
    <w:rsid w:val="006E0F89"/>
    <w:rsid w:val="006E1717"/>
    <w:rsid w:val="006E1CBC"/>
    <w:rsid w:val="006E3163"/>
    <w:rsid w:val="006E349D"/>
    <w:rsid w:val="006E3CE3"/>
    <w:rsid w:val="006E48B8"/>
    <w:rsid w:val="006E497C"/>
    <w:rsid w:val="006E6FB4"/>
    <w:rsid w:val="006E71A8"/>
    <w:rsid w:val="006E733D"/>
    <w:rsid w:val="006F0483"/>
    <w:rsid w:val="006F085C"/>
    <w:rsid w:val="006F1633"/>
    <w:rsid w:val="006F19F4"/>
    <w:rsid w:val="006F2157"/>
    <w:rsid w:val="006F3489"/>
    <w:rsid w:val="006F392E"/>
    <w:rsid w:val="006F4C82"/>
    <w:rsid w:val="006F54E4"/>
    <w:rsid w:val="006F5A59"/>
    <w:rsid w:val="006F635F"/>
    <w:rsid w:val="006F7EA7"/>
    <w:rsid w:val="0070004A"/>
    <w:rsid w:val="007003CC"/>
    <w:rsid w:val="007020F7"/>
    <w:rsid w:val="00702428"/>
    <w:rsid w:val="0070313E"/>
    <w:rsid w:val="00703500"/>
    <w:rsid w:val="0070358C"/>
    <w:rsid w:val="00703DEE"/>
    <w:rsid w:val="007042EF"/>
    <w:rsid w:val="00704A96"/>
    <w:rsid w:val="00704B6B"/>
    <w:rsid w:val="00705F09"/>
    <w:rsid w:val="00706282"/>
    <w:rsid w:val="00707A8B"/>
    <w:rsid w:val="00707D83"/>
    <w:rsid w:val="00707E40"/>
    <w:rsid w:val="00710355"/>
    <w:rsid w:val="007105D7"/>
    <w:rsid w:val="00710761"/>
    <w:rsid w:val="0071121F"/>
    <w:rsid w:val="00711434"/>
    <w:rsid w:val="007115AA"/>
    <w:rsid w:val="0071168F"/>
    <w:rsid w:val="007120B2"/>
    <w:rsid w:val="0071215E"/>
    <w:rsid w:val="00712351"/>
    <w:rsid w:val="00712E15"/>
    <w:rsid w:val="00713E51"/>
    <w:rsid w:val="00714407"/>
    <w:rsid w:val="00714BF9"/>
    <w:rsid w:val="007155AD"/>
    <w:rsid w:val="00715E68"/>
    <w:rsid w:val="00717FC1"/>
    <w:rsid w:val="007205D7"/>
    <w:rsid w:val="00720DE8"/>
    <w:rsid w:val="00721540"/>
    <w:rsid w:val="00722061"/>
    <w:rsid w:val="007224E8"/>
    <w:rsid w:val="007238D8"/>
    <w:rsid w:val="00723DCB"/>
    <w:rsid w:val="00724589"/>
    <w:rsid w:val="007248E6"/>
    <w:rsid w:val="00724A5F"/>
    <w:rsid w:val="00725526"/>
    <w:rsid w:val="00725AA1"/>
    <w:rsid w:val="00725B45"/>
    <w:rsid w:val="00726C54"/>
    <w:rsid w:val="00727115"/>
    <w:rsid w:val="007272BC"/>
    <w:rsid w:val="007304C5"/>
    <w:rsid w:val="00730EB7"/>
    <w:rsid w:val="00731526"/>
    <w:rsid w:val="007318BB"/>
    <w:rsid w:val="00731FAD"/>
    <w:rsid w:val="00732885"/>
    <w:rsid w:val="007331CC"/>
    <w:rsid w:val="00733774"/>
    <w:rsid w:val="007338F1"/>
    <w:rsid w:val="007340B4"/>
    <w:rsid w:val="00734499"/>
    <w:rsid w:val="00734DCF"/>
    <w:rsid w:val="007358BD"/>
    <w:rsid w:val="00735C4E"/>
    <w:rsid w:val="00736406"/>
    <w:rsid w:val="007373CC"/>
    <w:rsid w:val="00737628"/>
    <w:rsid w:val="0073764B"/>
    <w:rsid w:val="007376E6"/>
    <w:rsid w:val="00740E71"/>
    <w:rsid w:val="00741E47"/>
    <w:rsid w:val="007427C3"/>
    <w:rsid w:val="00743568"/>
    <w:rsid w:val="00743B47"/>
    <w:rsid w:val="00743FD5"/>
    <w:rsid w:val="00744967"/>
    <w:rsid w:val="00744D6C"/>
    <w:rsid w:val="00745B56"/>
    <w:rsid w:val="00745E71"/>
    <w:rsid w:val="0074607C"/>
    <w:rsid w:val="00746199"/>
    <w:rsid w:val="0074625F"/>
    <w:rsid w:val="007473FE"/>
    <w:rsid w:val="007503B1"/>
    <w:rsid w:val="00750B72"/>
    <w:rsid w:val="00751DCA"/>
    <w:rsid w:val="00753540"/>
    <w:rsid w:val="0075504D"/>
    <w:rsid w:val="00756020"/>
    <w:rsid w:val="007562F4"/>
    <w:rsid w:val="00757ADB"/>
    <w:rsid w:val="0076002E"/>
    <w:rsid w:val="00761801"/>
    <w:rsid w:val="0076192C"/>
    <w:rsid w:val="0076192E"/>
    <w:rsid w:val="00761EEA"/>
    <w:rsid w:val="00762C1C"/>
    <w:rsid w:val="0076342D"/>
    <w:rsid w:val="0076414E"/>
    <w:rsid w:val="00764474"/>
    <w:rsid w:val="00764716"/>
    <w:rsid w:val="00764B09"/>
    <w:rsid w:val="00764D4A"/>
    <w:rsid w:val="00764DC6"/>
    <w:rsid w:val="00765D8C"/>
    <w:rsid w:val="00766813"/>
    <w:rsid w:val="0076710E"/>
    <w:rsid w:val="007671F7"/>
    <w:rsid w:val="00767A40"/>
    <w:rsid w:val="00767D12"/>
    <w:rsid w:val="00771B3F"/>
    <w:rsid w:val="0077287F"/>
    <w:rsid w:val="00772F79"/>
    <w:rsid w:val="00774671"/>
    <w:rsid w:val="0077488F"/>
    <w:rsid w:val="00774C42"/>
    <w:rsid w:val="0077501A"/>
    <w:rsid w:val="00775671"/>
    <w:rsid w:val="007757FE"/>
    <w:rsid w:val="00776C88"/>
    <w:rsid w:val="0077716D"/>
    <w:rsid w:val="0077773E"/>
    <w:rsid w:val="0078024A"/>
    <w:rsid w:val="00780787"/>
    <w:rsid w:val="00781128"/>
    <w:rsid w:val="00781E14"/>
    <w:rsid w:val="00782041"/>
    <w:rsid w:val="00782C58"/>
    <w:rsid w:val="007831AF"/>
    <w:rsid w:val="00785CB2"/>
    <w:rsid w:val="007862FF"/>
    <w:rsid w:val="00786909"/>
    <w:rsid w:val="00786AA7"/>
    <w:rsid w:val="007905D0"/>
    <w:rsid w:val="00790767"/>
    <w:rsid w:val="00791A28"/>
    <w:rsid w:val="00791F5F"/>
    <w:rsid w:val="00793D46"/>
    <w:rsid w:val="0079422A"/>
    <w:rsid w:val="00794A60"/>
    <w:rsid w:val="00796728"/>
    <w:rsid w:val="0079700E"/>
    <w:rsid w:val="007971F2"/>
    <w:rsid w:val="00797B59"/>
    <w:rsid w:val="007A0A99"/>
    <w:rsid w:val="007A1D01"/>
    <w:rsid w:val="007A20E2"/>
    <w:rsid w:val="007A2107"/>
    <w:rsid w:val="007A2A28"/>
    <w:rsid w:val="007A31BE"/>
    <w:rsid w:val="007A4657"/>
    <w:rsid w:val="007A57BB"/>
    <w:rsid w:val="007A633E"/>
    <w:rsid w:val="007A6402"/>
    <w:rsid w:val="007A6C08"/>
    <w:rsid w:val="007A7FEF"/>
    <w:rsid w:val="007B08BF"/>
    <w:rsid w:val="007B106B"/>
    <w:rsid w:val="007B1087"/>
    <w:rsid w:val="007B12A3"/>
    <w:rsid w:val="007B14DA"/>
    <w:rsid w:val="007B21AA"/>
    <w:rsid w:val="007B22FC"/>
    <w:rsid w:val="007B34AE"/>
    <w:rsid w:val="007B392A"/>
    <w:rsid w:val="007B4588"/>
    <w:rsid w:val="007B5E73"/>
    <w:rsid w:val="007C0D52"/>
    <w:rsid w:val="007C0ED8"/>
    <w:rsid w:val="007C20F1"/>
    <w:rsid w:val="007C25C8"/>
    <w:rsid w:val="007C2B36"/>
    <w:rsid w:val="007C3224"/>
    <w:rsid w:val="007C347E"/>
    <w:rsid w:val="007C3DF4"/>
    <w:rsid w:val="007C4336"/>
    <w:rsid w:val="007C455E"/>
    <w:rsid w:val="007C49AD"/>
    <w:rsid w:val="007C522E"/>
    <w:rsid w:val="007C6204"/>
    <w:rsid w:val="007C73CE"/>
    <w:rsid w:val="007D02D6"/>
    <w:rsid w:val="007D053E"/>
    <w:rsid w:val="007D07BA"/>
    <w:rsid w:val="007D4551"/>
    <w:rsid w:val="007D4630"/>
    <w:rsid w:val="007D493E"/>
    <w:rsid w:val="007D5D83"/>
    <w:rsid w:val="007D5F8A"/>
    <w:rsid w:val="007D66DC"/>
    <w:rsid w:val="007D6805"/>
    <w:rsid w:val="007D6D4B"/>
    <w:rsid w:val="007D70ED"/>
    <w:rsid w:val="007D71E4"/>
    <w:rsid w:val="007D7EC9"/>
    <w:rsid w:val="007E0E16"/>
    <w:rsid w:val="007E25C7"/>
    <w:rsid w:val="007E289B"/>
    <w:rsid w:val="007E42D2"/>
    <w:rsid w:val="007E4309"/>
    <w:rsid w:val="007E481D"/>
    <w:rsid w:val="007E51A4"/>
    <w:rsid w:val="007E64E2"/>
    <w:rsid w:val="007E6652"/>
    <w:rsid w:val="007F3485"/>
    <w:rsid w:val="007F3CC3"/>
    <w:rsid w:val="007F43EC"/>
    <w:rsid w:val="007F46C0"/>
    <w:rsid w:val="007F49DB"/>
    <w:rsid w:val="007F4C29"/>
    <w:rsid w:val="007F6598"/>
    <w:rsid w:val="007F7AA6"/>
    <w:rsid w:val="00800A75"/>
    <w:rsid w:val="00801A6B"/>
    <w:rsid w:val="00801E83"/>
    <w:rsid w:val="008023D0"/>
    <w:rsid w:val="008025BD"/>
    <w:rsid w:val="00803510"/>
    <w:rsid w:val="00803A3E"/>
    <w:rsid w:val="00805CE9"/>
    <w:rsid w:val="00806AE0"/>
    <w:rsid w:val="00807369"/>
    <w:rsid w:val="008076AD"/>
    <w:rsid w:val="00807C6D"/>
    <w:rsid w:val="00810C6A"/>
    <w:rsid w:val="008110A8"/>
    <w:rsid w:val="008116F2"/>
    <w:rsid w:val="00812889"/>
    <w:rsid w:val="00812CD2"/>
    <w:rsid w:val="00813268"/>
    <w:rsid w:val="008137F4"/>
    <w:rsid w:val="0081388E"/>
    <w:rsid w:val="00813A36"/>
    <w:rsid w:val="00815599"/>
    <w:rsid w:val="00815A13"/>
    <w:rsid w:val="008161D6"/>
    <w:rsid w:val="0081677C"/>
    <w:rsid w:val="008169FD"/>
    <w:rsid w:val="00816BFC"/>
    <w:rsid w:val="00816EB7"/>
    <w:rsid w:val="00817C91"/>
    <w:rsid w:val="00820C01"/>
    <w:rsid w:val="00821626"/>
    <w:rsid w:val="00821AA2"/>
    <w:rsid w:val="00822CC1"/>
    <w:rsid w:val="008230FA"/>
    <w:rsid w:val="00823624"/>
    <w:rsid w:val="0082365D"/>
    <w:rsid w:val="0082510F"/>
    <w:rsid w:val="008259C2"/>
    <w:rsid w:val="00825ACD"/>
    <w:rsid w:val="00826339"/>
    <w:rsid w:val="00826653"/>
    <w:rsid w:val="008268F6"/>
    <w:rsid w:val="00830738"/>
    <w:rsid w:val="00831758"/>
    <w:rsid w:val="008317CF"/>
    <w:rsid w:val="00831CEA"/>
    <w:rsid w:val="00831FC0"/>
    <w:rsid w:val="008324FD"/>
    <w:rsid w:val="00832985"/>
    <w:rsid w:val="00832D64"/>
    <w:rsid w:val="00833350"/>
    <w:rsid w:val="0083350B"/>
    <w:rsid w:val="00833798"/>
    <w:rsid w:val="00834008"/>
    <w:rsid w:val="00837091"/>
    <w:rsid w:val="00837E47"/>
    <w:rsid w:val="0084045B"/>
    <w:rsid w:val="00840490"/>
    <w:rsid w:val="00840AAE"/>
    <w:rsid w:val="00841265"/>
    <w:rsid w:val="0084148C"/>
    <w:rsid w:val="00841A2B"/>
    <w:rsid w:val="00841BBC"/>
    <w:rsid w:val="00841BEA"/>
    <w:rsid w:val="00841EF9"/>
    <w:rsid w:val="00843AE0"/>
    <w:rsid w:val="00843FFC"/>
    <w:rsid w:val="0084441E"/>
    <w:rsid w:val="00844751"/>
    <w:rsid w:val="00844D52"/>
    <w:rsid w:val="00844E50"/>
    <w:rsid w:val="00844FA4"/>
    <w:rsid w:val="008459B9"/>
    <w:rsid w:val="00846648"/>
    <w:rsid w:val="00850BC3"/>
    <w:rsid w:val="00851346"/>
    <w:rsid w:val="00851786"/>
    <w:rsid w:val="008518FE"/>
    <w:rsid w:val="00852024"/>
    <w:rsid w:val="008525F0"/>
    <w:rsid w:val="00853B93"/>
    <w:rsid w:val="00854551"/>
    <w:rsid w:val="00854FBB"/>
    <w:rsid w:val="00855273"/>
    <w:rsid w:val="00855524"/>
    <w:rsid w:val="00856203"/>
    <w:rsid w:val="0085659C"/>
    <w:rsid w:val="008565EA"/>
    <w:rsid w:val="00856E62"/>
    <w:rsid w:val="00857C64"/>
    <w:rsid w:val="00857F73"/>
    <w:rsid w:val="00857F88"/>
    <w:rsid w:val="00861017"/>
    <w:rsid w:val="008619D7"/>
    <w:rsid w:val="00861FB9"/>
    <w:rsid w:val="0086243E"/>
    <w:rsid w:val="00862573"/>
    <w:rsid w:val="00862A1E"/>
    <w:rsid w:val="0086331B"/>
    <w:rsid w:val="00864BAC"/>
    <w:rsid w:val="00864C8E"/>
    <w:rsid w:val="008650FE"/>
    <w:rsid w:val="00866365"/>
    <w:rsid w:val="00866AA4"/>
    <w:rsid w:val="00866CAE"/>
    <w:rsid w:val="00866D1D"/>
    <w:rsid w:val="00867CA8"/>
    <w:rsid w:val="00870343"/>
    <w:rsid w:val="0087063D"/>
    <w:rsid w:val="0087106E"/>
    <w:rsid w:val="00871260"/>
    <w:rsid w:val="00871275"/>
    <w:rsid w:val="0087193E"/>
    <w:rsid w:val="00872026"/>
    <w:rsid w:val="008749BA"/>
    <w:rsid w:val="00874E06"/>
    <w:rsid w:val="00875087"/>
    <w:rsid w:val="00875466"/>
    <w:rsid w:val="0087792E"/>
    <w:rsid w:val="00880261"/>
    <w:rsid w:val="0088038F"/>
    <w:rsid w:val="00881505"/>
    <w:rsid w:val="0088238F"/>
    <w:rsid w:val="008826A1"/>
    <w:rsid w:val="00882883"/>
    <w:rsid w:val="00883EAF"/>
    <w:rsid w:val="008844F7"/>
    <w:rsid w:val="008849E6"/>
    <w:rsid w:val="00885258"/>
    <w:rsid w:val="0088609C"/>
    <w:rsid w:val="00886187"/>
    <w:rsid w:val="008862D8"/>
    <w:rsid w:val="00886421"/>
    <w:rsid w:val="00886B3E"/>
    <w:rsid w:val="008905DB"/>
    <w:rsid w:val="008910A5"/>
    <w:rsid w:val="00894072"/>
    <w:rsid w:val="008942C7"/>
    <w:rsid w:val="00894311"/>
    <w:rsid w:val="008951DE"/>
    <w:rsid w:val="00895660"/>
    <w:rsid w:val="00895674"/>
    <w:rsid w:val="00896400"/>
    <w:rsid w:val="008979C8"/>
    <w:rsid w:val="008A0879"/>
    <w:rsid w:val="008A0D6C"/>
    <w:rsid w:val="008A1142"/>
    <w:rsid w:val="008A1165"/>
    <w:rsid w:val="008A1264"/>
    <w:rsid w:val="008A17A3"/>
    <w:rsid w:val="008A2343"/>
    <w:rsid w:val="008A30C3"/>
    <w:rsid w:val="008A3B30"/>
    <w:rsid w:val="008A3C23"/>
    <w:rsid w:val="008A5877"/>
    <w:rsid w:val="008A63B3"/>
    <w:rsid w:val="008A7405"/>
    <w:rsid w:val="008B0D7B"/>
    <w:rsid w:val="008B2844"/>
    <w:rsid w:val="008B28F3"/>
    <w:rsid w:val="008B315E"/>
    <w:rsid w:val="008B4027"/>
    <w:rsid w:val="008B40E7"/>
    <w:rsid w:val="008B48C4"/>
    <w:rsid w:val="008B5157"/>
    <w:rsid w:val="008B65A4"/>
    <w:rsid w:val="008B7B7B"/>
    <w:rsid w:val="008C0A6E"/>
    <w:rsid w:val="008C0C25"/>
    <w:rsid w:val="008C0E42"/>
    <w:rsid w:val="008C2394"/>
    <w:rsid w:val="008C279D"/>
    <w:rsid w:val="008C3C77"/>
    <w:rsid w:val="008C49CC"/>
    <w:rsid w:val="008C4F4A"/>
    <w:rsid w:val="008C54D6"/>
    <w:rsid w:val="008C62FD"/>
    <w:rsid w:val="008C6E2D"/>
    <w:rsid w:val="008C7533"/>
    <w:rsid w:val="008C757E"/>
    <w:rsid w:val="008C7729"/>
    <w:rsid w:val="008C7842"/>
    <w:rsid w:val="008C7F0D"/>
    <w:rsid w:val="008D1A16"/>
    <w:rsid w:val="008D2C82"/>
    <w:rsid w:val="008D33F4"/>
    <w:rsid w:val="008D37D0"/>
    <w:rsid w:val="008D3AD4"/>
    <w:rsid w:val="008D3B55"/>
    <w:rsid w:val="008D4C1C"/>
    <w:rsid w:val="008D570D"/>
    <w:rsid w:val="008D6615"/>
    <w:rsid w:val="008D69E9"/>
    <w:rsid w:val="008D6DFF"/>
    <w:rsid w:val="008D7216"/>
    <w:rsid w:val="008D7587"/>
    <w:rsid w:val="008E0645"/>
    <w:rsid w:val="008E0A84"/>
    <w:rsid w:val="008E0C7E"/>
    <w:rsid w:val="008E0E0C"/>
    <w:rsid w:val="008E0E36"/>
    <w:rsid w:val="008E164C"/>
    <w:rsid w:val="008E1BCD"/>
    <w:rsid w:val="008E253E"/>
    <w:rsid w:val="008E46F6"/>
    <w:rsid w:val="008E4918"/>
    <w:rsid w:val="008E4B33"/>
    <w:rsid w:val="008E50C8"/>
    <w:rsid w:val="008E5219"/>
    <w:rsid w:val="008E55AA"/>
    <w:rsid w:val="008E5688"/>
    <w:rsid w:val="008E5DB5"/>
    <w:rsid w:val="008E5E82"/>
    <w:rsid w:val="008E6E85"/>
    <w:rsid w:val="008F091D"/>
    <w:rsid w:val="008F177D"/>
    <w:rsid w:val="008F1801"/>
    <w:rsid w:val="008F3C3C"/>
    <w:rsid w:val="008F448D"/>
    <w:rsid w:val="008F557D"/>
    <w:rsid w:val="008F590D"/>
    <w:rsid w:val="008F5950"/>
    <w:rsid w:val="008F6AD0"/>
    <w:rsid w:val="00900AEB"/>
    <w:rsid w:val="00900AEE"/>
    <w:rsid w:val="00900DF5"/>
    <w:rsid w:val="00901598"/>
    <w:rsid w:val="009016D9"/>
    <w:rsid w:val="00901F67"/>
    <w:rsid w:val="0090284B"/>
    <w:rsid w:val="00902913"/>
    <w:rsid w:val="00902AD1"/>
    <w:rsid w:val="00904A45"/>
    <w:rsid w:val="00904C7E"/>
    <w:rsid w:val="00905426"/>
    <w:rsid w:val="009056EF"/>
    <w:rsid w:val="00905723"/>
    <w:rsid w:val="009057A1"/>
    <w:rsid w:val="009057E4"/>
    <w:rsid w:val="00906031"/>
    <w:rsid w:val="00906488"/>
    <w:rsid w:val="009065DD"/>
    <w:rsid w:val="0090666A"/>
    <w:rsid w:val="00906C03"/>
    <w:rsid w:val="00906D6D"/>
    <w:rsid w:val="009077BB"/>
    <w:rsid w:val="00907D1F"/>
    <w:rsid w:val="0091035B"/>
    <w:rsid w:val="0091084B"/>
    <w:rsid w:val="00910D9C"/>
    <w:rsid w:val="0091120C"/>
    <w:rsid w:val="0091161C"/>
    <w:rsid w:val="009117C2"/>
    <w:rsid w:val="00911FB2"/>
    <w:rsid w:val="0091378A"/>
    <w:rsid w:val="00913A73"/>
    <w:rsid w:val="00914082"/>
    <w:rsid w:val="0091517D"/>
    <w:rsid w:val="009157B1"/>
    <w:rsid w:val="00916732"/>
    <w:rsid w:val="00916A17"/>
    <w:rsid w:val="00917487"/>
    <w:rsid w:val="00920E4C"/>
    <w:rsid w:val="00920E77"/>
    <w:rsid w:val="009210AD"/>
    <w:rsid w:val="009216DB"/>
    <w:rsid w:val="00921DF2"/>
    <w:rsid w:val="00922EAF"/>
    <w:rsid w:val="00923515"/>
    <w:rsid w:val="00923571"/>
    <w:rsid w:val="0092417E"/>
    <w:rsid w:val="0092569A"/>
    <w:rsid w:val="00925A39"/>
    <w:rsid w:val="00926275"/>
    <w:rsid w:val="009262FD"/>
    <w:rsid w:val="00926F28"/>
    <w:rsid w:val="009271C0"/>
    <w:rsid w:val="009275CD"/>
    <w:rsid w:val="00927F44"/>
    <w:rsid w:val="0093018F"/>
    <w:rsid w:val="00930EF6"/>
    <w:rsid w:val="0093126A"/>
    <w:rsid w:val="00931892"/>
    <w:rsid w:val="00933261"/>
    <w:rsid w:val="009338EB"/>
    <w:rsid w:val="00934556"/>
    <w:rsid w:val="00935AC0"/>
    <w:rsid w:val="00935F69"/>
    <w:rsid w:val="009360B7"/>
    <w:rsid w:val="009374F0"/>
    <w:rsid w:val="00937ECB"/>
    <w:rsid w:val="009409BA"/>
    <w:rsid w:val="00940A44"/>
    <w:rsid w:val="009455C7"/>
    <w:rsid w:val="009456A4"/>
    <w:rsid w:val="00946279"/>
    <w:rsid w:val="00947DD4"/>
    <w:rsid w:val="00947E32"/>
    <w:rsid w:val="00950CF6"/>
    <w:rsid w:val="00950E04"/>
    <w:rsid w:val="00951BCC"/>
    <w:rsid w:val="0095240C"/>
    <w:rsid w:val="009528C2"/>
    <w:rsid w:val="0095297B"/>
    <w:rsid w:val="00953E15"/>
    <w:rsid w:val="009551D9"/>
    <w:rsid w:val="00955465"/>
    <w:rsid w:val="00955664"/>
    <w:rsid w:val="00955947"/>
    <w:rsid w:val="00956941"/>
    <w:rsid w:val="009577F8"/>
    <w:rsid w:val="00960190"/>
    <w:rsid w:val="00961921"/>
    <w:rsid w:val="00963646"/>
    <w:rsid w:val="0096364E"/>
    <w:rsid w:val="0096368A"/>
    <w:rsid w:val="00964048"/>
    <w:rsid w:val="00964254"/>
    <w:rsid w:val="0096485C"/>
    <w:rsid w:val="00964A8A"/>
    <w:rsid w:val="00966DC4"/>
    <w:rsid w:val="00966EFF"/>
    <w:rsid w:val="009670F7"/>
    <w:rsid w:val="0096717A"/>
    <w:rsid w:val="0096753A"/>
    <w:rsid w:val="00967868"/>
    <w:rsid w:val="009679FC"/>
    <w:rsid w:val="00970D46"/>
    <w:rsid w:val="00971B7B"/>
    <w:rsid w:val="00971FA8"/>
    <w:rsid w:val="00972731"/>
    <w:rsid w:val="009730B6"/>
    <w:rsid w:val="009732D7"/>
    <w:rsid w:val="0097354C"/>
    <w:rsid w:val="0097446E"/>
    <w:rsid w:val="009748AF"/>
    <w:rsid w:val="0097492F"/>
    <w:rsid w:val="00976636"/>
    <w:rsid w:val="00976981"/>
    <w:rsid w:val="00977440"/>
    <w:rsid w:val="00977920"/>
    <w:rsid w:val="00980176"/>
    <w:rsid w:val="00980786"/>
    <w:rsid w:val="00980B25"/>
    <w:rsid w:val="00982265"/>
    <w:rsid w:val="00982937"/>
    <w:rsid w:val="00983754"/>
    <w:rsid w:val="00983FFE"/>
    <w:rsid w:val="00985891"/>
    <w:rsid w:val="00985D1C"/>
    <w:rsid w:val="00985F02"/>
    <w:rsid w:val="00986376"/>
    <w:rsid w:val="00986449"/>
    <w:rsid w:val="00986EB2"/>
    <w:rsid w:val="009872C6"/>
    <w:rsid w:val="00987579"/>
    <w:rsid w:val="00987DCD"/>
    <w:rsid w:val="0099087F"/>
    <w:rsid w:val="00991947"/>
    <w:rsid w:val="009925C0"/>
    <w:rsid w:val="0099335C"/>
    <w:rsid w:val="00993992"/>
    <w:rsid w:val="009939AB"/>
    <w:rsid w:val="00994BA7"/>
    <w:rsid w:val="0099569E"/>
    <w:rsid w:val="00996502"/>
    <w:rsid w:val="00996624"/>
    <w:rsid w:val="00996A16"/>
    <w:rsid w:val="00996D93"/>
    <w:rsid w:val="0099702B"/>
    <w:rsid w:val="009974EC"/>
    <w:rsid w:val="009976B1"/>
    <w:rsid w:val="0099798D"/>
    <w:rsid w:val="009A0664"/>
    <w:rsid w:val="009A09FF"/>
    <w:rsid w:val="009A1921"/>
    <w:rsid w:val="009A1F6E"/>
    <w:rsid w:val="009A2370"/>
    <w:rsid w:val="009A2C3E"/>
    <w:rsid w:val="009A4259"/>
    <w:rsid w:val="009A4AAF"/>
    <w:rsid w:val="009A5880"/>
    <w:rsid w:val="009A5D95"/>
    <w:rsid w:val="009A69DB"/>
    <w:rsid w:val="009A6DA2"/>
    <w:rsid w:val="009B1333"/>
    <w:rsid w:val="009B1431"/>
    <w:rsid w:val="009B2AB8"/>
    <w:rsid w:val="009B3484"/>
    <w:rsid w:val="009B3678"/>
    <w:rsid w:val="009B39A9"/>
    <w:rsid w:val="009B40A2"/>
    <w:rsid w:val="009B4B68"/>
    <w:rsid w:val="009B4DA6"/>
    <w:rsid w:val="009B5366"/>
    <w:rsid w:val="009B5648"/>
    <w:rsid w:val="009B6167"/>
    <w:rsid w:val="009B6553"/>
    <w:rsid w:val="009B6584"/>
    <w:rsid w:val="009B6A07"/>
    <w:rsid w:val="009B7807"/>
    <w:rsid w:val="009C0E43"/>
    <w:rsid w:val="009C15A5"/>
    <w:rsid w:val="009C18C1"/>
    <w:rsid w:val="009C1F5D"/>
    <w:rsid w:val="009C27E1"/>
    <w:rsid w:val="009C497F"/>
    <w:rsid w:val="009C5A02"/>
    <w:rsid w:val="009C609A"/>
    <w:rsid w:val="009C63F0"/>
    <w:rsid w:val="009C70D3"/>
    <w:rsid w:val="009C78F4"/>
    <w:rsid w:val="009C7D17"/>
    <w:rsid w:val="009D0E57"/>
    <w:rsid w:val="009D0E7B"/>
    <w:rsid w:val="009D163D"/>
    <w:rsid w:val="009D1E8F"/>
    <w:rsid w:val="009D1EF3"/>
    <w:rsid w:val="009D24F8"/>
    <w:rsid w:val="009D3C29"/>
    <w:rsid w:val="009D4287"/>
    <w:rsid w:val="009D489A"/>
    <w:rsid w:val="009D7113"/>
    <w:rsid w:val="009D78B3"/>
    <w:rsid w:val="009D78C5"/>
    <w:rsid w:val="009E0219"/>
    <w:rsid w:val="009E074C"/>
    <w:rsid w:val="009E0B47"/>
    <w:rsid w:val="009E0D63"/>
    <w:rsid w:val="009E1C00"/>
    <w:rsid w:val="009E1E75"/>
    <w:rsid w:val="009E1FF0"/>
    <w:rsid w:val="009E2059"/>
    <w:rsid w:val="009E456C"/>
    <w:rsid w:val="009E484E"/>
    <w:rsid w:val="009E523A"/>
    <w:rsid w:val="009E5719"/>
    <w:rsid w:val="009E5E35"/>
    <w:rsid w:val="009E61C8"/>
    <w:rsid w:val="009E6413"/>
    <w:rsid w:val="009E6431"/>
    <w:rsid w:val="009E6F41"/>
    <w:rsid w:val="009E7205"/>
    <w:rsid w:val="009E7C0B"/>
    <w:rsid w:val="009F3B50"/>
    <w:rsid w:val="009F40FB"/>
    <w:rsid w:val="009F41D7"/>
    <w:rsid w:val="009F599C"/>
    <w:rsid w:val="009F59F7"/>
    <w:rsid w:val="009F5DA2"/>
    <w:rsid w:val="009F6ADF"/>
    <w:rsid w:val="009F70F1"/>
    <w:rsid w:val="009F7698"/>
    <w:rsid w:val="00A002D0"/>
    <w:rsid w:val="00A00C53"/>
    <w:rsid w:val="00A0172C"/>
    <w:rsid w:val="00A01F77"/>
    <w:rsid w:val="00A01FA1"/>
    <w:rsid w:val="00A02775"/>
    <w:rsid w:val="00A036A6"/>
    <w:rsid w:val="00A03D96"/>
    <w:rsid w:val="00A04810"/>
    <w:rsid w:val="00A04C09"/>
    <w:rsid w:val="00A0638B"/>
    <w:rsid w:val="00A0724E"/>
    <w:rsid w:val="00A0747E"/>
    <w:rsid w:val="00A10277"/>
    <w:rsid w:val="00A10E99"/>
    <w:rsid w:val="00A11299"/>
    <w:rsid w:val="00A11588"/>
    <w:rsid w:val="00A117BC"/>
    <w:rsid w:val="00A11A25"/>
    <w:rsid w:val="00A11DEB"/>
    <w:rsid w:val="00A13464"/>
    <w:rsid w:val="00A138E0"/>
    <w:rsid w:val="00A13A47"/>
    <w:rsid w:val="00A146A3"/>
    <w:rsid w:val="00A15B6E"/>
    <w:rsid w:val="00A179CC"/>
    <w:rsid w:val="00A2000F"/>
    <w:rsid w:val="00A20DF0"/>
    <w:rsid w:val="00A20F39"/>
    <w:rsid w:val="00A212F1"/>
    <w:rsid w:val="00A21BBC"/>
    <w:rsid w:val="00A22953"/>
    <w:rsid w:val="00A22AB9"/>
    <w:rsid w:val="00A22FCB"/>
    <w:rsid w:val="00A2472C"/>
    <w:rsid w:val="00A249A5"/>
    <w:rsid w:val="00A24B17"/>
    <w:rsid w:val="00A2506B"/>
    <w:rsid w:val="00A26413"/>
    <w:rsid w:val="00A276F1"/>
    <w:rsid w:val="00A27E63"/>
    <w:rsid w:val="00A3028F"/>
    <w:rsid w:val="00A304E6"/>
    <w:rsid w:val="00A30C17"/>
    <w:rsid w:val="00A3111F"/>
    <w:rsid w:val="00A32920"/>
    <w:rsid w:val="00A32E09"/>
    <w:rsid w:val="00A32F76"/>
    <w:rsid w:val="00A331B1"/>
    <w:rsid w:val="00A332C4"/>
    <w:rsid w:val="00A332ED"/>
    <w:rsid w:val="00A33DFF"/>
    <w:rsid w:val="00A3450A"/>
    <w:rsid w:val="00A35A33"/>
    <w:rsid w:val="00A36683"/>
    <w:rsid w:val="00A36713"/>
    <w:rsid w:val="00A3681D"/>
    <w:rsid w:val="00A40185"/>
    <w:rsid w:val="00A401EF"/>
    <w:rsid w:val="00A414C7"/>
    <w:rsid w:val="00A430AB"/>
    <w:rsid w:val="00A43F90"/>
    <w:rsid w:val="00A44CE4"/>
    <w:rsid w:val="00A4621B"/>
    <w:rsid w:val="00A46421"/>
    <w:rsid w:val="00A46D5B"/>
    <w:rsid w:val="00A472F1"/>
    <w:rsid w:val="00A502F6"/>
    <w:rsid w:val="00A503F9"/>
    <w:rsid w:val="00A5140C"/>
    <w:rsid w:val="00A51AAC"/>
    <w:rsid w:val="00A523B9"/>
    <w:rsid w:val="00A53C8D"/>
    <w:rsid w:val="00A54076"/>
    <w:rsid w:val="00A554A3"/>
    <w:rsid w:val="00A5640D"/>
    <w:rsid w:val="00A5687F"/>
    <w:rsid w:val="00A56CCC"/>
    <w:rsid w:val="00A57F83"/>
    <w:rsid w:val="00A60405"/>
    <w:rsid w:val="00A60DFB"/>
    <w:rsid w:val="00A6353B"/>
    <w:rsid w:val="00A641EB"/>
    <w:rsid w:val="00A64F81"/>
    <w:rsid w:val="00A65B68"/>
    <w:rsid w:val="00A67BD5"/>
    <w:rsid w:val="00A70875"/>
    <w:rsid w:val="00A70BB7"/>
    <w:rsid w:val="00A7107D"/>
    <w:rsid w:val="00A712DD"/>
    <w:rsid w:val="00A72668"/>
    <w:rsid w:val="00A72715"/>
    <w:rsid w:val="00A72F43"/>
    <w:rsid w:val="00A73CB9"/>
    <w:rsid w:val="00A73E7E"/>
    <w:rsid w:val="00A758EA"/>
    <w:rsid w:val="00A7625F"/>
    <w:rsid w:val="00A76BF0"/>
    <w:rsid w:val="00A77581"/>
    <w:rsid w:val="00A778B2"/>
    <w:rsid w:val="00A8064F"/>
    <w:rsid w:val="00A80C2E"/>
    <w:rsid w:val="00A80C40"/>
    <w:rsid w:val="00A8297A"/>
    <w:rsid w:val="00A836F3"/>
    <w:rsid w:val="00A84726"/>
    <w:rsid w:val="00A8505F"/>
    <w:rsid w:val="00A85B51"/>
    <w:rsid w:val="00A85F16"/>
    <w:rsid w:val="00A863A9"/>
    <w:rsid w:val="00A86A25"/>
    <w:rsid w:val="00A87FDF"/>
    <w:rsid w:val="00A9088A"/>
    <w:rsid w:val="00A931C7"/>
    <w:rsid w:val="00A94415"/>
    <w:rsid w:val="00A95C50"/>
    <w:rsid w:val="00A9660C"/>
    <w:rsid w:val="00A978E6"/>
    <w:rsid w:val="00A97E05"/>
    <w:rsid w:val="00AA1125"/>
    <w:rsid w:val="00AA18CF"/>
    <w:rsid w:val="00AA29F8"/>
    <w:rsid w:val="00AA2EE0"/>
    <w:rsid w:val="00AA415B"/>
    <w:rsid w:val="00AA427E"/>
    <w:rsid w:val="00AA59F9"/>
    <w:rsid w:val="00AA5BE8"/>
    <w:rsid w:val="00AA5F3D"/>
    <w:rsid w:val="00AA664F"/>
    <w:rsid w:val="00AA6DC7"/>
    <w:rsid w:val="00AB081B"/>
    <w:rsid w:val="00AB09B1"/>
    <w:rsid w:val="00AB11EA"/>
    <w:rsid w:val="00AB1E7F"/>
    <w:rsid w:val="00AB2E4D"/>
    <w:rsid w:val="00AB35D4"/>
    <w:rsid w:val="00AB38E1"/>
    <w:rsid w:val="00AB4AE1"/>
    <w:rsid w:val="00AB5D68"/>
    <w:rsid w:val="00AB79A6"/>
    <w:rsid w:val="00AB7C14"/>
    <w:rsid w:val="00AC136A"/>
    <w:rsid w:val="00AC1E2F"/>
    <w:rsid w:val="00AC2974"/>
    <w:rsid w:val="00AC29B2"/>
    <w:rsid w:val="00AC2B4F"/>
    <w:rsid w:val="00AC3566"/>
    <w:rsid w:val="00AC356A"/>
    <w:rsid w:val="00AC4357"/>
    <w:rsid w:val="00AC4850"/>
    <w:rsid w:val="00AC560C"/>
    <w:rsid w:val="00AC5F50"/>
    <w:rsid w:val="00AC5FA5"/>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62FA"/>
    <w:rsid w:val="00AD6680"/>
    <w:rsid w:val="00AD6825"/>
    <w:rsid w:val="00AD76FB"/>
    <w:rsid w:val="00AD7CAA"/>
    <w:rsid w:val="00AE0598"/>
    <w:rsid w:val="00AE0AD7"/>
    <w:rsid w:val="00AE0BFA"/>
    <w:rsid w:val="00AE1031"/>
    <w:rsid w:val="00AE1813"/>
    <w:rsid w:val="00AE19FD"/>
    <w:rsid w:val="00AE2F6E"/>
    <w:rsid w:val="00AE3104"/>
    <w:rsid w:val="00AE3569"/>
    <w:rsid w:val="00AE4F86"/>
    <w:rsid w:val="00AE5788"/>
    <w:rsid w:val="00AE5F5A"/>
    <w:rsid w:val="00AE601C"/>
    <w:rsid w:val="00AE716A"/>
    <w:rsid w:val="00AE74E6"/>
    <w:rsid w:val="00AE75F9"/>
    <w:rsid w:val="00AE7B3E"/>
    <w:rsid w:val="00AE7E30"/>
    <w:rsid w:val="00AF1399"/>
    <w:rsid w:val="00AF25FA"/>
    <w:rsid w:val="00AF32FB"/>
    <w:rsid w:val="00AF483A"/>
    <w:rsid w:val="00AF4845"/>
    <w:rsid w:val="00AF5268"/>
    <w:rsid w:val="00AF59F6"/>
    <w:rsid w:val="00AF5D46"/>
    <w:rsid w:val="00AF61BE"/>
    <w:rsid w:val="00AF647F"/>
    <w:rsid w:val="00AF6CC6"/>
    <w:rsid w:val="00AF6D46"/>
    <w:rsid w:val="00AF6EF7"/>
    <w:rsid w:val="00AF7160"/>
    <w:rsid w:val="00AF7A32"/>
    <w:rsid w:val="00B0011C"/>
    <w:rsid w:val="00B00581"/>
    <w:rsid w:val="00B0138B"/>
    <w:rsid w:val="00B014F4"/>
    <w:rsid w:val="00B01921"/>
    <w:rsid w:val="00B01F6B"/>
    <w:rsid w:val="00B0220C"/>
    <w:rsid w:val="00B02289"/>
    <w:rsid w:val="00B0311E"/>
    <w:rsid w:val="00B03744"/>
    <w:rsid w:val="00B041C2"/>
    <w:rsid w:val="00B056A4"/>
    <w:rsid w:val="00B05860"/>
    <w:rsid w:val="00B05A28"/>
    <w:rsid w:val="00B06E09"/>
    <w:rsid w:val="00B07EFF"/>
    <w:rsid w:val="00B1010D"/>
    <w:rsid w:val="00B105CE"/>
    <w:rsid w:val="00B11048"/>
    <w:rsid w:val="00B111A2"/>
    <w:rsid w:val="00B1129B"/>
    <w:rsid w:val="00B11DC6"/>
    <w:rsid w:val="00B120BD"/>
    <w:rsid w:val="00B124EE"/>
    <w:rsid w:val="00B12567"/>
    <w:rsid w:val="00B13493"/>
    <w:rsid w:val="00B13ADC"/>
    <w:rsid w:val="00B148BF"/>
    <w:rsid w:val="00B14FCE"/>
    <w:rsid w:val="00B15131"/>
    <w:rsid w:val="00B156E0"/>
    <w:rsid w:val="00B1767F"/>
    <w:rsid w:val="00B202A7"/>
    <w:rsid w:val="00B21A9A"/>
    <w:rsid w:val="00B23759"/>
    <w:rsid w:val="00B24828"/>
    <w:rsid w:val="00B2488A"/>
    <w:rsid w:val="00B248F0"/>
    <w:rsid w:val="00B24AFC"/>
    <w:rsid w:val="00B24D6E"/>
    <w:rsid w:val="00B26ADA"/>
    <w:rsid w:val="00B26AFE"/>
    <w:rsid w:val="00B274B6"/>
    <w:rsid w:val="00B278C3"/>
    <w:rsid w:val="00B30011"/>
    <w:rsid w:val="00B303F4"/>
    <w:rsid w:val="00B304AE"/>
    <w:rsid w:val="00B31927"/>
    <w:rsid w:val="00B31B28"/>
    <w:rsid w:val="00B3272A"/>
    <w:rsid w:val="00B32B5B"/>
    <w:rsid w:val="00B33086"/>
    <w:rsid w:val="00B33B6C"/>
    <w:rsid w:val="00B3407C"/>
    <w:rsid w:val="00B34509"/>
    <w:rsid w:val="00B34946"/>
    <w:rsid w:val="00B34C04"/>
    <w:rsid w:val="00B34EC3"/>
    <w:rsid w:val="00B35326"/>
    <w:rsid w:val="00B36AD8"/>
    <w:rsid w:val="00B36E22"/>
    <w:rsid w:val="00B37457"/>
    <w:rsid w:val="00B412B0"/>
    <w:rsid w:val="00B42111"/>
    <w:rsid w:val="00B42AEB"/>
    <w:rsid w:val="00B43228"/>
    <w:rsid w:val="00B43481"/>
    <w:rsid w:val="00B435C2"/>
    <w:rsid w:val="00B43C18"/>
    <w:rsid w:val="00B44721"/>
    <w:rsid w:val="00B447B9"/>
    <w:rsid w:val="00B447DD"/>
    <w:rsid w:val="00B44868"/>
    <w:rsid w:val="00B454BB"/>
    <w:rsid w:val="00B4657C"/>
    <w:rsid w:val="00B47401"/>
    <w:rsid w:val="00B47784"/>
    <w:rsid w:val="00B47857"/>
    <w:rsid w:val="00B47B59"/>
    <w:rsid w:val="00B51943"/>
    <w:rsid w:val="00B51BA8"/>
    <w:rsid w:val="00B52555"/>
    <w:rsid w:val="00B52B69"/>
    <w:rsid w:val="00B52CDD"/>
    <w:rsid w:val="00B53F81"/>
    <w:rsid w:val="00B54B28"/>
    <w:rsid w:val="00B54D7A"/>
    <w:rsid w:val="00B54EE1"/>
    <w:rsid w:val="00B555FB"/>
    <w:rsid w:val="00B55C18"/>
    <w:rsid w:val="00B55D41"/>
    <w:rsid w:val="00B55F36"/>
    <w:rsid w:val="00B56C2B"/>
    <w:rsid w:val="00B56DB7"/>
    <w:rsid w:val="00B60144"/>
    <w:rsid w:val="00B60DBC"/>
    <w:rsid w:val="00B61B42"/>
    <w:rsid w:val="00B62A1E"/>
    <w:rsid w:val="00B6365F"/>
    <w:rsid w:val="00B638E5"/>
    <w:rsid w:val="00B647E4"/>
    <w:rsid w:val="00B64B07"/>
    <w:rsid w:val="00B655D7"/>
    <w:rsid w:val="00B65805"/>
    <w:rsid w:val="00B65BD3"/>
    <w:rsid w:val="00B65E17"/>
    <w:rsid w:val="00B66C0D"/>
    <w:rsid w:val="00B6707C"/>
    <w:rsid w:val="00B70032"/>
    <w:rsid w:val="00B70469"/>
    <w:rsid w:val="00B70AB8"/>
    <w:rsid w:val="00B71560"/>
    <w:rsid w:val="00B71827"/>
    <w:rsid w:val="00B72548"/>
    <w:rsid w:val="00B726BF"/>
    <w:rsid w:val="00B72B90"/>
    <w:rsid w:val="00B72DD8"/>
    <w:rsid w:val="00B72E09"/>
    <w:rsid w:val="00B72FD5"/>
    <w:rsid w:val="00B73348"/>
    <w:rsid w:val="00B73477"/>
    <w:rsid w:val="00B7348E"/>
    <w:rsid w:val="00B736F9"/>
    <w:rsid w:val="00B738B6"/>
    <w:rsid w:val="00B73FF6"/>
    <w:rsid w:val="00B749A2"/>
    <w:rsid w:val="00B74A44"/>
    <w:rsid w:val="00B7642E"/>
    <w:rsid w:val="00B76B87"/>
    <w:rsid w:val="00B76DDE"/>
    <w:rsid w:val="00B777BA"/>
    <w:rsid w:val="00B77A2B"/>
    <w:rsid w:val="00B80076"/>
    <w:rsid w:val="00B81838"/>
    <w:rsid w:val="00B820BD"/>
    <w:rsid w:val="00B8243F"/>
    <w:rsid w:val="00B82450"/>
    <w:rsid w:val="00B82AD8"/>
    <w:rsid w:val="00B842BF"/>
    <w:rsid w:val="00B8644F"/>
    <w:rsid w:val="00B864A8"/>
    <w:rsid w:val="00B86E26"/>
    <w:rsid w:val="00B87B53"/>
    <w:rsid w:val="00B87EEA"/>
    <w:rsid w:val="00B901DC"/>
    <w:rsid w:val="00B90384"/>
    <w:rsid w:val="00B92074"/>
    <w:rsid w:val="00B923F6"/>
    <w:rsid w:val="00B92CA1"/>
    <w:rsid w:val="00B92CBA"/>
    <w:rsid w:val="00B942EE"/>
    <w:rsid w:val="00B949FF"/>
    <w:rsid w:val="00B94AF3"/>
    <w:rsid w:val="00B95218"/>
    <w:rsid w:val="00B966A4"/>
    <w:rsid w:val="00B966C5"/>
    <w:rsid w:val="00B96B25"/>
    <w:rsid w:val="00B96BF8"/>
    <w:rsid w:val="00BA0304"/>
    <w:rsid w:val="00BA041D"/>
    <w:rsid w:val="00BA0493"/>
    <w:rsid w:val="00BA0F7F"/>
    <w:rsid w:val="00BA263A"/>
    <w:rsid w:val="00BA2937"/>
    <w:rsid w:val="00BA2E4A"/>
    <w:rsid w:val="00BA38FC"/>
    <w:rsid w:val="00BA3C7B"/>
    <w:rsid w:val="00BA4503"/>
    <w:rsid w:val="00BA4579"/>
    <w:rsid w:val="00BA4BFE"/>
    <w:rsid w:val="00BA4DC5"/>
    <w:rsid w:val="00BA4E56"/>
    <w:rsid w:val="00BA63AD"/>
    <w:rsid w:val="00BA6961"/>
    <w:rsid w:val="00BB0712"/>
    <w:rsid w:val="00BB0B5F"/>
    <w:rsid w:val="00BB0BA8"/>
    <w:rsid w:val="00BB1B61"/>
    <w:rsid w:val="00BB2AAE"/>
    <w:rsid w:val="00BB329D"/>
    <w:rsid w:val="00BB377F"/>
    <w:rsid w:val="00BB378D"/>
    <w:rsid w:val="00BB42B0"/>
    <w:rsid w:val="00BB4BBB"/>
    <w:rsid w:val="00BB4D2A"/>
    <w:rsid w:val="00BB4DC4"/>
    <w:rsid w:val="00BB58AB"/>
    <w:rsid w:val="00BB61BE"/>
    <w:rsid w:val="00BB625C"/>
    <w:rsid w:val="00BB6F84"/>
    <w:rsid w:val="00BB7491"/>
    <w:rsid w:val="00BB75EE"/>
    <w:rsid w:val="00BB782A"/>
    <w:rsid w:val="00BB7CD1"/>
    <w:rsid w:val="00BB7FC3"/>
    <w:rsid w:val="00BC00BC"/>
    <w:rsid w:val="00BC02CE"/>
    <w:rsid w:val="00BC2C4B"/>
    <w:rsid w:val="00BC386B"/>
    <w:rsid w:val="00BC53A2"/>
    <w:rsid w:val="00BC5CB1"/>
    <w:rsid w:val="00BC5FB1"/>
    <w:rsid w:val="00BC61DC"/>
    <w:rsid w:val="00BC6D30"/>
    <w:rsid w:val="00BC7FCB"/>
    <w:rsid w:val="00BD03D5"/>
    <w:rsid w:val="00BD073A"/>
    <w:rsid w:val="00BD073D"/>
    <w:rsid w:val="00BD08F2"/>
    <w:rsid w:val="00BD1551"/>
    <w:rsid w:val="00BD1DF9"/>
    <w:rsid w:val="00BD1FC9"/>
    <w:rsid w:val="00BD3052"/>
    <w:rsid w:val="00BD3A00"/>
    <w:rsid w:val="00BD3B44"/>
    <w:rsid w:val="00BD3CAB"/>
    <w:rsid w:val="00BD402E"/>
    <w:rsid w:val="00BD48A2"/>
    <w:rsid w:val="00BD6147"/>
    <w:rsid w:val="00BD6A91"/>
    <w:rsid w:val="00BE0CC9"/>
    <w:rsid w:val="00BE0EA9"/>
    <w:rsid w:val="00BE1A94"/>
    <w:rsid w:val="00BE2780"/>
    <w:rsid w:val="00BE32D1"/>
    <w:rsid w:val="00BE36B2"/>
    <w:rsid w:val="00BE3BCA"/>
    <w:rsid w:val="00BE3F9A"/>
    <w:rsid w:val="00BE43C5"/>
    <w:rsid w:val="00BE45AD"/>
    <w:rsid w:val="00BE4696"/>
    <w:rsid w:val="00BE528F"/>
    <w:rsid w:val="00BE62A0"/>
    <w:rsid w:val="00BE6876"/>
    <w:rsid w:val="00BE7933"/>
    <w:rsid w:val="00BE7BD4"/>
    <w:rsid w:val="00BF0564"/>
    <w:rsid w:val="00BF0960"/>
    <w:rsid w:val="00BF0C69"/>
    <w:rsid w:val="00BF0DF8"/>
    <w:rsid w:val="00BF256A"/>
    <w:rsid w:val="00BF27F6"/>
    <w:rsid w:val="00BF3669"/>
    <w:rsid w:val="00BF3CBC"/>
    <w:rsid w:val="00BF457E"/>
    <w:rsid w:val="00BF4F6D"/>
    <w:rsid w:val="00BF5603"/>
    <w:rsid w:val="00BF5DAD"/>
    <w:rsid w:val="00BF629B"/>
    <w:rsid w:val="00BF655C"/>
    <w:rsid w:val="00BF6D8C"/>
    <w:rsid w:val="00BF783A"/>
    <w:rsid w:val="00BF7D75"/>
    <w:rsid w:val="00C0015D"/>
    <w:rsid w:val="00C0180D"/>
    <w:rsid w:val="00C03BDA"/>
    <w:rsid w:val="00C03D9D"/>
    <w:rsid w:val="00C04437"/>
    <w:rsid w:val="00C05115"/>
    <w:rsid w:val="00C06870"/>
    <w:rsid w:val="00C06BEA"/>
    <w:rsid w:val="00C0748F"/>
    <w:rsid w:val="00C075EF"/>
    <w:rsid w:val="00C07DA2"/>
    <w:rsid w:val="00C07DF4"/>
    <w:rsid w:val="00C10247"/>
    <w:rsid w:val="00C11E83"/>
    <w:rsid w:val="00C12D20"/>
    <w:rsid w:val="00C12D42"/>
    <w:rsid w:val="00C13DD1"/>
    <w:rsid w:val="00C13E52"/>
    <w:rsid w:val="00C149AF"/>
    <w:rsid w:val="00C155C1"/>
    <w:rsid w:val="00C15AA8"/>
    <w:rsid w:val="00C15CBF"/>
    <w:rsid w:val="00C16154"/>
    <w:rsid w:val="00C16524"/>
    <w:rsid w:val="00C165AE"/>
    <w:rsid w:val="00C165F0"/>
    <w:rsid w:val="00C17B8C"/>
    <w:rsid w:val="00C20FC3"/>
    <w:rsid w:val="00C22F11"/>
    <w:rsid w:val="00C2378A"/>
    <w:rsid w:val="00C24612"/>
    <w:rsid w:val="00C249E3"/>
    <w:rsid w:val="00C24BFC"/>
    <w:rsid w:val="00C257A6"/>
    <w:rsid w:val="00C26222"/>
    <w:rsid w:val="00C26BEB"/>
    <w:rsid w:val="00C2701D"/>
    <w:rsid w:val="00C2790D"/>
    <w:rsid w:val="00C3113E"/>
    <w:rsid w:val="00C31326"/>
    <w:rsid w:val="00C32AD3"/>
    <w:rsid w:val="00C3397E"/>
    <w:rsid w:val="00C33E40"/>
    <w:rsid w:val="00C3620B"/>
    <w:rsid w:val="00C36CEE"/>
    <w:rsid w:val="00C378A1"/>
    <w:rsid w:val="00C40443"/>
    <w:rsid w:val="00C40C73"/>
    <w:rsid w:val="00C41945"/>
    <w:rsid w:val="00C4218F"/>
    <w:rsid w:val="00C4264B"/>
    <w:rsid w:val="00C429BF"/>
    <w:rsid w:val="00C42DDF"/>
    <w:rsid w:val="00C43137"/>
    <w:rsid w:val="00C43BE0"/>
    <w:rsid w:val="00C43D34"/>
    <w:rsid w:val="00C447D8"/>
    <w:rsid w:val="00C44A41"/>
    <w:rsid w:val="00C45227"/>
    <w:rsid w:val="00C47658"/>
    <w:rsid w:val="00C47745"/>
    <w:rsid w:val="00C47E73"/>
    <w:rsid w:val="00C50340"/>
    <w:rsid w:val="00C50658"/>
    <w:rsid w:val="00C50E98"/>
    <w:rsid w:val="00C518EF"/>
    <w:rsid w:val="00C51E26"/>
    <w:rsid w:val="00C52149"/>
    <w:rsid w:val="00C5216D"/>
    <w:rsid w:val="00C5225A"/>
    <w:rsid w:val="00C53905"/>
    <w:rsid w:val="00C53F70"/>
    <w:rsid w:val="00C54291"/>
    <w:rsid w:val="00C5436D"/>
    <w:rsid w:val="00C5461D"/>
    <w:rsid w:val="00C54FF1"/>
    <w:rsid w:val="00C55D73"/>
    <w:rsid w:val="00C561D9"/>
    <w:rsid w:val="00C61951"/>
    <w:rsid w:val="00C621D6"/>
    <w:rsid w:val="00C624F2"/>
    <w:rsid w:val="00C62565"/>
    <w:rsid w:val="00C62B67"/>
    <w:rsid w:val="00C63F65"/>
    <w:rsid w:val="00C64C51"/>
    <w:rsid w:val="00C65249"/>
    <w:rsid w:val="00C65433"/>
    <w:rsid w:val="00C6581C"/>
    <w:rsid w:val="00C66EC5"/>
    <w:rsid w:val="00C66FFD"/>
    <w:rsid w:val="00C67525"/>
    <w:rsid w:val="00C67625"/>
    <w:rsid w:val="00C67F48"/>
    <w:rsid w:val="00C7035B"/>
    <w:rsid w:val="00C7156C"/>
    <w:rsid w:val="00C72B26"/>
    <w:rsid w:val="00C72C5D"/>
    <w:rsid w:val="00C731CF"/>
    <w:rsid w:val="00C732DB"/>
    <w:rsid w:val="00C7537A"/>
    <w:rsid w:val="00C77073"/>
    <w:rsid w:val="00C77BFB"/>
    <w:rsid w:val="00C80180"/>
    <w:rsid w:val="00C818CB"/>
    <w:rsid w:val="00C81A3A"/>
    <w:rsid w:val="00C81F70"/>
    <w:rsid w:val="00C82308"/>
    <w:rsid w:val="00C82CD4"/>
    <w:rsid w:val="00C82CF7"/>
    <w:rsid w:val="00C82D86"/>
    <w:rsid w:val="00C83488"/>
    <w:rsid w:val="00C83C94"/>
    <w:rsid w:val="00C83FF2"/>
    <w:rsid w:val="00C8487B"/>
    <w:rsid w:val="00C84BF7"/>
    <w:rsid w:val="00C86715"/>
    <w:rsid w:val="00C86AE6"/>
    <w:rsid w:val="00C86DBB"/>
    <w:rsid w:val="00C86EC0"/>
    <w:rsid w:val="00C86F2D"/>
    <w:rsid w:val="00C900E1"/>
    <w:rsid w:val="00C90334"/>
    <w:rsid w:val="00C922B1"/>
    <w:rsid w:val="00C93002"/>
    <w:rsid w:val="00C9316C"/>
    <w:rsid w:val="00C932C8"/>
    <w:rsid w:val="00C93BB5"/>
    <w:rsid w:val="00C93C81"/>
    <w:rsid w:val="00C947DA"/>
    <w:rsid w:val="00C94C75"/>
    <w:rsid w:val="00C95824"/>
    <w:rsid w:val="00C9634E"/>
    <w:rsid w:val="00C97062"/>
    <w:rsid w:val="00CA0B6A"/>
    <w:rsid w:val="00CA0C0A"/>
    <w:rsid w:val="00CA14B5"/>
    <w:rsid w:val="00CA153A"/>
    <w:rsid w:val="00CA1B02"/>
    <w:rsid w:val="00CA2273"/>
    <w:rsid w:val="00CA3807"/>
    <w:rsid w:val="00CA3B1C"/>
    <w:rsid w:val="00CA3F31"/>
    <w:rsid w:val="00CA49F5"/>
    <w:rsid w:val="00CA4E4F"/>
    <w:rsid w:val="00CA5685"/>
    <w:rsid w:val="00CA5B02"/>
    <w:rsid w:val="00CA5B0E"/>
    <w:rsid w:val="00CA6105"/>
    <w:rsid w:val="00CA6313"/>
    <w:rsid w:val="00CA6496"/>
    <w:rsid w:val="00CA66A1"/>
    <w:rsid w:val="00CA6FED"/>
    <w:rsid w:val="00CA7328"/>
    <w:rsid w:val="00CA7DAA"/>
    <w:rsid w:val="00CB0704"/>
    <w:rsid w:val="00CB099F"/>
    <w:rsid w:val="00CB1320"/>
    <w:rsid w:val="00CB1472"/>
    <w:rsid w:val="00CB2274"/>
    <w:rsid w:val="00CB2547"/>
    <w:rsid w:val="00CB2E0B"/>
    <w:rsid w:val="00CB3564"/>
    <w:rsid w:val="00CB3A70"/>
    <w:rsid w:val="00CB40CB"/>
    <w:rsid w:val="00CB460F"/>
    <w:rsid w:val="00CB4B8D"/>
    <w:rsid w:val="00CB4DEB"/>
    <w:rsid w:val="00CB5D7C"/>
    <w:rsid w:val="00CB758A"/>
    <w:rsid w:val="00CB7D77"/>
    <w:rsid w:val="00CB7F8E"/>
    <w:rsid w:val="00CC05CC"/>
    <w:rsid w:val="00CC0DDA"/>
    <w:rsid w:val="00CC0FEF"/>
    <w:rsid w:val="00CC14E8"/>
    <w:rsid w:val="00CC2B2A"/>
    <w:rsid w:val="00CC307F"/>
    <w:rsid w:val="00CC452F"/>
    <w:rsid w:val="00CC482A"/>
    <w:rsid w:val="00CC4929"/>
    <w:rsid w:val="00CC4BD7"/>
    <w:rsid w:val="00CC4BFD"/>
    <w:rsid w:val="00CC5566"/>
    <w:rsid w:val="00CC60DB"/>
    <w:rsid w:val="00CC6FFA"/>
    <w:rsid w:val="00CC7DCF"/>
    <w:rsid w:val="00CC7FC5"/>
    <w:rsid w:val="00CD098D"/>
    <w:rsid w:val="00CD0A42"/>
    <w:rsid w:val="00CD24C3"/>
    <w:rsid w:val="00CD2766"/>
    <w:rsid w:val="00CD286C"/>
    <w:rsid w:val="00CD2D55"/>
    <w:rsid w:val="00CD2E2E"/>
    <w:rsid w:val="00CD3229"/>
    <w:rsid w:val="00CD3551"/>
    <w:rsid w:val="00CD41BD"/>
    <w:rsid w:val="00CD41D5"/>
    <w:rsid w:val="00CD476F"/>
    <w:rsid w:val="00CD533C"/>
    <w:rsid w:val="00CD53CF"/>
    <w:rsid w:val="00CD55A7"/>
    <w:rsid w:val="00CD65A2"/>
    <w:rsid w:val="00CD684F"/>
    <w:rsid w:val="00CD6E31"/>
    <w:rsid w:val="00CD769A"/>
    <w:rsid w:val="00CE326B"/>
    <w:rsid w:val="00CE364F"/>
    <w:rsid w:val="00CE3B50"/>
    <w:rsid w:val="00CE3D70"/>
    <w:rsid w:val="00CE41EC"/>
    <w:rsid w:val="00CE486D"/>
    <w:rsid w:val="00CE4AC3"/>
    <w:rsid w:val="00CE4C57"/>
    <w:rsid w:val="00CE4F11"/>
    <w:rsid w:val="00CE501C"/>
    <w:rsid w:val="00CE5A86"/>
    <w:rsid w:val="00CE6129"/>
    <w:rsid w:val="00CE7270"/>
    <w:rsid w:val="00CF2F12"/>
    <w:rsid w:val="00CF30B9"/>
    <w:rsid w:val="00CF35EE"/>
    <w:rsid w:val="00CF37B8"/>
    <w:rsid w:val="00CF4D9D"/>
    <w:rsid w:val="00CF56F7"/>
    <w:rsid w:val="00CF681A"/>
    <w:rsid w:val="00CF7052"/>
    <w:rsid w:val="00CF7168"/>
    <w:rsid w:val="00CF7305"/>
    <w:rsid w:val="00CF74F2"/>
    <w:rsid w:val="00CF782F"/>
    <w:rsid w:val="00CF7B87"/>
    <w:rsid w:val="00D00599"/>
    <w:rsid w:val="00D0064E"/>
    <w:rsid w:val="00D014A2"/>
    <w:rsid w:val="00D01B6B"/>
    <w:rsid w:val="00D02C02"/>
    <w:rsid w:val="00D0349C"/>
    <w:rsid w:val="00D04009"/>
    <w:rsid w:val="00D0480C"/>
    <w:rsid w:val="00D057E9"/>
    <w:rsid w:val="00D05B80"/>
    <w:rsid w:val="00D060D0"/>
    <w:rsid w:val="00D06357"/>
    <w:rsid w:val="00D06623"/>
    <w:rsid w:val="00D106AD"/>
    <w:rsid w:val="00D10724"/>
    <w:rsid w:val="00D107EC"/>
    <w:rsid w:val="00D115F3"/>
    <w:rsid w:val="00D116BF"/>
    <w:rsid w:val="00D11DF8"/>
    <w:rsid w:val="00D12CC5"/>
    <w:rsid w:val="00D12E81"/>
    <w:rsid w:val="00D137A8"/>
    <w:rsid w:val="00D13A14"/>
    <w:rsid w:val="00D141BC"/>
    <w:rsid w:val="00D1481D"/>
    <w:rsid w:val="00D14C6B"/>
    <w:rsid w:val="00D158C0"/>
    <w:rsid w:val="00D16102"/>
    <w:rsid w:val="00D1683A"/>
    <w:rsid w:val="00D1754D"/>
    <w:rsid w:val="00D17766"/>
    <w:rsid w:val="00D17AE6"/>
    <w:rsid w:val="00D20120"/>
    <w:rsid w:val="00D20613"/>
    <w:rsid w:val="00D20697"/>
    <w:rsid w:val="00D20C2C"/>
    <w:rsid w:val="00D21167"/>
    <w:rsid w:val="00D213B2"/>
    <w:rsid w:val="00D21E6E"/>
    <w:rsid w:val="00D2295C"/>
    <w:rsid w:val="00D22A0C"/>
    <w:rsid w:val="00D22C76"/>
    <w:rsid w:val="00D24699"/>
    <w:rsid w:val="00D255C4"/>
    <w:rsid w:val="00D25A8C"/>
    <w:rsid w:val="00D26890"/>
    <w:rsid w:val="00D278BC"/>
    <w:rsid w:val="00D27CDE"/>
    <w:rsid w:val="00D30B74"/>
    <w:rsid w:val="00D3261F"/>
    <w:rsid w:val="00D33346"/>
    <w:rsid w:val="00D33971"/>
    <w:rsid w:val="00D340C3"/>
    <w:rsid w:val="00D35866"/>
    <w:rsid w:val="00D35C73"/>
    <w:rsid w:val="00D3652F"/>
    <w:rsid w:val="00D36E09"/>
    <w:rsid w:val="00D372C3"/>
    <w:rsid w:val="00D37690"/>
    <w:rsid w:val="00D377FC"/>
    <w:rsid w:val="00D40FF6"/>
    <w:rsid w:val="00D4193F"/>
    <w:rsid w:val="00D41A2B"/>
    <w:rsid w:val="00D42046"/>
    <w:rsid w:val="00D42563"/>
    <w:rsid w:val="00D44361"/>
    <w:rsid w:val="00D44459"/>
    <w:rsid w:val="00D4466E"/>
    <w:rsid w:val="00D4720F"/>
    <w:rsid w:val="00D53433"/>
    <w:rsid w:val="00D535DC"/>
    <w:rsid w:val="00D5367A"/>
    <w:rsid w:val="00D541F8"/>
    <w:rsid w:val="00D54C4E"/>
    <w:rsid w:val="00D54D2D"/>
    <w:rsid w:val="00D55007"/>
    <w:rsid w:val="00D5536F"/>
    <w:rsid w:val="00D56662"/>
    <w:rsid w:val="00D56935"/>
    <w:rsid w:val="00D5727B"/>
    <w:rsid w:val="00D57D75"/>
    <w:rsid w:val="00D60FCF"/>
    <w:rsid w:val="00D61554"/>
    <w:rsid w:val="00D6184E"/>
    <w:rsid w:val="00D628DC"/>
    <w:rsid w:val="00D637CF"/>
    <w:rsid w:val="00D63B76"/>
    <w:rsid w:val="00D6474A"/>
    <w:rsid w:val="00D650CD"/>
    <w:rsid w:val="00D6534C"/>
    <w:rsid w:val="00D658CF"/>
    <w:rsid w:val="00D65EA1"/>
    <w:rsid w:val="00D6624E"/>
    <w:rsid w:val="00D66815"/>
    <w:rsid w:val="00D66D11"/>
    <w:rsid w:val="00D677D2"/>
    <w:rsid w:val="00D6789D"/>
    <w:rsid w:val="00D67B4F"/>
    <w:rsid w:val="00D70291"/>
    <w:rsid w:val="00D704E2"/>
    <w:rsid w:val="00D70744"/>
    <w:rsid w:val="00D7088A"/>
    <w:rsid w:val="00D70CFC"/>
    <w:rsid w:val="00D723AA"/>
    <w:rsid w:val="00D72E30"/>
    <w:rsid w:val="00D7391D"/>
    <w:rsid w:val="00D74498"/>
    <w:rsid w:val="00D75263"/>
    <w:rsid w:val="00D75269"/>
    <w:rsid w:val="00D7539E"/>
    <w:rsid w:val="00D758C6"/>
    <w:rsid w:val="00D75D0C"/>
    <w:rsid w:val="00D76C75"/>
    <w:rsid w:val="00D76D51"/>
    <w:rsid w:val="00D76DEE"/>
    <w:rsid w:val="00D76E09"/>
    <w:rsid w:val="00D76FF6"/>
    <w:rsid w:val="00D776DA"/>
    <w:rsid w:val="00D77AA3"/>
    <w:rsid w:val="00D77FE2"/>
    <w:rsid w:val="00D8030D"/>
    <w:rsid w:val="00D8037C"/>
    <w:rsid w:val="00D83BEA"/>
    <w:rsid w:val="00D83DA7"/>
    <w:rsid w:val="00D83F12"/>
    <w:rsid w:val="00D84B5D"/>
    <w:rsid w:val="00D8566B"/>
    <w:rsid w:val="00D86528"/>
    <w:rsid w:val="00D870F1"/>
    <w:rsid w:val="00D87327"/>
    <w:rsid w:val="00D873F6"/>
    <w:rsid w:val="00D8775F"/>
    <w:rsid w:val="00D87B0D"/>
    <w:rsid w:val="00D90014"/>
    <w:rsid w:val="00D90614"/>
    <w:rsid w:val="00D90C10"/>
    <w:rsid w:val="00D90C5D"/>
    <w:rsid w:val="00D90CB2"/>
    <w:rsid w:val="00D92DA8"/>
    <w:rsid w:val="00D92E57"/>
    <w:rsid w:val="00D92E96"/>
    <w:rsid w:val="00D9372E"/>
    <w:rsid w:val="00D93F54"/>
    <w:rsid w:val="00D9439C"/>
    <w:rsid w:val="00D95158"/>
    <w:rsid w:val="00D95D52"/>
    <w:rsid w:val="00D96B2E"/>
    <w:rsid w:val="00D96EC5"/>
    <w:rsid w:val="00D970F4"/>
    <w:rsid w:val="00D97241"/>
    <w:rsid w:val="00D97668"/>
    <w:rsid w:val="00DA11DF"/>
    <w:rsid w:val="00DA258C"/>
    <w:rsid w:val="00DA35AA"/>
    <w:rsid w:val="00DA39E6"/>
    <w:rsid w:val="00DA43CA"/>
    <w:rsid w:val="00DA43D5"/>
    <w:rsid w:val="00DA4527"/>
    <w:rsid w:val="00DA484C"/>
    <w:rsid w:val="00DA51B6"/>
    <w:rsid w:val="00DA55DF"/>
    <w:rsid w:val="00DA57FE"/>
    <w:rsid w:val="00DA5DD6"/>
    <w:rsid w:val="00DA674F"/>
    <w:rsid w:val="00DA7727"/>
    <w:rsid w:val="00DB0377"/>
    <w:rsid w:val="00DB34F3"/>
    <w:rsid w:val="00DB4CEC"/>
    <w:rsid w:val="00DB5189"/>
    <w:rsid w:val="00DB56BB"/>
    <w:rsid w:val="00DB6D15"/>
    <w:rsid w:val="00DB6FDA"/>
    <w:rsid w:val="00DC042C"/>
    <w:rsid w:val="00DC052E"/>
    <w:rsid w:val="00DC0DE5"/>
    <w:rsid w:val="00DC22D0"/>
    <w:rsid w:val="00DC25D8"/>
    <w:rsid w:val="00DC3E59"/>
    <w:rsid w:val="00DC4B31"/>
    <w:rsid w:val="00DC6030"/>
    <w:rsid w:val="00DC720E"/>
    <w:rsid w:val="00DC7B85"/>
    <w:rsid w:val="00DC7F05"/>
    <w:rsid w:val="00DD28AF"/>
    <w:rsid w:val="00DD32B2"/>
    <w:rsid w:val="00DD385B"/>
    <w:rsid w:val="00DD4560"/>
    <w:rsid w:val="00DD4B18"/>
    <w:rsid w:val="00DD4EAC"/>
    <w:rsid w:val="00DD691B"/>
    <w:rsid w:val="00DD70EA"/>
    <w:rsid w:val="00DD7F38"/>
    <w:rsid w:val="00DE0886"/>
    <w:rsid w:val="00DE2500"/>
    <w:rsid w:val="00DE2B13"/>
    <w:rsid w:val="00DE2F84"/>
    <w:rsid w:val="00DE3085"/>
    <w:rsid w:val="00DE3C97"/>
    <w:rsid w:val="00DE42D2"/>
    <w:rsid w:val="00DE48B0"/>
    <w:rsid w:val="00DE71E9"/>
    <w:rsid w:val="00DE7423"/>
    <w:rsid w:val="00DF03DF"/>
    <w:rsid w:val="00DF064A"/>
    <w:rsid w:val="00DF07FD"/>
    <w:rsid w:val="00DF2541"/>
    <w:rsid w:val="00DF268B"/>
    <w:rsid w:val="00DF2DDE"/>
    <w:rsid w:val="00DF3C0C"/>
    <w:rsid w:val="00DF482A"/>
    <w:rsid w:val="00DF57F1"/>
    <w:rsid w:val="00DF5D50"/>
    <w:rsid w:val="00DF6068"/>
    <w:rsid w:val="00DF6F12"/>
    <w:rsid w:val="00DF77EE"/>
    <w:rsid w:val="00DF79E4"/>
    <w:rsid w:val="00DF7C42"/>
    <w:rsid w:val="00E00C0C"/>
    <w:rsid w:val="00E01667"/>
    <w:rsid w:val="00E02A31"/>
    <w:rsid w:val="00E049C7"/>
    <w:rsid w:val="00E04BA8"/>
    <w:rsid w:val="00E05C08"/>
    <w:rsid w:val="00E0650E"/>
    <w:rsid w:val="00E067CB"/>
    <w:rsid w:val="00E10E41"/>
    <w:rsid w:val="00E111A4"/>
    <w:rsid w:val="00E1200E"/>
    <w:rsid w:val="00E128F1"/>
    <w:rsid w:val="00E140C6"/>
    <w:rsid w:val="00E15360"/>
    <w:rsid w:val="00E1703F"/>
    <w:rsid w:val="00E17265"/>
    <w:rsid w:val="00E17B2A"/>
    <w:rsid w:val="00E17C8C"/>
    <w:rsid w:val="00E20134"/>
    <w:rsid w:val="00E2037A"/>
    <w:rsid w:val="00E204D0"/>
    <w:rsid w:val="00E219CF"/>
    <w:rsid w:val="00E21CE5"/>
    <w:rsid w:val="00E22725"/>
    <w:rsid w:val="00E22F68"/>
    <w:rsid w:val="00E2434A"/>
    <w:rsid w:val="00E2483B"/>
    <w:rsid w:val="00E252D6"/>
    <w:rsid w:val="00E25E37"/>
    <w:rsid w:val="00E27082"/>
    <w:rsid w:val="00E27779"/>
    <w:rsid w:val="00E30530"/>
    <w:rsid w:val="00E30646"/>
    <w:rsid w:val="00E30AC6"/>
    <w:rsid w:val="00E31381"/>
    <w:rsid w:val="00E31F1A"/>
    <w:rsid w:val="00E320FD"/>
    <w:rsid w:val="00E32799"/>
    <w:rsid w:val="00E32B31"/>
    <w:rsid w:val="00E32F98"/>
    <w:rsid w:val="00E331B7"/>
    <w:rsid w:val="00E344A7"/>
    <w:rsid w:val="00E34829"/>
    <w:rsid w:val="00E355A9"/>
    <w:rsid w:val="00E35F94"/>
    <w:rsid w:val="00E36209"/>
    <w:rsid w:val="00E36D47"/>
    <w:rsid w:val="00E36E96"/>
    <w:rsid w:val="00E40770"/>
    <w:rsid w:val="00E409BD"/>
    <w:rsid w:val="00E40B74"/>
    <w:rsid w:val="00E40E73"/>
    <w:rsid w:val="00E420A6"/>
    <w:rsid w:val="00E420BB"/>
    <w:rsid w:val="00E42227"/>
    <w:rsid w:val="00E42C51"/>
    <w:rsid w:val="00E449E3"/>
    <w:rsid w:val="00E45A8C"/>
    <w:rsid w:val="00E45D80"/>
    <w:rsid w:val="00E45ED0"/>
    <w:rsid w:val="00E46261"/>
    <w:rsid w:val="00E466B3"/>
    <w:rsid w:val="00E472F8"/>
    <w:rsid w:val="00E4759C"/>
    <w:rsid w:val="00E477D0"/>
    <w:rsid w:val="00E47853"/>
    <w:rsid w:val="00E4785F"/>
    <w:rsid w:val="00E478C6"/>
    <w:rsid w:val="00E478D1"/>
    <w:rsid w:val="00E47B12"/>
    <w:rsid w:val="00E47E8C"/>
    <w:rsid w:val="00E50DF6"/>
    <w:rsid w:val="00E5118C"/>
    <w:rsid w:val="00E52F6A"/>
    <w:rsid w:val="00E53B6F"/>
    <w:rsid w:val="00E53CD0"/>
    <w:rsid w:val="00E54A2B"/>
    <w:rsid w:val="00E554E3"/>
    <w:rsid w:val="00E567A6"/>
    <w:rsid w:val="00E57800"/>
    <w:rsid w:val="00E606BD"/>
    <w:rsid w:val="00E61228"/>
    <w:rsid w:val="00E616FE"/>
    <w:rsid w:val="00E61DD5"/>
    <w:rsid w:val="00E627D7"/>
    <w:rsid w:val="00E63CCC"/>
    <w:rsid w:val="00E645E1"/>
    <w:rsid w:val="00E64601"/>
    <w:rsid w:val="00E64A70"/>
    <w:rsid w:val="00E64C88"/>
    <w:rsid w:val="00E65106"/>
    <w:rsid w:val="00E66568"/>
    <w:rsid w:val="00E67753"/>
    <w:rsid w:val="00E678C2"/>
    <w:rsid w:val="00E67B5B"/>
    <w:rsid w:val="00E71262"/>
    <w:rsid w:val="00E71BC9"/>
    <w:rsid w:val="00E71BF8"/>
    <w:rsid w:val="00E72022"/>
    <w:rsid w:val="00E72074"/>
    <w:rsid w:val="00E72EF7"/>
    <w:rsid w:val="00E73437"/>
    <w:rsid w:val="00E736BE"/>
    <w:rsid w:val="00E75D21"/>
    <w:rsid w:val="00E75D8B"/>
    <w:rsid w:val="00E76D49"/>
    <w:rsid w:val="00E771BF"/>
    <w:rsid w:val="00E77B35"/>
    <w:rsid w:val="00E80414"/>
    <w:rsid w:val="00E8142B"/>
    <w:rsid w:val="00E8351C"/>
    <w:rsid w:val="00E839A5"/>
    <w:rsid w:val="00E83DA2"/>
    <w:rsid w:val="00E858CF"/>
    <w:rsid w:val="00E85A46"/>
    <w:rsid w:val="00E862C9"/>
    <w:rsid w:val="00E86A6B"/>
    <w:rsid w:val="00E86AAA"/>
    <w:rsid w:val="00E86C97"/>
    <w:rsid w:val="00E8779E"/>
    <w:rsid w:val="00E878AC"/>
    <w:rsid w:val="00E87F28"/>
    <w:rsid w:val="00E91547"/>
    <w:rsid w:val="00E91741"/>
    <w:rsid w:val="00E919E2"/>
    <w:rsid w:val="00E9205A"/>
    <w:rsid w:val="00E925CD"/>
    <w:rsid w:val="00E9268F"/>
    <w:rsid w:val="00E92700"/>
    <w:rsid w:val="00E92B79"/>
    <w:rsid w:val="00E92B96"/>
    <w:rsid w:val="00E938A8"/>
    <w:rsid w:val="00E93993"/>
    <w:rsid w:val="00E93AF6"/>
    <w:rsid w:val="00E945A6"/>
    <w:rsid w:val="00E947D4"/>
    <w:rsid w:val="00E94E36"/>
    <w:rsid w:val="00E956A5"/>
    <w:rsid w:val="00E95CC6"/>
    <w:rsid w:val="00E961BB"/>
    <w:rsid w:val="00E965C5"/>
    <w:rsid w:val="00E96A3A"/>
    <w:rsid w:val="00E96CEC"/>
    <w:rsid w:val="00E97402"/>
    <w:rsid w:val="00E976A6"/>
    <w:rsid w:val="00E97885"/>
    <w:rsid w:val="00E97B99"/>
    <w:rsid w:val="00EA03CE"/>
    <w:rsid w:val="00EA07A7"/>
    <w:rsid w:val="00EA0C98"/>
    <w:rsid w:val="00EA1C9F"/>
    <w:rsid w:val="00EA323D"/>
    <w:rsid w:val="00EA5D2B"/>
    <w:rsid w:val="00EA64C4"/>
    <w:rsid w:val="00EA6E38"/>
    <w:rsid w:val="00EA71E3"/>
    <w:rsid w:val="00EB0185"/>
    <w:rsid w:val="00EB174C"/>
    <w:rsid w:val="00EB2E9D"/>
    <w:rsid w:val="00EB3163"/>
    <w:rsid w:val="00EB337A"/>
    <w:rsid w:val="00EB3F92"/>
    <w:rsid w:val="00EB583F"/>
    <w:rsid w:val="00EB66BA"/>
    <w:rsid w:val="00EB6D13"/>
    <w:rsid w:val="00EB72B4"/>
    <w:rsid w:val="00EB7CD5"/>
    <w:rsid w:val="00EC0426"/>
    <w:rsid w:val="00EC0584"/>
    <w:rsid w:val="00EC088D"/>
    <w:rsid w:val="00EC14DD"/>
    <w:rsid w:val="00EC183D"/>
    <w:rsid w:val="00EC1D01"/>
    <w:rsid w:val="00EC2576"/>
    <w:rsid w:val="00EC2BC6"/>
    <w:rsid w:val="00EC3124"/>
    <w:rsid w:val="00EC3310"/>
    <w:rsid w:val="00EC35FA"/>
    <w:rsid w:val="00EC4CE7"/>
    <w:rsid w:val="00EC5961"/>
    <w:rsid w:val="00EC6200"/>
    <w:rsid w:val="00EC72E2"/>
    <w:rsid w:val="00EC7362"/>
    <w:rsid w:val="00ED1453"/>
    <w:rsid w:val="00ED1870"/>
    <w:rsid w:val="00ED1E42"/>
    <w:rsid w:val="00ED3273"/>
    <w:rsid w:val="00ED6054"/>
    <w:rsid w:val="00ED7FE3"/>
    <w:rsid w:val="00EE1093"/>
    <w:rsid w:val="00EE19B4"/>
    <w:rsid w:val="00EE318F"/>
    <w:rsid w:val="00EE3E00"/>
    <w:rsid w:val="00EE5CB5"/>
    <w:rsid w:val="00EE623F"/>
    <w:rsid w:val="00EE6C0F"/>
    <w:rsid w:val="00EE6FFC"/>
    <w:rsid w:val="00EE73A9"/>
    <w:rsid w:val="00EE78CD"/>
    <w:rsid w:val="00EE790B"/>
    <w:rsid w:val="00EE7C97"/>
    <w:rsid w:val="00EE7C98"/>
    <w:rsid w:val="00EF0951"/>
    <w:rsid w:val="00EF0D75"/>
    <w:rsid w:val="00EF10AC"/>
    <w:rsid w:val="00EF18DC"/>
    <w:rsid w:val="00EF38DE"/>
    <w:rsid w:val="00EF3A7B"/>
    <w:rsid w:val="00EF4504"/>
    <w:rsid w:val="00EF450A"/>
    <w:rsid w:val="00EF4701"/>
    <w:rsid w:val="00EF4994"/>
    <w:rsid w:val="00EF5520"/>
    <w:rsid w:val="00EF564E"/>
    <w:rsid w:val="00EF568B"/>
    <w:rsid w:val="00EF5765"/>
    <w:rsid w:val="00EF5EBC"/>
    <w:rsid w:val="00EF6D8F"/>
    <w:rsid w:val="00F003D1"/>
    <w:rsid w:val="00F0071B"/>
    <w:rsid w:val="00F00E0E"/>
    <w:rsid w:val="00F016CD"/>
    <w:rsid w:val="00F01959"/>
    <w:rsid w:val="00F02F9F"/>
    <w:rsid w:val="00F03FBD"/>
    <w:rsid w:val="00F03FFF"/>
    <w:rsid w:val="00F04C82"/>
    <w:rsid w:val="00F055CD"/>
    <w:rsid w:val="00F05BCF"/>
    <w:rsid w:val="00F10C84"/>
    <w:rsid w:val="00F11B54"/>
    <w:rsid w:val="00F1270B"/>
    <w:rsid w:val="00F1285B"/>
    <w:rsid w:val="00F133C2"/>
    <w:rsid w:val="00F1389F"/>
    <w:rsid w:val="00F141AA"/>
    <w:rsid w:val="00F143EC"/>
    <w:rsid w:val="00F15314"/>
    <w:rsid w:val="00F16EEB"/>
    <w:rsid w:val="00F172EE"/>
    <w:rsid w:val="00F177B3"/>
    <w:rsid w:val="00F17AA3"/>
    <w:rsid w:val="00F20483"/>
    <w:rsid w:val="00F210DA"/>
    <w:rsid w:val="00F22198"/>
    <w:rsid w:val="00F226D2"/>
    <w:rsid w:val="00F23715"/>
    <w:rsid w:val="00F243E1"/>
    <w:rsid w:val="00F2499F"/>
    <w:rsid w:val="00F249FA"/>
    <w:rsid w:val="00F24E7B"/>
    <w:rsid w:val="00F25334"/>
    <w:rsid w:val="00F253BA"/>
    <w:rsid w:val="00F2554D"/>
    <w:rsid w:val="00F267E9"/>
    <w:rsid w:val="00F26B4F"/>
    <w:rsid w:val="00F2719D"/>
    <w:rsid w:val="00F273BF"/>
    <w:rsid w:val="00F278D0"/>
    <w:rsid w:val="00F3114A"/>
    <w:rsid w:val="00F313D9"/>
    <w:rsid w:val="00F31776"/>
    <w:rsid w:val="00F31A55"/>
    <w:rsid w:val="00F32C52"/>
    <w:rsid w:val="00F3346F"/>
    <w:rsid w:val="00F33AAD"/>
    <w:rsid w:val="00F33D49"/>
    <w:rsid w:val="00F33E5A"/>
    <w:rsid w:val="00F3481E"/>
    <w:rsid w:val="00F34930"/>
    <w:rsid w:val="00F349B8"/>
    <w:rsid w:val="00F34A1E"/>
    <w:rsid w:val="00F36007"/>
    <w:rsid w:val="00F3625F"/>
    <w:rsid w:val="00F36D93"/>
    <w:rsid w:val="00F36F92"/>
    <w:rsid w:val="00F3715A"/>
    <w:rsid w:val="00F37837"/>
    <w:rsid w:val="00F41444"/>
    <w:rsid w:val="00F4187E"/>
    <w:rsid w:val="00F424EE"/>
    <w:rsid w:val="00F42F4B"/>
    <w:rsid w:val="00F43593"/>
    <w:rsid w:val="00F435F8"/>
    <w:rsid w:val="00F4365F"/>
    <w:rsid w:val="00F43DCB"/>
    <w:rsid w:val="00F44265"/>
    <w:rsid w:val="00F44C6C"/>
    <w:rsid w:val="00F44E91"/>
    <w:rsid w:val="00F46672"/>
    <w:rsid w:val="00F4714B"/>
    <w:rsid w:val="00F47C40"/>
    <w:rsid w:val="00F50832"/>
    <w:rsid w:val="00F509D0"/>
    <w:rsid w:val="00F51216"/>
    <w:rsid w:val="00F514D2"/>
    <w:rsid w:val="00F51598"/>
    <w:rsid w:val="00F52220"/>
    <w:rsid w:val="00F52CEC"/>
    <w:rsid w:val="00F54AC3"/>
    <w:rsid w:val="00F55C43"/>
    <w:rsid w:val="00F55D51"/>
    <w:rsid w:val="00F56B94"/>
    <w:rsid w:val="00F56C70"/>
    <w:rsid w:val="00F56FDA"/>
    <w:rsid w:val="00F570AA"/>
    <w:rsid w:val="00F577F6"/>
    <w:rsid w:val="00F57E53"/>
    <w:rsid w:val="00F605BF"/>
    <w:rsid w:val="00F60A87"/>
    <w:rsid w:val="00F612E9"/>
    <w:rsid w:val="00F61532"/>
    <w:rsid w:val="00F61A3B"/>
    <w:rsid w:val="00F62196"/>
    <w:rsid w:val="00F6274C"/>
    <w:rsid w:val="00F62D2A"/>
    <w:rsid w:val="00F633AC"/>
    <w:rsid w:val="00F643D6"/>
    <w:rsid w:val="00F64575"/>
    <w:rsid w:val="00F645C9"/>
    <w:rsid w:val="00F64FDC"/>
    <w:rsid w:val="00F65000"/>
    <w:rsid w:val="00F651B8"/>
    <w:rsid w:val="00F65266"/>
    <w:rsid w:val="00F65FE8"/>
    <w:rsid w:val="00F666E3"/>
    <w:rsid w:val="00F66859"/>
    <w:rsid w:val="00F672FA"/>
    <w:rsid w:val="00F67682"/>
    <w:rsid w:val="00F67750"/>
    <w:rsid w:val="00F67F35"/>
    <w:rsid w:val="00F706CA"/>
    <w:rsid w:val="00F70961"/>
    <w:rsid w:val="00F71E21"/>
    <w:rsid w:val="00F72052"/>
    <w:rsid w:val="00F723F9"/>
    <w:rsid w:val="00F730F8"/>
    <w:rsid w:val="00F73146"/>
    <w:rsid w:val="00F73188"/>
    <w:rsid w:val="00F73A69"/>
    <w:rsid w:val="00F7493E"/>
    <w:rsid w:val="00F751E1"/>
    <w:rsid w:val="00F76117"/>
    <w:rsid w:val="00F761FA"/>
    <w:rsid w:val="00F76333"/>
    <w:rsid w:val="00F7644F"/>
    <w:rsid w:val="00F7646E"/>
    <w:rsid w:val="00F773B1"/>
    <w:rsid w:val="00F81679"/>
    <w:rsid w:val="00F81795"/>
    <w:rsid w:val="00F82BA9"/>
    <w:rsid w:val="00F84F53"/>
    <w:rsid w:val="00F85A09"/>
    <w:rsid w:val="00F85A8B"/>
    <w:rsid w:val="00F86663"/>
    <w:rsid w:val="00F874E2"/>
    <w:rsid w:val="00F87C30"/>
    <w:rsid w:val="00F87D23"/>
    <w:rsid w:val="00F9016A"/>
    <w:rsid w:val="00F90621"/>
    <w:rsid w:val="00F91423"/>
    <w:rsid w:val="00F92109"/>
    <w:rsid w:val="00F92832"/>
    <w:rsid w:val="00F92CDC"/>
    <w:rsid w:val="00F9344A"/>
    <w:rsid w:val="00F93BA7"/>
    <w:rsid w:val="00F9543A"/>
    <w:rsid w:val="00F96D3F"/>
    <w:rsid w:val="00F9722D"/>
    <w:rsid w:val="00F9734B"/>
    <w:rsid w:val="00F97CD3"/>
    <w:rsid w:val="00FA0511"/>
    <w:rsid w:val="00FA3146"/>
    <w:rsid w:val="00FA36ED"/>
    <w:rsid w:val="00FA3E79"/>
    <w:rsid w:val="00FA4227"/>
    <w:rsid w:val="00FA460D"/>
    <w:rsid w:val="00FA5BEE"/>
    <w:rsid w:val="00FA5CE9"/>
    <w:rsid w:val="00FA5DD1"/>
    <w:rsid w:val="00FA66E4"/>
    <w:rsid w:val="00FA687D"/>
    <w:rsid w:val="00FA75B8"/>
    <w:rsid w:val="00FA7706"/>
    <w:rsid w:val="00FA7B8D"/>
    <w:rsid w:val="00FB0DF3"/>
    <w:rsid w:val="00FB1AA6"/>
    <w:rsid w:val="00FB2070"/>
    <w:rsid w:val="00FB214D"/>
    <w:rsid w:val="00FB3610"/>
    <w:rsid w:val="00FB3A6A"/>
    <w:rsid w:val="00FB3BD6"/>
    <w:rsid w:val="00FB3DAC"/>
    <w:rsid w:val="00FB47D0"/>
    <w:rsid w:val="00FB4C48"/>
    <w:rsid w:val="00FB546C"/>
    <w:rsid w:val="00FB5862"/>
    <w:rsid w:val="00FB69DA"/>
    <w:rsid w:val="00FB6F3A"/>
    <w:rsid w:val="00FB71A3"/>
    <w:rsid w:val="00FC0CEF"/>
    <w:rsid w:val="00FC219B"/>
    <w:rsid w:val="00FC2265"/>
    <w:rsid w:val="00FC28E6"/>
    <w:rsid w:val="00FC2949"/>
    <w:rsid w:val="00FC3132"/>
    <w:rsid w:val="00FC3375"/>
    <w:rsid w:val="00FC475D"/>
    <w:rsid w:val="00FC4D02"/>
    <w:rsid w:val="00FC5102"/>
    <w:rsid w:val="00FC6C30"/>
    <w:rsid w:val="00FC7AAE"/>
    <w:rsid w:val="00FD0BB5"/>
    <w:rsid w:val="00FD0BEE"/>
    <w:rsid w:val="00FD0E03"/>
    <w:rsid w:val="00FD0FC8"/>
    <w:rsid w:val="00FD17FC"/>
    <w:rsid w:val="00FD1857"/>
    <w:rsid w:val="00FD1FA0"/>
    <w:rsid w:val="00FD347F"/>
    <w:rsid w:val="00FD3F54"/>
    <w:rsid w:val="00FD3F65"/>
    <w:rsid w:val="00FD436A"/>
    <w:rsid w:val="00FD4B7F"/>
    <w:rsid w:val="00FD4EE4"/>
    <w:rsid w:val="00FD5237"/>
    <w:rsid w:val="00FD5CFD"/>
    <w:rsid w:val="00FD7623"/>
    <w:rsid w:val="00FD7D34"/>
    <w:rsid w:val="00FE1DE4"/>
    <w:rsid w:val="00FE418C"/>
    <w:rsid w:val="00FE4772"/>
    <w:rsid w:val="00FE49D6"/>
    <w:rsid w:val="00FE4A81"/>
    <w:rsid w:val="00FE517E"/>
    <w:rsid w:val="00FE6F9E"/>
    <w:rsid w:val="00FE77BD"/>
    <w:rsid w:val="00FF08AC"/>
    <w:rsid w:val="00FF149C"/>
    <w:rsid w:val="00FF1646"/>
    <w:rsid w:val="00FF1D25"/>
    <w:rsid w:val="00FF2EED"/>
    <w:rsid w:val="00FF334E"/>
    <w:rsid w:val="00FF3384"/>
    <w:rsid w:val="00FF410D"/>
    <w:rsid w:val="00FF436F"/>
    <w:rsid w:val="00FF517A"/>
    <w:rsid w:val="00FF6063"/>
    <w:rsid w:val="00FF6434"/>
    <w:rsid w:val="00FF649D"/>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124651E8-46DD-4762-87C8-C69DA585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E956A5"/>
    <w:rPr>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underground.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n.wikipedia.org/wiki/Generic_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ithub.com/wenduow/BeefNe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www.mathworks.com/help/nnet/ug/train-and-apply-multilayer-neural-networks.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yilu@umich.edu" TargetMode="External"/><Relationship Id="rId1" Type="http://schemas.openxmlformats.org/officeDocument/2006/relationships/hyperlink" Target="mailto:wenduow@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AFC59-99D4-4E96-A078-A7916E32F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4974</Words>
  <Characters>28354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33262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Wenduo Wang</cp:lastModifiedBy>
  <cp:revision>73</cp:revision>
  <cp:lastPrinted>2014-12-15T21:49:00Z</cp:lastPrinted>
  <dcterms:created xsi:type="dcterms:W3CDTF">2015-03-21T01:51:00Z</dcterms:created>
  <dcterms:modified xsi:type="dcterms:W3CDTF">2015-03-22T03:00:00Z</dcterms:modified>
</cp:coreProperties>
</file>