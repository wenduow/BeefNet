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Pr="00F97CD3" w:rsidRDefault="00E97402">
      <w:pPr>
        <w:pStyle w:val="Text"/>
        <w:ind w:firstLine="0"/>
        <w:rPr>
          <w:sz w:val="18"/>
          <w:szCs w:val="18"/>
        </w:rPr>
      </w:pPr>
      <w:r w:rsidRPr="00F97CD3">
        <w:rPr>
          <w:sz w:val="18"/>
          <w:szCs w:val="18"/>
        </w:rPr>
        <w:footnoteReference w:customMarkFollows="1" w:id="1"/>
        <w:sym w:font="Symbol" w:char="F020"/>
      </w:r>
    </w:p>
    <w:p w14:paraId="1F068198" w14:textId="0A8A28C9" w:rsidR="00E97402" w:rsidRPr="00F97CD3" w:rsidRDefault="002E3CD3">
      <w:pPr>
        <w:pStyle w:val="Title"/>
        <w:framePr w:wrap="notBeside"/>
        <w:rPr>
          <w:lang w:eastAsia="zh-CN"/>
        </w:rPr>
      </w:pPr>
      <w:r w:rsidRPr="00F97CD3">
        <w:rPr>
          <w:rFonts w:hint="eastAsia"/>
          <w:lang w:eastAsia="zh-CN"/>
        </w:rPr>
        <w:t>A Multi-Threaded N</w:t>
      </w:r>
      <w:r w:rsidR="008B5157" w:rsidRPr="00F97CD3">
        <w:rPr>
          <w:rFonts w:hint="eastAsia"/>
          <w:lang w:eastAsia="zh-CN"/>
        </w:rPr>
        <w:t>eural Networks</w:t>
      </w:r>
      <w:r w:rsidRPr="00F97CD3">
        <w:rPr>
          <w:rFonts w:hint="eastAsia"/>
          <w:lang w:eastAsia="zh-CN"/>
        </w:rPr>
        <w:t xml:space="preserve"> </w:t>
      </w:r>
      <w:r w:rsidR="00166E6C" w:rsidRPr="00F97CD3">
        <w:rPr>
          <w:rFonts w:hint="eastAsia"/>
          <w:lang w:eastAsia="zh-CN"/>
        </w:rPr>
        <w:t xml:space="preserve">Template </w:t>
      </w:r>
      <w:r w:rsidRPr="00F97CD3">
        <w:rPr>
          <w:rFonts w:hint="eastAsia"/>
          <w:lang w:eastAsia="zh-CN"/>
        </w:rPr>
        <w:t xml:space="preserve">Library </w:t>
      </w:r>
      <w:r w:rsidR="003A3DF9" w:rsidRPr="00F97CD3">
        <w:rPr>
          <w:rFonts w:hint="eastAsia"/>
          <w:lang w:eastAsia="zh-CN"/>
        </w:rPr>
        <w:t>with</w:t>
      </w:r>
      <w:r w:rsidR="004F1FE1" w:rsidRPr="00F97CD3">
        <w:rPr>
          <w:rFonts w:hint="eastAsia"/>
          <w:lang w:eastAsia="zh-CN"/>
        </w:rPr>
        <w:t xml:space="preserve"> </w:t>
      </w:r>
      <w:r w:rsidRPr="00F97CD3">
        <w:rPr>
          <w:rFonts w:hint="eastAsia"/>
          <w:lang w:eastAsia="zh-CN"/>
        </w:rPr>
        <w:t>Back-Propagation Algorithms</w:t>
      </w:r>
    </w:p>
    <w:p w14:paraId="57A655BF" w14:textId="1E33EAC0" w:rsidR="00E97402" w:rsidRPr="00F97CD3" w:rsidRDefault="00F706CA">
      <w:pPr>
        <w:pStyle w:val="Authors"/>
        <w:framePr w:wrap="notBeside"/>
        <w:rPr>
          <w:lang w:eastAsia="zh-CN"/>
        </w:rPr>
      </w:pPr>
      <w:r w:rsidRPr="00F97CD3">
        <w:rPr>
          <w:rFonts w:hint="eastAsia"/>
          <w:lang w:eastAsia="zh-CN"/>
        </w:rPr>
        <w:t>Wenduo Wang</w:t>
      </w:r>
      <w:r w:rsidR="00392DBA" w:rsidRPr="00F97CD3">
        <w:t xml:space="preserve">, </w:t>
      </w:r>
      <w:r w:rsidRPr="00F97CD3">
        <w:rPr>
          <w:rFonts w:hint="eastAsia"/>
          <w:i/>
          <w:lang w:eastAsia="zh-CN"/>
        </w:rPr>
        <w:t>University of Michigan-Dearborn</w:t>
      </w:r>
      <w:r w:rsidR="002079FA" w:rsidRPr="00F97CD3">
        <w:rPr>
          <w:i/>
          <w:lang w:eastAsia="zh-CN"/>
        </w:rPr>
        <w:br/>
      </w:r>
      <w:r w:rsidR="002079FA" w:rsidRPr="00F97CD3">
        <w:rPr>
          <w:lang w:eastAsia="zh-CN"/>
        </w:rPr>
        <w:t>Yi Murphey,</w:t>
      </w:r>
      <w:r w:rsidR="002079FA" w:rsidRPr="00F97CD3">
        <w:rPr>
          <w:i/>
          <w:lang w:eastAsia="zh-CN"/>
        </w:rPr>
        <w:t xml:space="preserve"> University of Michigan-Dearborn</w:t>
      </w:r>
    </w:p>
    <w:p w14:paraId="24A11A42" w14:textId="66DE793D" w:rsidR="004C6C99" w:rsidRPr="004C6C99" w:rsidRDefault="00E97402" w:rsidP="004C6C99">
      <w:pPr>
        <w:pStyle w:val="Abstract"/>
      </w:pPr>
      <w:r w:rsidRPr="00F97CD3">
        <w:rPr>
          <w:i/>
          <w:iCs/>
        </w:rPr>
        <w:t>Abstract</w:t>
      </w:r>
      <w:r w:rsidR="00307088" w:rsidRPr="00F97CD3">
        <w:t>—</w:t>
      </w:r>
      <w:proofErr w:type="gramStart"/>
      <w:r w:rsidR="00131579" w:rsidRPr="00F97CD3">
        <w:t>T</w:t>
      </w:r>
      <w:r w:rsidRPr="00F97CD3">
        <w:t>h</w:t>
      </w:r>
      <w:r w:rsidR="001959A5" w:rsidRPr="00F97CD3">
        <w:t>is</w:t>
      </w:r>
      <w:proofErr w:type="gramEnd"/>
      <w:r w:rsidR="001959A5" w:rsidRPr="00F97CD3">
        <w:t xml:space="preserve"> report is related to a newly developed neural network programming library</w:t>
      </w:r>
      <w:r w:rsidR="009A2C3E" w:rsidRPr="00F97CD3">
        <w:t xml:space="preserve"> (BeefNet)</w:t>
      </w:r>
      <w:r w:rsidR="001959A5" w:rsidRPr="00F97CD3">
        <w:t xml:space="preserve">, which take the advantage of multi-thread in multicore machine and the comparison among different learning algorithms.  In past three decades, learning algorithms for neural network have been evolving to </w:t>
      </w:r>
      <w:r w:rsidR="00A11A25" w:rsidRPr="00F97CD3">
        <w:t>be</w:t>
      </w:r>
      <w:r w:rsidR="001959A5" w:rsidRPr="00F97CD3">
        <w:t xml:space="preserve"> more accurate in searching for local minima </w:t>
      </w:r>
      <w:r w:rsidR="006F3489" w:rsidRPr="00F97CD3">
        <w:t>between error function versus</w:t>
      </w:r>
      <w:r w:rsidR="00A11A25" w:rsidRPr="00F97CD3">
        <w:t xml:space="preserve"> weight</w:t>
      </w:r>
      <w:r w:rsidR="005A00DC" w:rsidRPr="00F97CD3">
        <w:t xml:space="preserve"> following gradient descent</w:t>
      </w:r>
      <w:r w:rsidR="00CA6496" w:rsidRPr="00F97CD3">
        <w:t xml:space="preserve"> rules</w:t>
      </w:r>
      <w:r w:rsidR="00A11A25" w:rsidRPr="00F97CD3">
        <w:t>.</w:t>
      </w:r>
      <w:r w:rsidR="00CA6496" w:rsidRPr="00F97CD3">
        <w:t xml:space="preserve">  </w:t>
      </w:r>
      <w:r w:rsidR="00A11A25" w:rsidRPr="00F97CD3">
        <w:t xml:space="preserve">On the other side, parallel computing is getting mature with </w:t>
      </w:r>
      <w:r w:rsidR="00A778B2" w:rsidRPr="00F97CD3">
        <w:t xml:space="preserve">state-of-the-arts </w:t>
      </w:r>
      <w:r w:rsidR="001A149F" w:rsidRPr="00F97CD3">
        <w:t xml:space="preserve">distributed </w:t>
      </w:r>
      <w:r w:rsidR="00A778B2" w:rsidRPr="00F97CD3">
        <w:t>architectures such as Cloud Computing, Map-Reduce</w:t>
      </w:r>
      <w:r w:rsidR="00533A7D" w:rsidRPr="00F97CD3">
        <w:t>, etc</w:t>
      </w:r>
      <w:r w:rsidR="00A778B2" w:rsidRPr="00F97CD3">
        <w:t>.  Th</w:t>
      </w:r>
      <w:r w:rsidR="00810C6A" w:rsidRPr="00F97CD3">
        <w:t>is</w:t>
      </w:r>
      <w:r w:rsidR="00A778B2" w:rsidRPr="00F97CD3">
        <w:t xml:space="preserve"> bring</w:t>
      </w:r>
      <w:r w:rsidR="00810C6A" w:rsidRPr="00F97CD3">
        <w:t xml:space="preserve">s an opportunity </w:t>
      </w:r>
      <w:r w:rsidR="00150832" w:rsidRPr="00F97CD3">
        <w:t>to reduce time consumption for</w:t>
      </w:r>
      <w:r w:rsidR="0091120C" w:rsidRPr="00F97CD3">
        <w:t xml:space="preserve"> </w:t>
      </w:r>
      <w:r w:rsidR="00810C6A" w:rsidRPr="00F97CD3">
        <w:t>learning algorithms</w:t>
      </w:r>
      <w:r w:rsidR="00C16154" w:rsidRPr="00F97CD3">
        <w:t>.</w:t>
      </w:r>
      <w:r w:rsidR="00A503F9" w:rsidRPr="00F97CD3">
        <w:t xml:space="preserve">  </w:t>
      </w:r>
      <w:r w:rsidR="00087626" w:rsidRPr="00F97CD3">
        <w:t xml:space="preserve">BeefNet </w:t>
      </w:r>
      <w:r w:rsidR="00580572" w:rsidRPr="00F97CD3">
        <w:t xml:space="preserve">library </w:t>
      </w:r>
      <w:r w:rsidR="004201A8" w:rsidRPr="00F97CD3">
        <w:t xml:space="preserve">takes the advantage of </w:t>
      </w:r>
      <w:r w:rsidR="006679D9" w:rsidRPr="00F97CD3">
        <w:t>generic</w:t>
      </w:r>
      <w:r w:rsidR="004201A8" w:rsidRPr="00F97CD3">
        <w:t xml:space="preserve"> programming </w:t>
      </w:r>
      <w:r w:rsidR="00F424EE" w:rsidRPr="00F97CD3">
        <w:t xml:space="preserve">in choosing various network </w:t>
      </w:r>
      <w:r w:rsidR="00BD1FC9" w:rsidRPr="00F97CD3">
        <w:t>configurations</w:t>
      </w:r>
      <w:r w:rsidR="00F424EE" w:rsidRPr="00F97CD3">
        <w:t xml:space="preserve"> </w:t>
      </w:r>
      <w:r w:rsidR="00D20C2C" w:rsidRPr="00F97CD3">
        <w:t xml:space="preserve">and </w:t>
      </w:r>
      <w:r w:rsidR="00CA6496" w:rsidRPr="00F97CD3">
        <w:t xml:space="preserve">makes </w:t>
      </w:r>
      <w:r w:rsidR="005C3461" w:rsidRPr="00F97CD3">
        <w:t>it</w:t>
      </w:r>
      <w:r w:rsidR="00CA6496" w:rsidRPr="00F97CD3">
        <w:t xml:space="preserve"> </w:t>
      </w:r>
      <w:r w:rsidR="00236B72" w:rsidRPr="00F97CD3">
        <w:t>f</w:t>
      </w:r>
      <w:r w:rsidR="00CE6129" w:rsidRPr="00F97CD3">
        <w:t>lexible in being transplanted among</w:t>
      </w:r>
      <w:r w:rsidR="00236B72" w:rsidRPr="00F97CD3">
        <w:t xml:space="preserve"> different operating systems or architectures.</w:t>
      </w:r>
    </w:p>
    <w:p w14:paraId="2AD5107A" w14:textId="77777777" w:rsidR="00E97402" w:rsidRPr="00F97CD3" w:rsidRDefault="00E97402">
      <w:pPr>
        <w:rPr>
          <w:lang w:eastAsia="zh-CN"/>
        </w:rPr>
      </w:pPr>
    </w:p>
    <w:p w14:paraId="4AE5DCCE" w14:textId="27CBF158" w:rsidR="00E97402" w:rsidRPr="00F97CD3" w:rsidRDefault="00E97402">
      <w:pPr>
        <w:pStyle w:val="IndexTerms"/>
      </w:pPr>
      <w:bookmarkStart w:id="0" w:name="PointTmp"/>
      <w:r w:rsidRPr="00F97CD3">
        <w:rPr>
          <w:i/>
          <w:iCs/>
        </w:rPr>
        <w:t>Index Terms</w:t>
      </w:r>
      <w:r w:rsidRPr="00F97CD3">
        <w:t>—</w:t>
      </w:r>
      <w:r w:rsidR="004F55B0" w:rsidRPr="00F97CD3">
        <w:t xml:space="preserve">Algorithm, </w:t>
      </w:r>
      <w:r w:rsidR="002F2356" w:rsidRPr="00F97CD3">
        <w:t>Back-Propagation, Neural Network, Parallel Computing</w:t>
      </w:r>
      <w:r w:rsidR="008B4027" w:rsidRPr="00F97CD3">
        <w:t xml:space="preserve">, </w:t>
      </w:r>
      <w:r w:rsidR="006679D9" w:rsidRPr="00F97CD3">
        <w:t>Generic</w:t>
      </w:r>
      <w:r w:rsidR="00F1270B" w:rsidRPr="00F97CD3">
        <w:t xml:space="preserve"> Programming</w:t>
      </w:r>
    </w:p>
    <w:bookmarkEnd w:id="0"/>
    <w:p w14:paraId="2D8960F6" w14:textId="129755E4" w:rsidR="00C518EF" w:rsidRPr="00F97CD3" w:rsidRDefault="0096364E">
      <w:pPr>
        <w:pStyle w:val="Heading1"/>
      </w:pPr>
      <w:r w:rsidRPr="00F97CD3">
        <w:t>Introduction</w:t>
      </w:r>
    </w:p>
    <w:p w14:paraId="68A802F8" w14:textId="26AFBA2E" w:rsidR="00F87D23" w:rsidRPr="00F97CD3" w:rsidRDefault="00687FF2" w:rsidP="00F87D23">
      <w:pPr>
        <w:pStyle w:val="Text"/>
        <w:keepNext/>
        <w:framePr w:dropCap="drop" w:lines="2" w:wrap="auto" w:vAnchor="text" w:hAnchor="text"/>
        <w:spacing w:line="480" w:lineRule="exact"/>
        <w:ind w:firstLine="0"/>
        <w:rPr>
          <w:smallCaps/>
          <w:position w:val="-3"/>
          <w:sz w:val="56"/>
          <w:szCs w:val="56"/>
        </w:rPr>
      </w:pPr>
      <w:r w:rsidRPr="00F97CD3">
        <w:rPr>
          <w:position w:val="-3"/>
          <w:sz w:val="56"/>
          <w:szCs w:val="56"/>
        </w:rPr>
        <w:t>A</w:t>
      </w:r>
    </w:p>
    <w:p w14:paraId="17B4361C" w14:textId="77777777" w:rsidR="003E5DD7" w:rsidRPr="00F97CD3" w:rsidRDefault="00687FF2" w:rsidP="00F87D23">
      <w:pPr>
        <w:pStyle w:val="Text"/>
        <w:ind w:firstLine="0"/>
      </w:pPr>
      <w:r w:rsidRPr="00F97CD3">
        <w:rPr>
          <w:smallCaps/>
        </w:rPr>
        <w:t>rtificial</w:t>
      </w:r>
      <w:r w:rsidR="00F87D23" w:rsidRPr="00F97CD3">
        <w:t xml:space="preserve"> </w:t>
      </w:r>
      <w:r w:rsidRPr="00F97CD3">
        <w:rPr>
          <w:rStyle w:val="IEEEPlainTextChar"/>
        </w:rPr>
        <w:t xml:space="preserve">neural networks are </w:t>
      </w:r>
      <w:r w:rsidR="00BE528F" w:rsidRPr="00F97CD3">
        <w:rPr>
          <w:rStyle w:val="IEEEPlainTextChar"/>
        </w:rPr>
        <w:t>widely</w:t>
      </w:r>
      <w:r w:rsidRPr="00F97CD3">
        <w:rPr>
          <w:rStyle w:val="IEEEPlainTextChar"/>
        </w:rPr>
        <w:t xml:space="preserve"> used in research and application over past three decades.  </w:t>
      </w:r>
      <w:r w:rsidR="00D35866" w:rsidRPr="00F97CD3">
        <w:rPr>
          <w:rStyle w:val="IEEEPlainTextChar"/>
        </w:rPr>
        <w:t>The network topolog</w:t>
      </w:r>
      <w:r w:rsidR="00F70961" w:rsidRPr="00F97CD3">
        <w:rPr>
          <w:rStyle w:val="IEEEPlainTextChar"/>
        </w:rPr>
        <w:t>y</w:t>
      </w:r>
      <w:r w:rsidR="00027832" w:rsidRPr="00F97CD3">
        <w:rPr>
          <w:rStyle w:val="IEEEPlainTextChar"/>
        </w:rPr>
        <w:t xml:space="preserve"> and propagation algorithms are </w:t>
      </w:r>
      <w:r w:rsidR="007105D7" w:rsidRPr="00F97CD3">
        <w:rPr>
          <w:rStyle w:val="IEEEPlainTextChar"/>
        </w:rPr>
        <w:t>evolving in order to adapt with different application scenarios</w:t>
      </w:r>
      <w:r w:rsidR="00667334" w:rsidRPr="00F97CD3">
        <w:rPr>
          <w:rStyle w:val="IEEEPlainTextChar"/>
        </w:rPr>
        <w:t xml:space="preserve">. </w:t>
      </w:r>
      <w:r w:rsidR="007F3CC3" w:rsidRPr="00F97CD3">
        <w:rPr>
          <w:rStyle w:val="IEEEPlainTextChar"/>
        </w:rPr>
        <w:t xml:space="preserve"> </w:t>
      </w:r>
      <w:r w:rsidR="00125B1D" w:rsidRPr="00F97CD3">
        <w:rPr>
          <w:rStyle w:val="IEEEPlainTextChar"/>
        </w:rPr>
        <w:t>Researc</w:t>
      </w:r>
      <w:r w:rsidR="00E53CD0" w:rsidRPr="00F97CD3">
        <w:rPr>
          <w:rStyle w:val="IEEEPlainTextChar"/>
        </w:rPr>
        <w:t xml:space="preserve">hers usually spend much time </w:t>
      </w:r>
      <w:r w:rsidR="000A6EE6" w:rsidRPr="00F97CD3">
        <w:rPr>
          <w:rStyle w:val="IEEEPlainTextChar"/>
        </w:rPr>
        <w:t xml:space="preserve">struggling on preparing network architectures </w:t>
      </w:r>
      <w:r w:rsidR="00B26ADA" w:rsidRPr="00F97CD3">
        <w:rPr>
          <w:rStyle w:val="IEEEPlainTextChar"/>
        </w:rPr>
        <w:t>and waiting for training result</w:t>
      </w:r>
      <w:r w:rsidR="00C64C51" w:rsidRPr="00F97CD3">
        <w:rPr>
          <w:rStyle w:val="IEEEPlainTextChar"/>
        </w:rPr>
        <w:t>s.</w:t>
      </w:r>
      <w:r w:rsidR="001E102A" w:rsidRPr="00F97CD3">
        <w:rPr>
          <w:rStyle w:val="IEEEPlainTextChar"/>
        </w:rPr>
        <w:t xml:space="preserve">  </w:t>
      </w:r>
      <w:r w:rsidR="003B5482" w:rsidRPr="00F97CD3">
        <w:rPr>
          <w:rStyle w:val="IEEEPlainTextChar"/>
        </w:rPr>
        <w:t>H</w:t>
      </w:r>
      <w:r w:rsidR="009F59F7" w:rsidRPr="00F97CD3">
        <w:rPr>
          <w:rStyle w:val="IEEEPlainTextChar"/>
        </w:rPr>
        <w:t>uge number</w:t>
      </w:r>
      <w:r w:rsidR="00D44459" w:rsidRPr="00F97CD3">
        <w:rPr>
          <w:rStyle w:val="IEEEPlainTextChar"/>
          <w:rFonts w:hint="eastAsia"/>
        </w:rPr>
        <w:t>s</w:t>
      </w:r>
      <w:r w:rsidR="009F59F7" w:rsidRPr="00F97CD3">
        <w:rPr>
          <w:rStyle w:val="IEEEPlainTextChar"/>
        </w:rPr>
        <w:t xml:space="preserve"> o</w:t>
      </w:r>
      <w:r w:rsidR="009F59F7" w:rsidRPr="00F97CD3">
        <w:rPr>
          <w:rStyle w:val="IEEEPlainTextChar"/>
          <w:rFonts w:hint="eastAsia"/>
        </w:rPr>
        <w:t>f</w:t>
      </w:r>
      <w:r w:rsidR="003B5482" w:rsidRPr="00F97CD3">
        <w:rPr>
          <w:rStyle w:val="IEEEPlainTextChar"/>
        </w:rPr>
        <w:t xml:space="preserve"> other aspects, for example, </w:t>
      </w:r>
      <w:r w:rsidR="0057300B" w:rsidRPr="00F97CD3">
        <w:rPr>
          <w:rStyle w:val="IEEEPlainTextChar"/>
        </w:rPr>
        <w:t>over</w:t>
      </w:r>
      <w:r w:rsidR="0057300B" w:rsidRPr="00F97CD3">
        <w:rPr>
          <w:rStyle w:val="IEEEPlainTextChar"/>
          <w:rFonts w:hint="eastAsia"/>
        </w:rPr>
        <w:t>-</w:t>
      </w:r>
      <w:r w:rsidR="0057300B" w:rsidRPr="00F97CD3">
        <w:rPr>
          <w:rStyle w:val="IEEEPlainTextChar"/>
        </w:rPr>
        <w:t>fitting</w:t>
      </w:r>
      <w:r w:rsidR="003B5482" w:rsidRPr="00F97CD3">
        <w:rPr>
          <w:rStyle w:val="IEEEPlainTextChar"/>
        </w:rPr>
        <w:t xml:space="preserve">, network size, memory space need to be considered across the whole training </w:t>
      </w:r>
      <w:r w:rsidR="0042174B" w:rsidRPr="00F97CD3">
        <w:rPr>
          <w:rStyle w:val="IEEEPlainTextChar"/>
          <w:rFonts w:hint="eastAsia"/>
        </w:rPr>
        <w:t>procedure</w:t>
      </w:r>
      <w:r w:rsidR="003B5482" w:rsidRPr="00F97CD3">
        <w:rPr>
          <w:rStyle w:val="IEEEPlainTextChar"/>
        </w:rPr>
        <w:t>.  T</w:t>
      </w:r>
      <w:r w:rsidR="00833798" w:rsidRPr="00F97CD3">
        <w:rPr>
          <w:rStyle w:val="IEEEPlainTextChar"/>
        </w:rPr>
        <w:t>his may sh</w:t>
      </w:r>
      <w:r w:rsidR="0092569A" w:rsidRPr="00F97CD3">
        <w:rPr>
          <w:rStyle w:val="IEEEPlainTextChar"/>
        </w:rPr>
        <w:t xml:space="preserve">ifts researchers from their original topics to </w:t>
      </w:r>
      <w:r w:rsidR="003B5CFD" w:rsidRPr="00F97CD3">
        <w:rPr>
          <w:rStyle w:val="IEEEPlainTextChar"/>
        </w:rPr>
        <w:t xml:space="preserve">too much </w:t>
      </w:r>
      <w:r w:rsidR="0092569A" w:rsidRPr="00F97CD3">
        <w:rPr>
          <w:rStyle w:val="IEEEPlainTextChar"/>
        </w:rPr>
        <w:t>network reliability</w:t>
      </w:r>
      <w:r w:rsidR="004A05A7" w:rsidRPr="00F97CD3">
        <w:rPr>
          <w:rStyle w:val="IEEEPlainTextChar"/>
        </w:rPr>
        <w:t xml:space="preserve"> consideration</w:t>
      </w:r>
      <w:r w:rsidR="00935F69" w:rsidRPr="00F97CD3">
        <w:rPr>
          <w:rStyle w:val="IEEEPlainTextChar"/>
        </w:rPr>
        <w:t>s</w:t>
      </w:r>
      <w:r w:rsidR="0092569A" w:rsidRPr="00F97CD3">
        <w:rPr>
          <w:rStyle w:val="IEEEPlainTextChar"/>
        </w:rPr>
        <w:t>.</w:t>
      </w:r>
    </w:p>
    <w:p w14:paraId="155210BA" w14:textId="67ECDAC3" w:rsidR="006915FC" w:rsidRPr="00F97CD3" w:rsidRDefault="00CE41EC" w:rsidP="003B0FC3">
      <w:pPr>
        <w:pStyle w:val="IEEEPlainText"/>
      </w:pPr>
      <w:r w:rsidRPr="00F97CD3">
        <w:t xml:space="preserve">Benefited from </w:t>
      </w:r>
      <w:r w:rsidR="00831CEA" w:rsidRPr="00F97CD3">
        <w:t>generic</w:t>
      </w:r>
      <w:r w:rsidR="00130576" w:rsidRPr="00F97CD3">
        <w:t xml:space="preserve"> programming, </w:t>
      </w:r>
      <w:r w:rsidR="009056EF" w:rsidRPr="00F97CD3">
        <w:t xml:space="preserve">researchers can easily configure </w:t>
      </w:r>
      <w:r w:rsidR="00703500" w:rsidRPr="00F97CD3">
        <w:t>their own neural networks or try among different configurations</w:t>
      </w:r>
      <w:r w:rsidR="00786909" w:rsidRPr="00F97CD3">
        <w:t xml:space="preserve"> </w:t>
      </w:r>
      <w:r w:rsidR="006E00E3" w:rsidRPr="00F97CD3">
        <w:t>through</w:t>
      </w:r>
      <w:r w:rsidR="00786909" w:rsidRPr="00F97CD3">
        <w:t xml:space="preserve"> a design pattern, </w:t>
      </w:r>
      <w:r w:rsidR="00DA35AA" w:rsidRPr="00F97CD3">
        <w:t xml:space="preserve">as known as </w:t>
      </w:r>
      <w:r w:rsidR="00786909" w:rsidRPr="00F97CD3">
        <w:t xml:space="preserve">the </w:t>
      </w:r>
      <w:r w:rsidR="005015A0" w:rsidRPr="00F97CD3">
        <w:rPr>
          <w:rFonts w:hint="eastAsia"/>
          <w:lang w:eastAsia="zh-CN"/>
        </w:rPr>
        <w:t>policy</w:t>
      </w:r>
      <w:r w:rsidR="00786909" w:rsidRPr="00F97CD3">
        <w:t xml:space="preserve"> pattern, which </w:t>
      </w:r>
      <w:r w:rsidR="00B11048" w:rsidRPr="00F97CD3">
        <w:t>makes everything</w:t>
      </w:r>
      <w:r w:rsidR="00B30011" w:rsidRPr="00F97CD3">
        <w:t xml:space="preserve"> </w:t>
      </w:r>
      <w:r w:rsidR="00B6365F" w:rsidRPr="00F97CD3">
        <w:t>instantiable</w:t>
      </w:r>
      <w:r w:rsidR="00B30011" w:rsidRPr="00F97CD3">
        <w:t xml:space="preserve"> module</w:t>
      </w:r>
      <w:r w:rsidR="00B11048" w:rsidRPr="00F97CD3">
        <w:t>s</w:t>
      </w:r>
      <w:r w:rsidR="00B30011" w:rsidRPr="00F97CD3">
        <w:t>.</w:t>
      </w:r>
      <w:r w:rsidR="003D12B7" w:rsidRPr="00F97CD3">
        <w:t xml:space="preserve">  </w:t>
      </w:r>
      <w:r w:rsidR="0040770B" w:rsidRPr="00F97CD3">
        <w:rPr>
          <w:rFonts w:hint="eastAsia"/>
        </w:rPr>
        <w:t>This library currently provides 4 types of</w:t>
      </w:r>
      <w:r w:rsidR="007020F7" w:rsidRPr="00F97CD3">
        <w:rPr>
          <w:rFonts w:hint="eastAsia"/>
        </w:rPr>
        <w:t xml:space="preserve"> </w:t>
      </w:r>
      <w:r w:rsidR="00F249FA" w:rsidRPr="00F97CD3">
        <w:t>networks</w:t>
      </w:r>
      <w:r w:rsidR="007020F7" w:rsidRPr="00F97CD3">
        <w:rPr>
          <w:rFonts w:hint="eastAsia"/>
        </w:rPr>
        <w:t xml:space="preserve">, which are 1, 2, </w:t>
      </w:r>
      <w:r w:rsidR="0040770B" w:rsidRPr="00F97CD3">
        <w:rPr>
          <w:rFonts w:hint="eastAsia"/>
        </w:rPr>
        <w:t>3-</w:t>
      </w:r>
      <w:r w:rsidR="00313C50" w:rsidRPr="00F97CD3">
        <w:rPr>
          <w:rFonts w:hint="eastAsia"/>
        </w:rPr>
        <w:t xml:space="preserve">hidden </w:t>
      </w:r>
      <w:r w:rsidR="0040770B" w:rsidRPr="00F97CD3">
        <w:rPr>
          <w:rFonts w:hint="eastAsia"/>
        </w:rPr>
        <w:t>layer</w:t>
      </w:r>
      <w:r w:rsidR="00A72F43" w:rsidRPr="00F97CD3">
        <w:rPr>
          <w:rFonts w:hint="eastAsia"/>
        </w:rPr>
        <w:t xml:space="preserve"> </w:t>
      </w:r>
      <w:r w:rsidR="00F249FA" w:rsidRPr="00F97CD3">
        <w:t>networks</w:t>
      </w:r>
      <w:r w:rsidR="00F249FA" w:rsidRPr="00F97CD3">
        <w:rPr>
          <w:rFonts w:hint="eastAsia"/>
        </w:rPr>
        <w:t xml:space="preserve"> and recurrent </w:t>
      </w:r>
      <w:r w:rsidR="00CA5685" w:rsidRPr="00F97CD3">
        <w:t>network</w:t>
      </w:r>
      <w:r w:rsidR="00831FC0" w:rsidRPr="00F97CD3">
        <w:rPr>
          <w:rFonts w:hint="eastAsia"/>
          <w:lang w:eastAsia="zh-CN"/>
        </w:rPr>
        <w:t xml:space="preserve"> [</w:t>
      </w:r>
      <w:r w:rsidR="00DE2500" w:rsidRPr="00F97CD3">
        <w:rPr>
          <w:rFonts w:hint="eastAsia"/>
          <w:lang w:eastAsia="zh-CN"/>
        </w:rPr>
        <w:t>1</w:t>
      </w:r>
      <w:r w:rsidR="00831FC0" w:rsidRPr="00F97CD3">
        <w:rPr>
          <w:rFonts w:hint="eastAsia"/>
          <w:lang w:eastAsia="zh-CN"/>
        </w:rPr>
        <w:t>]</w:t>
      </w:r>
      <w:r w:rsidR="00A72F43" w:rsidRPr="00F97CD3">
        <w:rPr>
          <w:rFonts w:hint="eastAsia"/>
        </w:rPr>
        <w:t xml:space="preserve">, </w:t>
      </w:r>
      <w:r w:rsidR="00DA35AA" w:rsidRPr="00F97CD3">
        <w:t>4</w:t>
      </w:r>
      <w:r w:rsidR="00A72F43" w:rsidRPr="00F97CD3">
        <w:rPr>
          <w:rFonts w:hint="eastAsia"/>
        </w:rPr>
        <w:t xml:space="preserve"> types of weight</w:t>
      </w:r>
      <w:r w:rsidR="005A2BA8" w:rsidRPr="00F97CD3">
        <w:rPr>
          <w:rFonts w:hint="eastAsia"/>
        </w:rPr>
        <w:t xml:space="preserve"> update algorithms</w:t>
      </w:r>
      <w:r w:rsidR="00A72F43" w:rsidRPr="00F97CD3">
        <w:rPr>
          <w:rFonts w:hint="eastAsia"/>
        </w:rPr>
        <w:t xml:space="preserve">, </w:t>
      </w:r>
      <w:r w:rsidR="000663A5" w:rsidRPr="00F97CD3">
        <w:rPr>
          <w:rFonts w:hint="eastAsia"/>
        </w:rPr>
        <w:t>classic back-propagation</w:t>
      </w:r>
      <w:r w:rsidR="009528C2" w:rsidRPr="00F97CD3">
        <w:rPr>
          <w:rFonts w:hint="eastAsia"/>
        </w:rPr>
        <w:t xml:space="preserve"> (BP)</w:t>
      </w:r>
      <w:r w:rsidR="000663A5" w:rsidRPr="00F97CD3">
        <w:rPr>
          <w:rFonts w:hint="eastAsia"/>
        </w:rPr>
        <w:t>, quick propagation</w:t>
      </w:r>
      <w:r w:rsidR="009528C2" w:rsidRPr="00F97CD3">
        <w:rPr>
          <w:rFonts w:hint="eastAsia"/>
        </w:rPr>
        <w:t xml:space="preserve"> (QP)</w:t>
      </w:r>
      <w:r w:rsidR="004A3C9A" w:rsidRPr="00F97CD3">
        <w:rPr>
          <w:rFonts w:hint="eastAsia"/>
          <w:lang w:eastAsia="zh-CN"/>
        </w:rPr>
        <w:t xml:space="preserve"> [</w:t>
      </w:r>
      <w:r w:rsidR="00061FB3" w:rsidRPr="00F97CD3">
        <w:rPr>
          <w:rFonts w:hint="eastAsia"/>
          <w:lang w:eastAsia="zh-CN"/>
        </w:rPr>
        <w:t>2</w:t>
      </w:r>
      <w:r w:rsidR="004A3C9A" w:rsidRPr="00F97CD3">
        <w:rPr>
          <w:rFonts w:hint="eastAsia"/>
          <w:lang w:eastAsia="zh-CN"/>
        </w:rPr>
        <w:t>]</w:t>
      </w:r>
      <w:r w:rsidR="00DA35AA" w:rsidRPr="00F97CD3">
        <w:t xml:space="preserve">, </w:t>
      </w:r>
      <w:r w:rsidR="000663A5" w:rsidRPr="00F97CD3">
        <w:rPr>
          <w:rFonts w:hint="eastAsia"/>
        </w:rPr>
        <w:t>resilient propagation</w:t>
      </w:r>
      <w:r w:rsidR="009528C2" w:rsidRPr="00F97CD3">
        <w:rPr>
          <w:rFonts w:hint="eastAsia"/>
        </w:rPr>
        <w:t xml:space="preserve"> (RP)</w:t>
      </w:r>
      <w:r w:rsidR="004A3C9A" w:rsidRPr="00F97CD3">
        <w:rPr>
          <w:rFonts w:hint="eastAsia"/>
          <w:lang w:eastAsia="zh-CN"/>
        </w:rPr>
        <w:t xml:space="preserve"> [</w:t>
      </w:r>
      <w:r w:rsidR="00061FB3" w:rsidRPr="00F97CD3">
        <w:rPr>
          <w:rFonts w:hint="eastAsia"/>
          <w:lang w:eastAsia="zh-CN"/>
        </w:rPr>
        <w:t>3</w:t>
      </w:r>
      <w:r w:rsidR="004A3C9A" w:rsidRPr="00F97CD3">
        <w:rPr>
          <w:rFonts w:hint="eastAsia"/>
          <w:lang w:eastAsia="zh-CN"/>
        </w:rPr>
        <w:t>]</w:t>
      </w:r>
      <w:r w:rsidR="00815A13" w:rsidRPr="00F97CD3">
        <w:t xml:space="preserve"> and Levenberg-Marquardt a</w:t>
      </w:r>
      <w:r w:rsidR="00B6365F" w:rsidRPr="00F97CD3">
        <w:t>lgorithms (LM)</w:t>
      </w:r>
      <w:r w:rsidR="004A3C9A" w:rsidRPr="00F97CD3">
        <w:rPr>
          <w:rFonts w:hint="eastAsia"/>
          <w:lang w:eastAsia="zh-CN"/>
        </w:rPr>
        <w:t xml:space="preserve"> [</w:t>
      </w:r>
      <w:r w:rsidR="00061FB3" w:rsidRPr="00F97CD3">
        <w:rPr>
          <w:rFonts w:hint="eastAsia"/>
          <w:lang w:eastAsia="zh-CN"/>
        </w:rPr>
        <w:t>4</w:t>
      </w:r>
      <w:r w:rsidR="004A3C9A" w:rsidRPr="00F97CD3">
        <w:rPr>
          <w:rFonts w:hint="eastAsia"/>
          <w:lang w:eastAsia="zh-CN"/>
        </w:rPr>
        <w:t>]</w:t>
      </w:r>
      <w:r w:rsidR="000663A5" w:rsidRPr="00F97CD3">
        <w:rPr>
          <w:rFonts w:hint="eastAsia"/>
        </w:rPr>
        <w:t xml:space="preserve">.  </w:t>
      </w:r>
      <w:r w:rsidR="003D12B7" w:rsidRPr="00F97CD3">
        <w:t xml:space="preserve">Besides </w:t>
      </w:r>
      <w:r w:rsidR="0077773E" w:rsidRPr="00F97CD3">
        <w:t>the</w:t>
      </w:r>
      <w:r w:rsidR="00B24828" w:rsidRPr="00F97CD3">
        <w:t>se</w:t>
      </w:r>
      <w:r w:rsidR="0077773E" w:rsidRPr="00F97CD3">
        <w:t xml:space="preserve"> </w:t>
      </w:r>
      <w:r w:rsidR="00D22A0C" w:rsidRPr="00F97CD3">
        <w:rPr>
          <w:rFonts w:hint="eastAsia"/>
        </w:rPr>
        <w:t>build-in</w:t>
      </w:r>
      <w:r w:rsidR="003D12B7" w:rsidRPr="00F97CD3">
        <w:t xml:space="preserve"> learning model</w:t>
      </w:r>
      <w:r w:rsidR="00731FAD" w:rsidRPr="00F97CD3">
        <w:t>s</w:t>
      </w:r>
      <w:r w:rsidR="003D12B7" w:rsidRPr="00F97CD3">
        <w:t xml:space="preserve">, </w:t>
      </w:r>
      <w:r w:rsidR="00545FD8" w:rsidRPr="00F97CD3">
        <w:t xml:space="preserve">researchers can connect or prune </w:t>
      </w:r>
      <w:r w:rsidR="00C62B67" w:rsidRPr="00F97CD3">
        <w:t>perceptron</w:t>
      </w:r>
      <w:r w:rsidR="00C62B67" w:rsidRPr="00F97CD3">
        <w:rPr>
          <w:rFonts w:hint="eastAsia"/>
        </w:rPr>
        <w:t>s</w:t>
      </w:r>
      <w:r w:rsidR="000775F7" w:rsidRPr="00F97CD3">
        <w:rPr>
          <w:rFonts w:hint="eastAsia"/>
        </w:rPr>
        <w:t xml:space="preserve"> (usi</w:t>
      </w:r>
      <w:r w:rsidR="00BC02CE" w:rsidRPr="00F97CD3">
        <w:rPr>
          <w:rFonts w:hint="eastAsia"/>
        </w:rPr>
        <w:t>ng neuron instead of perceptron</w:t>
      </w:r>
      <w:r w:rsidR="00774671" w:rsidRPr="00F97CD3">
        <w:rPr>
          <w:rFonts w:hint="eastAsia"/>
        </w:rPr>
        <w:t xml:space="preserve"> in rest of the </w:t>
      </w:r>
      <w:r w:rsidR="00774671" w:rsidRPr="00F97CD3">
        <w:t>article</w:t>
      </w:r>
      <w:r w:rsidR="00774671" w:rsidRPr="00F97CD3">
        <w:rPr>
          <w:rFonts w:hint="eastAsia"/>
        </w:rPr>
        <w:t xml:space="preserve"> </w:t>
      </w:r>
      <w:r w:rsidR="00EC72E2" w:rsidRPr="00F97CD3">
        <w:rPr>
          <w:rFonts w:hint="eastAsia"/>
        </w:rPr>
        <w:t>for convenience</w:t>
      </w:r>
      <w:r w:rsidR="000775F7" w:rsidRPr="00F97CD3">
        <w:rPr>
          <w:rFonts w:hint="eastAsia"/>
        </w:rPr>
        <w:t xml:space="preserve">) </w:t>
      </w:r>
      <w:r w:rsidR="001E0F3B" w:rsidRPr="00F97CD3">
        <w:t>and weight</w:t>
      </w:r>
      <w:r w:rsidR="00C62B67" w:rsidRPr="00F97CD3">
        <w:rPr>
          <w:rFonts w:hint="eastAsia"/>
        </w:rPr>
        <w:t>s</w:t>
      </w:r>
      <w:r w:rsidR="001E0F3B" w:rsidRPr="00F97CD3">
        <w:t xml:space="preserve"> to customize any type of network topology.</w:t>
      </w:r>
    </w:p>
    <w:p w14:paraId="64172131" w14:textId="5907ECD7" w:rsidR="00785CB2" w:rsidRPr="00F97CD3" w:rsidRDefault="00793D46" w:rsidP="003B0FC3">
      <w:pPr>
        <w:pStyle w:val="IEEEPlainText"/>
      </w:pPr>
      <w:r w:rsidRPr="00F97CD3">
        <w:t xml:space="preserve">With the increase number of cores or processors, </w:t>
      </w:r>
      <w:r w:rsidR="00F016CD" w:rsidRPr="00F97CD3">
        <w:rPr>
          <w:rFonts w:hint="eastAsia"/>
        </w:rPr>
        <w:t xml:space="preserve">appropriate </w:t>
      </w:r>
      <w:r w:rsidR="00E31381" w:rsidRPr="00F97CD3">
        <w:t xml:space="preserve">parallelization </w:t>
      </w:r>
      <w:r w:rsidR="005F57A1" w:rsidRPr="00F97CD3">
        <w:t>and data p</w:t>
      </w:r>
      <w:r w:rsidR="001838C1" w:rsidRPr="00F97CD3">
        <w:t>artition</w:t>
      </w:r>
      <w:r w:rsidR="00F7644F" w:rsidRPr="00F97CD3">
        <w:t xml:space="preserve"> can maximum training speed.  </w:t>
      </w:r>
      <w:r w:rsidR="007D4630" w:rsidRPr="00F97CD3">
        <w:t xml:space="preserve">The BeefNet library </w:t>
      </w:r>
      <w:r w:rsidR="00545A20" w:rsidRPr="00F97CD3">
        <w:t xml:space="preserve">provides the interface for fast local file access using memory map and </w:t>
      </w:r>
      <w:r w:rsidR="00BE36B2" w:rsidRPr="00F97CD3">
        <w:t>an</w:t>
      </w:r>
      <w:r w:rsidR="00BC61DC" w:rsidRPr="00F97CD3">
        <w:t xml:space="preserve"> interface for Map-Reduce application.</w:t>
      </w:r>
      <w:r w:rsidR="004F12A9" w:rsidRPr="00F97CD3">
        <w:t xml:space="preserve">  All of these operations and inner data flows during training are implemented on stack</w:t>
      </w:r>
      <w:r w:rsidR="00061B6D" w:rsidRPr="00F97CD3">
        <w:t xml:space="preserve"> memory</w:t>
      </w:r>
      <w:r w:rsidR="006C1D69" w:rsidRPr="00F97CD3">
        <w:t xml:space="preserve"> to </w:t>
      </w:r>
      <w:r w:rsidR="00DC4B31" w:rsidRPr="00F97CD3">
        <w:t xml:space="preserve">avoid wasting time on dynamic </w:t>
      </w:r>
      <w:r w:rsidR="00D54C4E" w:rsidRPr="00F97CD3">
        <w:t xml:space="preserve">allocation and </w:t>
      </w:r>
      <w:r w:rsidR="00DC4B31" w:rsidRPr="00F97CD3">
        <w:t>access.</w:t>
      </w:r>
      <w:r w:rsidR="00A97E05" w:rsidRPr="00F97CD3">
        <w:rPr>
          <w:rFonts w:hint="eastAsia"/>
        </w:rPr>
        <w:t xml:space="preserve">  The only</w:t>
      </w:r>
      <w:r w:rsidR="00504E2E" w:rsidRPr="00F97CD3">
        <w:rPr>
          <w:rFonts w:hint="eastAsia"/>
        </w:rPr>
        <w:t xml:space="preserve"> restriction of network size depend</w:t>
      </w:r>
      <w:r w:rsidR="0014172F" w:rsidRPr="00F97CD3">
        <w:rPr>
          <w:rFonts w:hint="eastAsia"/>
        </w:rPr>
        <w:t>s</w:t>
      </w:r>
      <w:r w:rsidR="00504E2E" w:rsidRPr="00F97CD3">
        <w:rPr>
          <w:rFonts w:hint="eastAsia"/>
        </w:rPr>
        <w:t xml:space="preserve"> on </w:t>
      </w:r>
      <w:r w:rsidR="0014172F" w:rsidRPr="00F97CD3">
        <w:rPr>
          <w:rFonts w:hint="eastAsia"/>
        </w:rPr>
        <w:t xml:space="preserve">the </w:t>
      </w:r>
      <w:r w:rsidR="00504E2E" w:rsidRPr="00F97CD3">
        <w:rPr>
          <w:rFonts w:hint="eastAsia"/>
        </w:rPr>
        <w:t xml:space="preserve">stack pre-allocation of </w:t>
      </w:r>
      <w:r w:rsidR="00436BB4" w:rsidRPr="00F97CD3">
        <w:rPr>
          <w:rFonts w:hint="eastAsia"/>
        </w:rPr>
        <w:t xml:space="preserve">compiler, which </w:t>
      </w:r>
      <w:r w:rsidR="007C3224" w:rsidRPr="00F97CD3">
        <w:rPr>
          <w:rFonts w:hint="eastAsia"/>
        </w:rPr>
        <w:t>normally can be adjusted</w:t>
      </w:r>
      <w:r w:rsidR="0071121F" w:rsidRPr="00F97CD3">
        <w:t xml:space="preserve"> by compiler</w:t>
      </w:r>
      <w:r w:rsidR="00EA5D2B" w:rsidRPr="00F97CD3">
        <w:t>s</w:t>
      </w:r>
      <w:r w:rsidR="007C3224" w:rsidRPr="00F97CD3">
        <w:rPr>
          <w:rFonts w:hint="eastAsia"/>
        </w:rPr>
        <w:t>.</w:t>
      </w:r>
    </w:p>
    <w:p w14:paraId="4422518E" w14:textId="7518B2D1" w:rsidR="00886421" w:rsidRPr="00F97CD3" w:rsidRDefault="0007083A" w:rsidP="003B0FC3">
      <w:pPr>
        <w:pStyle w:val="IEEEPlainText"/>
        <w:rPr>
          <w:rFonts w:hint="eastAsia"/>
          <w:lang w:eastAsia="zh-CN"/>
        </w:rPr>
      </w:pPr>
      <w:r w:rsidRPr="00F97CD3">
        <w:t>Different from previous work</w:t>
      </w:r>
      <w:r w:rsidR="00285CFC" w:rsidRPr="00F97CD3">
        <w:t>s</w:t>
      </w:r>
      <w:r w:rsidR="00CB2E0B" w:rsidRPr="00F97CD3">
        <w:t xml:space="preserve">, for example, FANN, </w:t>
      </w:r>
      <w:proofErr w:type="spellStart"/>
      <w:r w:rsidR="00CB2E0B" w:rsidRPr="00F97CD3">
        <w:t>OpenNN</w:t>
      </w:r>
      <w:proofErr w:type="spellEnd"/>
      <w:r w:rsidR="00CB2E0B" w:rsidRPr="00F97CD3">
        <w:t xml:space="preserve"> and </w:t>
      </w:r>
      <w:proofErr w:type="spellStart"/>
      <w:r w:rsidR="00CB2E0B" w:rsidRPr="00F97CD3">
        <w:t>tnnlib</w:t>
      </w:r>
      <w:proofErr w:type="spellEnd"/>
      <w:r w:rsidRPr="00F97CD3">
        <w:t xml:space="preserve">, </w:t>
      </w:r>
      <w:r w:rsidR="00886421" w:rsidRPr="00F97CD3">
        <w:t xml:space="preserve">which </w:t>
      </w:r>
      <w:r w:rsidR="002529AA" w:rsidRPr="00F97CD3">
        <w:t>take</w:t>
      </w:r>
      <w:r w:rsidR="00886421" w:rsidRPr="00F97CD3">
        <w:t xml:space="preserve"> only partial advantage</w:t>
      </w:r>
      <w:r w:rsidR="00E61228" w:rsidRPr="00F97CD3">
        <w:t>s</w:t>
      </w:r>
      <w:r w:rsidR="00886421" w:rsidRPr="00F97CD3">
        <w:t xml:space="preserve"> of generic programming, algorithm and topology diversity</w:t>
      </w:r>
      <w:r w:rsidR="004901C6" w:rsidRPr="00F97CD3">
        <w:t xml:space="preserve"> or parallel execution ability</w:t>
      </w:r>
      <w:r w:rsidR="00B96B25" w:rsidRPr="00F97CD3">
        <w:t xml:space="preserve"> (see </w:t>
      </w:r>
      <w:r w:rsidR="00801E83" w:rsidRPr="00F97CD3">
        <w:t>Appendix</w:t>
      </w:r>
      <w:r w:rsidR="00B96B25" w:rsidRPr="00F97CD3">
        <w:t>)</w:t>
      </w:r>
      <w:proofErr w:type="gramStart"/>
      <w:r w:rsidR="004901C6" w:rsidRPr="00F97CD3">
        <w:t>,</w:t>
      </w:r>
      <w:proofErr w:type="gramEnd"/>
      <w:r w:rsidR="004901C6" w:rsidRPr="00F97CD3">
        <w:t xml:space="preserve"> </w:t>
      </w:r>
      <w:r w:rsidR="00DD32B2" w:rsidRPr="00F97CD3">
        <w:t xml:space="preserve">the BeefNet library </w:t>
      </w:r>
      <w:r w:rsidR="001F3B38" w:rsidRPr="00F97CD3">
        <w:t xml:space="preserve">possesses </w:t>
      </w:r>
      <w:r w:rsidR="00FB69DA" w:rsidRPr="00F97CD3">
        <w:t>all of these attractive characteristics.</w:t>
      </w:r>
    </w:p>
    <w:p w14:paraId="1D5B113B" w14:textId="1EB3050A" w:rsidR="00E97402" w:rsidRPr="00F97CD3" w:rsidRDefault="006B1763">
      <w:pPr>
        <w:pStyle w:val="Heading1"/>
      </w:pPr>
      <w:r>
        <w:rPr>
          <w:rFonts w:hint="eastAsia"/>
          <w:lang w:eastAsia="zh-CN"/>
        </w:rPr>
        <w:t>Neural Learning</w:t>
      </w:r>
      <w:r w:rsidR="00AE7E30" w:rsidRPr="00F97CD3">
        <w:t xml:space="preserve"> Algorithms</w:t>
      </w:r>
    </w:p>
    <w:p w14:paraId="60C029AA" w14:textId="12A6A9C8" w:rsidR="0069091A" w:rsidRPr="00F97CD3" w:rsidRDefault="00B202A7" w:rsidP="004F5C5A">
      <w:pPr>
        <w:pStyle w:val="IEEEPlainText"/>
      </w:pPr>
      <w:r w:rsidRPr="00F97CD3">
        <w:t xml:space="preserve">Back-Propagation </w:t>
      </w:r>
      <w:r w:rsidR="0069091A" w:rsidRPr="00F97CD3">
        <w:t xml:space="preserve">is the most popular algorithm for supervised learning not only applied in multi-layered feed-forward networks but also in recurrent networks.  Most of the neural </w:t>
      </w:r>
      <w:r w:rsidR="003E5D35" w:rsidRPr="00F97CD3">
        <w:t>net</w:t>
      </w:r>
      <w:r w:rsidR="0069091A" w:rsidRPr="00F97CD3">
        <w:t>works have a unique forward path.</w:t>
      </w:r>
    </w:p>
    <w:p w14:paraId="444DBFCD" w14:textId="46ED5190" w:rsidR="00497AE9" w:rsidRPr="00F97CD3" w:rsidRDefault="0012349D" w:rsidP="00C90334">
      <w:pPr>
        <w:pStyle w:val="IEEEEquation"/>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04C0FEC1" w14:textId="7CADE87A" w:rsidR="00495FE4" w:rsidRPr="00F97CD3" w:rsidRDefault="0012349D" w:rsidP="00C90334">
      <w:pPr>
        <w:pStyle w:val="IEEEEquation"/>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3F8F89F8" w14:textId="27391F0C" w:rsidR="0007747A" w:rsidRPr="00F97CD3" w:rsidRDefault="0007747A" w:rsidP="004F5C5A">
      <w:pPr>
        <w:pStyle w:val="IEEEPlainText"/>
      </w:pPr>
      <w:r w:rsidRPr="00F97CD3">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rsidRPr="00F97CD3">
        <w:t xml:space="preserve"> is the outputs from the neuron</w:t>
      </w:r>
      <w:r w:rsidR="00AE601C" w:rsidRPr="00F97CD3">
        <w:rPr>
          <w:rFonts w:hint="eastAsia"/>
          <w:lang w:eastAsia="zh-CN"/>
        </w:rPr>
        <w:t xml:space="preserve"> </w:t>
      </w:r>
      <m:oMath>
        <m:r>
          <w:rPr>
            <w:rFonts w:ascii="Cambria Math" w:hAnsi="Cambria Math"/>
            <w:lang w:eastAsia="zh-CN"/>
          </w:rPr>
          <m:t>i</m:t>
        </m:r>
      </m:oMath>
      <w:r w:rsidR="009C78F4" w:rsidRPr="00F97CD3">
        <w:t xml:space="preserve"> in previous layer,</w:t>
      </w:r>
      <w:r w:rsidR="006351DA" w:rsidRPr="00F97CD3">
        <w:t xml:space="preserve"> which is regarded as the inputs of neuron </w:t>
      </w:r>
      <m:oMath>
        <m:r>
          <w:rPr>
            <w:rFonts w:ascii="Cambria Math" w:hAnsi="Cambria Math"/>
          </w:rPr>
          <m:t>j</m:t>
        </m:r>
      </m:oMath>
      <w:r w:rsidR="006351DA" w:rsidRPr="00F97CD3">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rsidRPr="00F97CD3">
        <w:t xml:space="preserve"> is the weight from </w:t>
      </w:r>
      <w:r w:rsidR="00071754" w:rsidRPr="00F97CD3">
        <w:rPr>
          <w:rFonts w:hint="eastAsia"/>
          <w:lang w:eastAsia="zh-CN"/>
        </w:rPr>
        <w:t xml:space="preserve">all </w:t>
      </w:r>
      <w:r w:rsidR="0040088E" w:rsidRPr="00F97CD3">
        <w:rPr>
          <w:rFonts w:hint="eastAsia"/>
          <w:lang w:eastAsia="zh-CN"/>
        </w:rPr>
        <w:t xml:space="preserve">previous </w:t>
      </w:r>
      <w:r w:rsidR="009C78F4" w:rsidRPr="00F97CD3">
        <w:t xml:space="preserve">neuron </w:t>
      </w:r>
      <m:oMath>
        <m:r>
          <w:rPr>
            <w:rFonts w:ascii="Cambria Math" w:hAnsi="Cambria Math"/>
          </w:rPr>
          <m:t>i</m:t>
        </m:r>
      </m:oMath>
      <w:r w:rsidR="009C78F4" w:rsidRPr="00F97CD3">
        <w:t xml:space="preserve"> to neuron </w:t>
      </w:r>
      <m:oMath>
        <m:r>
          <w:rPr>
            <w:rFonts w:ascii="Cambria Math" w:hAnsi="Cambria Math"/>
          </w:rPr>
          <m:t>j</m:t>
        </m:r>
      </m:oMath>
      <w:r w:rsidR="009C78F4" w:rsidRPr="00F97CD3">
        <w:t xml:space="preserve">, </w:t>
      </w:r>
      <m:oMath>
        <m:r>
          <w:rPr>
            <w:rFonts w:ascii="Cambria Math" w:hAnsi="Cambria Math"/>
          </w:rPr>
          <m:t>net</m:t>
        </m:r>
      </m:oMath>
      <w:r w:rsidR="006351DA" w:rsidRPr="00F97CD3">
        <w:t xml:space="preserve"> is calculated as the weighted sum of all the inputs</w:t>
      </w:r>
      <w:r w:rsidR="00C62565" w:rsidRPr="00F97CD3">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rsidRPr="00F97CD3">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rsidRPr="00F97CD3">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sidRPr="00F97CD3">
        <w:rPr>
          <w:rFonts w:hint="eastAsia"/>
          <w:lang w:eastAsia="zh-CN"/>
        </w:rPr>
        <w:t>, which is also regarded as one of the input of next layer</w:t>
      </w:r>
      <w:r w:rsidR="00C62565" w:rsidRPr="00F97CD3">
        <w:t>.</w:t>
      </w:r>
    </w:p>
    <w:p w14:paraId="19D861ED" w14:textId="5568EA06" w:rsidR="006D2D50" w:rsidRPr="00F97CD3" w:rsidRDefault="006D2D50" w:rsidP="004F5C5A">
      <w:pPr>
        <w:pStyle w:val="IEEEPlainText"/>
      </w:pPr>
      <w:r w:rsidRPr="00F97CD3">
        <w:t>The backward path follows gradient descent calculated by chain rule.</w:t>
      </w:r>
    </w:p>
    <w:p w14:paraId="4C065001" w14:textId="041CC215" w:rsidR="00CF4D9D" w:rsidRPr="00F97CD3" w:rsidRDefault="0012349D" w:rsidP="00C90334">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00CB557F" w14:textId="2A1FBD5B" w:rsidR="00541468" w:rsidRPr="00F97CD3" w:rsidRDefault="003C3FD3" w:rsidP="00E477D0">
      <w:pPr>
        <w:pStyle w:val="IEEEPlainText"/>
        <w:rPr>
          <w:lang w:eastAsia="zh-CN"/>
        </w:rPr>
      </w:pPr>
      <w:r w:rsidRPr="00F97CD3">
        <w:rPr>
          <w:rFonts w:hint="eastAsia"/>
          <w:lang w:eastAsia="zh-CN"/>
        </w:rPr>
        <w:t>I</w:t>
      </w:r>
      <w:r w:rsidR="007E481D" w:rsidRPr="00F97CD3">
        <w:t>f error function is cho</w:t>
      </w:r>
      <w:r w:rsidR="009E7C0B" w:rsidRPr="00F97CD3">
        <w:t>sen as the mean squared error</w:t>
      </w:r>
      <w:r w:rsidR="00D83BEA" w:rsidRPr="00F97CD3">
        <w:rPr>
          <w:rFonts w:hint="eastAsia"/>
          <w:lang w:eastAsia="zh-CN"/>
        </w:rPr>
        <w:t xml:space="preserve"> </w:t>
      </w:r>
      <w:r w:rsidR="00BB625C" w:rsidRPr="00F97CD3">
        <w:rPr>
          <w:rFonts w:hint="eastAsia"/>
          <w:lang w:eastAsia="zh-CN"/>
        </w:rPr>
        <w:t>in batch training mode</w:t>
      </w:r>
      <w:r w:rsidR="00541468" w:rsidRPr="00F97CD3">
        <w:t>,</w:t>
      </w:r>
    </w:p>
    <w:p w14:paraId="6FC90A73" w14:textId="42C61EDA" w:rsidR="00541468" w:rsidRPr="00F97CD3" w:rsidRDefault="0012349D" w:rsidP="00C90334">
      <w:pPr>
        <w:pStyle w:val="IEEEEquation"/>
        <w:rPr>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4BA43CC9" w14:textId="1ADB01CB" w:rsidR="007E481D" w:rsidRPr="00F97CD3" w:rsidRDefault="00907D1F" w:rsidP="00B87B53">
      <w:pPr>
        <w:pStyle w:val="IEEEPlainText"/>
      </w:pPr>
      <w:r w:rsidRPr="00F97CD3">
        <w:rPr>
          <w:rFonts w:hint="eastAsia"/>
        </w:rPr>
        <w:t>w</w:t>
      </w:r>
      <w:r w:rsidR="00AD7CAA" w:rsidRPr="00F97CD3">
        <w:rPr>
          <w:rFonts w:hint="eastAsia"/>
        </w:rPr>
        <w:t>here</w:t>
      </w:r>
      <w:r w:rsidR="00661552" w:rsidRPr="00F97CD3">
        <w:rPr>
          <w:rFonts w:hint="eastAsia"/>
        </w:rPr>
        <w:t xml:space="preserve"> </w:t>
      </w:r>
      <m:oMath>
        <m:r>
          <w:rPr>
            <w:rFonts w:ascii="Cambria Math" w:hAnsi="Cambria Math"/>
          </w:rPr>
          <m:t>d</m:t>
        </m:r>
      </m:oMath>
      <w:r w:rsidR="00AD7CAA" w:rsidRPr="00F97CD3">
        <w:rPr>
          <w:rFonts w:hint="eastAsia"/>
        </w:rPr>
        <w:t xml:space="preserve"> contributes to each input training pattern</w:t>
      </w:r>
      <w:r w:rsidR="0086331B" w:rsidRPr="00F97CD3">
        <w:rPr>
          <w:rFonts w:hint="eastAsia"/>
        </w:rPr>
        <w:t>,</w:t>
      </w:r>
      <w:r w:rsidR="00262C86" w:rsidRPr="00F97CD3">
        <w:rPr>
          <w:rFonts w:hint="eastAsia"/>
        </w:rPr>
        <w:t xml:space="preserve"> </w:t>
      </w:r>
      <m:oMath>
        <m:d>
          <m:dPr>
            <m:begChr m:val="|"/>
            <m:endChr m:val="|"/>
            <m:ctrlPr>
              <w:rPr>
                <w:rFonts w:ascii="Cambria Math" w:hAnsi="Cambria Math"/>
              </w:rPr>
            </m:ctrlPr>
          </m:dPr>
          <m:e>
            <m:r>
              <w:rPr>
                <w:rFonts w:ascii="Cambria Math" w:hAnsi="Cambria Math"/>
              </w:rPr>
              <m:t>d</m:t>
            </m:r>
          </m:e>
        </m:d>
      </m:oMath>
      <w:r w:rsidR="00262C86" w:rsidRPr="00F97CD3">
        <w:rPr>
          <w:rFonts w:hint="eastAsia"/>
        </w:rPr>
        <w:t xml:space="preserve"> represents the total number of training pattern,</w:t>
      </w:r>
      <w:r w:rsidR="0086331B" w:rsidRPr="00F97CD3">
        <w:rPr>
          <w:rFonts w:hint="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00B820BD" w:rsidRPr="00F97CD3">
        <w:t xml:space="preserve"> is target,</w:t>
      </w:r>
      <w:r w:rsidR="008951DE" w:rsidRPr="00F97CD3">
        <w:rPr>
          <w:rFonts w:hint="eastAsia"/>
        </w:rPr>
        <w:t xml:space="preserve"> and</w:t>
      </w:r>
      <w:r w:rsidR="00B820BD" w:rsidRPr="00F97CD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00B820BD" w:rsidRPr="00F97CD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00B820BD" w:rsidRPr="00F97CD3">
        <w:t xml:space="preserve"> of last layer)</w:t>
      </w:r>
      <w:r w:rsidR="00A84726" w:rsidRPr="00F97CD3">
        <w:rPr>
          <w:rFonts w:hint="eastAsia"/>
        </w:rPr>
        <w:t>.</w:t>
      </w:r>
      <w:r w:rsidR="00E66568" w:rsidRPr="00F97CD3">
        <w:rPr>
          <w:rFonts w:hint="eastAsia"/>
        </w:rPr>
        <w:t xml:space="preserve">  The gradie</w:t>
      </w:r>
      <w:r w:rsidR="00834008" w:rsidRPr="00F97CD3">
        <w:rPr>
          <w:rFonts w:hint="eastAsia"/>
        </w:rPr>
        <w:t>nt can be calculated as follows.</w:t>
      </w:r>
    </w:p>
    <w:p w14:paraId="3AFB339D" w14:textId="45E7E374" w:rsidR="0057523A" w:rsidRPr="00F97CD3" w:rsidRDefault="0012349D" w:rsidP="00C90334">
      <w:pPr>
        <w:pStyle w:val="IEEEEquation"/>
        <w:rPr>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64504BB8" w14:textId="5C2B41BA" w:rsidR="00464818" w:rsidRPr="00F97CD3" w:rsidRDefault="00013CB0" w:rsidP="00C90334">
      <w:pPr>
        <w:pStyle w:val="IEEEEquation"/>
        <w:rPr>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0BF2B93" w14:textId="6F6CD706" w:rsidR="00D115F3" w:rsidRPr="00F97CD3" w:rsidRDefault="00BD03D5" w:rsidP="00B87B53">
      <w:pPr>
        <w:pStyle w:val="IEEEPlainText"/>
        <w:rPr>
          <w:lang w:eastAsia="zh-CN"/>
        </w:rPr>
      </w:pPr>
      <w:r w:rsidRPr="00F97CD3">
        <w:rPr>
          <w:lang w:eastAsia="zh-CN"/>
        </w:rPr>
        <w:t xml:space="preserve">For any hidden neuron, its gradient is affected by all of its successors.  </w:t>
      </w:r>
      <w:r w:rsidR="00B92CA1" w:rsidRPr="00F97CD3">
        <w:rPr>
          <w:rFonts w:hint="eastAsia"/>
          <w:lang w:eastAsia="zh-CN"/>
        </w:rPr>
        <w:t xml:space="preserve">To consistently express the gradient of output nodes and hidden nodes, </w:t>
      </w:r>
      <w:r w:rsidR="002F3E45" w:rsidRPr="00F97CD3">
        <w:rPr>
          <w:rFonts w:hint="eastAsia"/>
          <w:lang w:eastAsia="zh-CN"/>
        </w:rPr>
        <w:t>let</w:t>
      </w:r>
    </w:p>
    <w:p w14:paraId="4392E7BA" w14:textId="6D5CEF2B" w:rsidR="00500C99" w:rsidRPr="00F97CD3" w:rsidRDefault="0012349D" w:rsidP="00C90334">
      <w:pPr>
        <w:pStyle w:val="IEEEEquation"/>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hidden neuron</m:t>
                    </m:r>
                  </m:e>
                </m:mr>
              </m:m>
            </m:e>
          </m:d>
        </m:oMath>
      </m:oMathPara>
    </w:p>
    <w:p w14:paraId="5EAEFC66" w14:textId="4AACA85C" w:rsidR="00525D24" w:rsidRPr="00F97CD3" w:rsidRDefault="0012349D" w:rsidP="00C90334">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A439142" w14:textId="026F937E" w:rsidR="003111D0" w:rsidRPr="00F97CD3" w:rsidRDefault="00D4466E">
      <w:pPr>
        <w:pStyle w:val="Text"/>
        <w:ind w:firstLine="0"/>
        <w:rPr>
          <w:lang w:eastAsia="zh-CN"/>
        </w:rPr>
      </w:pPr>
      <w:proofErr w:type="gramStart"/>
      <w:r w:rsidRPr="00F97CD3">
        <w:rPr>
          <w:rFonts w:hint="eastAsia"/>
          <w:lang w:eastAsia="zh-CN"/>
        </w:rPr>
        <w:t>w</w:t>
      </w:r>
      <w:r w:rsidR="00684058" w:rsidRPr="00F97CD3">
        <w:t>here</w:t>
      </w:r>
      <w:proofErr w:type="gramEnd"/>
      <w:r w:rsidR="002E5C3D" w:rsidRPr="00F97CD3">
        <w:t xml:space="preserve"> </w:t>
      </w:r>
      <m:oMath>
        <m:r>
          <w:rPr>
            <w:rFonts w:ascii="Cambria Math" w:hAnsi="Cambria Math"/>
          </w:rPr>
          <m:t>k</m:t>
        </m:r>
      </m:oMath>
      <w:r w:rsidR="00102722" w:rsidRPr="00F97CD3">
        <w:t xml:space="preserve"> contributes to next layer</w:t>
      </w:r>
      <w:r w:rsidR="00A146A3" w:rsidRPr="00F97CD3">
        <w:rPr>
          <w:rFonts w:hint="eastAsia"/>
          <w:lang w:eastAsia="zh-CN"/>
        </w:rPr>
        <w:t>.</w:t>
      </w:r>
    </w:p>
    <w:p w14:paraId="4317FFC7" w14:textId="2EFDF7F2" w:rsidR="003111D0" w:rsidRPr="00F97CD3" w:rsidRDefault="003111D0" w:rsidP="003111D0">
      <w:pPr>
        <w:pStyle w:val="Heading2"/>
      </w:pPr>
      <w:r w:rsidRPr="00F97CD3">
        <w:t>Classic Back-Propagation</w:t>
      </w:r>
      <w:r w:rsidR="00CA2273" w:rsidRPr="00F97CD3">
        <w:t xml:space="preserve"> (BP)</w:t>
      </w:r>
    </w:p>
    <w:p w14:paraId="416209B4" w14:textId="2D4039F9" w:rsidR="0050615C" w:rsidRPr="00F97CD3" w:rsidRDefault="00CB3A70" w:rsidP="00B87B53">
      <w:pPr>
        <w:pStyle w:val="IEEEPlainText"/>
      </w:pPr>
      <w:r w:rsidRPr="00F97CD3">
        <w:t xml:space="preserve">By </w:t>
      </w:r>
      <w:r w:rsidR="002E1781" w:rsidRPr="00F97CD3">
        <w:t>selecting</w:t>
      </w:r>
      <w:r w:rsidR="00D26890" w:rsidRPr="00F97CD3">
        <w:t xml:space="preserve"> appropriate learning </w:t>
      </w:r>
      <w:proofErr w:type="gramStart"/>
      <w:r w:rsidR="00D26890" w:rsidRPr="00F97CD3">
        <w:t xml:space="preserve">rate </w:t>
      </w:r>
      <w:proofErr w:type="gramEnd"/>
      <m:oMath>
        <m:r>
          <w:rPr>
            <w:rFonts w:ascii="Cambria Math" w:hAnsi="Cambria Math"/>
          </w:rPr>
          <m:t>η</m:t>
        </m:r>
      </m:oMath>
      <w:r w:rsidR="00D26890" w:rsidRPr="00F97CD3">
        <w:t>, t</w:t>
      </w:r>
      <w:r w:rsidR="00F0071B" w:rsidRPr="00F97CD3">
        <w:t xml:space="preserve">he update equation of neuron </w:t>
      </w:r>
      <m:oMath>
        <m:r>
          <w:rPr>
            <w:rFonts w:ascii="Cambria Math" w:hAnsi="Cambria Math"/>
          </w:rPr>
          <m:t>j</m:t>
        </m:r>
      </m:oMath>
      <w:r w:rsidR="00F0071B" w:rsidRPr="00F97CD3">
        <w:t xml:space="preserve"> from epoch </w:t>
      </w:r>
      <m:oMath>
        <m:r>
          <w:rPr>
            <w:rFonts w:ascii="Cambria Math" w:hAnsi="Cambria Math"/>
          </w:rPr>
          <m:t>t</m:t>
        </m:r>
      </m:oMath>
      <w:r w:rsidR="00F0071B" w:rsidRPr="00F97CD3">
        <w:t xml:space="preserve"> to </w:t>
      </w:r>
      <m:oMath>
        <m:r>
          <w:rPr>
            <w:rFonts w:ascii="Cambria Math" w:hAnsi="Cambria Math"/>
          </w:rPr>
          <m:t>t+1</m:t>
        </m:r>
      </m:oMath>
      <w:r w:rsidR="00F0071B" w:rsidRPr="00F97CD3">
        <w:t xml:space="preserve"> can be obtained.</w:t>
      </w:r>
      <w:r w:rsidR="00A3111F" w:rsidRPr="00F97CD3">
        <w:t xml:space="preserve">  (</w:t>
      </w:r>
      <w:proofErr w:type="gramStart"/>
      <w:r w:rsidR="00A3111F" w:rsidRPr="00F97CD3">
        <w:t>neuron</w:t>
      </w:r>
      <w:proofErr w:type="gramEnd"/>
      <w:r w:rsidR="00A3111F" w:rsidRPr="00F97CD3">
        <w:t xml:space="preserve"> index </w:t>
      </w:r>
      <m:oMath>
        <m:r>
          <w:rPr>
            <w:rFonts w:ascii="Cambria Math" w:hAnsi="Cambria Math"/>
          </w:rPr>
          <m:t>i</m:t>
        </m:r>
      </m:oMath>
      <w:r w:rsidR="00A3111F" w:rsidRPr="00F97CD3">
        <w:t xml:space="preserve"> and </w:t>
      </w:r>
      <m:oMath>
        <m:r>
          <w:rPr>
            <w:rFonts w:ascii="Cambria Math" w:hAnsi="Cambria Math"/>
          </w:rPr>
          <m:t>j</m:t>
        </m:r>
      </m:oMath>
      <w:r w:rsidR="00A3111F" w:rsidRPr="00F97CD3">
        <w:t xml:space="preserve"> will be</w:t>
      </w:r>
      <w:r w:rsidR="004E1A35" w:rsidRPr="00F97CD3">
        <w:t xml:space="preserve"> omitted in following equations</w:t>
      </w:r>
      <w:r w:rsidR="004E1A35" w:rsidRPr="00F97CD3">
        <w:rPr>
          <w:rFonts w:hint="eastAsia"/>
          <w:lang w:eastAsia="zh-CN"/>
        </w:rPr>
        <w:t xml:space="preserve"> except specified</w:t>
      </w:r>
      <w:r w:rsidR="0048249C" w:rsidRPr="00F97CD3">
        <w:rPr>
          <w:rFonts w:hint="eastAsia"/>
          <w:lang w:eastAsia="zh-CN"/>
        </w:rPr>
        <w:t>.</w:t>
      </w:r>
      <w:r w:rsidR="00A3111F" w:rsidRPr="00F97CD3">
        <w:t>)</w:t>
      </w:r>
    </w:p>
    <w:p w14:paraId="46B87372" w14:textId="2FBCB8B0" w:rsidR="00053719" w:rsidRPr="00F97CD3" w:rsidRDefault="00053719" w:rsidP="00DF3C0C">
      <w:pPr>
        <w:pStyle w:val="IEEEEquation"/>
      </w:pPr>
      <m:oMathPara>
        <m:oMath>
          <m:r>
            <m:t>Δw</m:t>
          </m:r>
          <m:d>
            <m:dPr>
              <m:begChr m:val="["/>
              <m:endChr m:val="]"/>
              <m:ctrlPr/>
            </m:dPr>
            <m:e>
              <m:r>
                <m:t>t</m:t>
              </m:r>
            </m:e>
          </m:d>
          <m:r>
            <m:t>=-</m:t>
          </m:r>
          <m:f>
            <m:fPr>
              <m:ctrlPr/>
            </m:fPr>
            <m:num>
              <m:r>
                <m:t>η</m:t>
              </m:r>
            </m:num>
            <m:den>
              <m:d>
                <m:dPr>
                  <m:begChr m:val="|"/>
                  <m:endChr m:val="|"/>
                  <m:ctrlPr/>
                </m:dPr>
                <m:e>
                  <m:r>
                    <m:t>d</m:t>
                  </m:r>
                </m:e>
              </m:d>
            </m:den>
          </m:f>
          <m:f>
            <m:fPr>
              <m:ctrlPr/>
            </m:fPr>
            <m:num>
              <m:r>
                <m:t>∂E</m:t>
              </m:r>
            </m:num>
            <m:den>
              <m:r>
                <m:t>∂w</m:t>
              </m:r>
            </m:den>
          </m:f>
          <m:d>
            <m:dPr>
              <m:begChr m:val="["/>
              <m:endChr m:val="]"/>
              <m:ctrlPr/>
            </m:dPr>
            <m:e>
              <m:r>
                <m:t>t</m:t>
              </m:r>
            </m:e>
          </m:d>
        </m:oMath>
      </m:oMathPara>
    </w:p>
    <w:p w14:paraId="7F316687" w14:textId="11F41EF3" w:rsidR="00F0071B" w:rsidRPr="00F97CD3" w:rsidRDefault="007304C5" w:rsidP="00C90334">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628D8134" w14:textId="2B9DFBC7" w:rsidR="00BD3A00" w:rsidRPr="00F97CD3" w:rsidRDefault="002646C3" w:rsidP="00BF783A">
      <w:pPr>
        <w:pStyle w:val="IEEEPlainText"/>
        <w:rPr>
          <w:lang w:eastAsia="zh-CN"/>
        </w:rPr>
      </w:pPr>
      <w:r w:rsidRPr="00F97CD3">
        <w:t xml:space="preserve">In this </w:t>
      </w:r>
      <w:r w:rsidR="00AA5BE8" w:rsidRPr="00F97CD3">
        <w:t xml:space="preserve">weight update rule, </w:t>
      </w:r>
      <w:r w:rsidR="00C9634E" w:rsidRPr="00F97CD3">
        <w:t xml:space="preserve">learning rate </w:t>
      </w:r>
      <m:oMath>
        <m:r>
          <w:rPr>
            <w:rFonts w:ascii="Cambria Math" w:hAnsi="Cambria Math"/>
          </w:rPr>
          <m:t>η</m:t>
        </m:r>
      </m:oMath>
      <w:r w:rsidR="001066DB" w:rsidRPr="00F97CD3">
        <w:t xml:space="preserve"> is a fixed value, which scales weight update steps</w:t>
      </w:r>
      <w:r w:rsidR="004E47F9" w:rsidRPr="00F97CD3">
        <w:t xml:space="preserve"> [</w:t>
      </w:r>
      <w:r w:rsidR="001B05A1" w:rsidRPr="00F97CD3">
        <w:rPr>
          <w:rFonts w:hint="eastAsia"/>
          <w:lang w:eastAsia="zh-CN"/>
        </w:rPr>
        <w:t>3</w:t>
      </w:r>
      <w:r w:rsidR="004E47F9" w:rsidRPr="00F97CD3">
        <w:t>]</w:t>
      </w:r>
      <w:r w:rsidR="001066DB" w:rsidRPr="00F97CD3">
        <w:t>.</w:t>
      </w:r>
      <w:r w:rsidR="00E36D47" w:rsidRPr="00F97CD3">
        <w:t xml:space="preserve">  </w:t>
      </w:r>
      <w:r w:rsidR="009C27E1" w:rsidRPr="00F97CD3">
        <w:t>If it</w:t>
      </w:r>
      <w:r w:rsidR="00E00C0C" w:rsidRPr="00F97CD3">
        <w:t xml:space="preserve">’s </w:t>
      </w:r>
      <w:r w:rsidR="009C27E1" w:rsidRPr="00F97CD3">
        <w:t>too small, more epoch</w:t>
      </w:r>
      <w:r w:rsidR="00F73146" w:rsidRPr="00F97CD3">
        <w:t>s</w:t>
      </w:r>
      <w:r w:rsidR="00286F1D" w:rsidRPr="00F97CD3">
        <w:t xml:space="preserve"> need</w:t>
      </w:r>
      <w:r w:rsidR="009C27E1" w:rsidRPr="00F97CD3">
        <w:t xml:space="preserve"> to be taken to reach local minima, </w:t>
      </w:r>
      <w:r w:rsidR="00C165F0" w:rsidRPr="00F97CD3">
        <w:t xml:space="preserve">if it’s too </w:t>
      </w:r>
      <w:r w:rsidR="00CD53CF" w:rsidRPr="00F97CD3">
        <w:t xml:space="preserve">large, </w:t>
      </w:r>
      <w:r w:rsidR="00530FD6" w:rsidRPr="00F97CD3">
        <w:t xml:space="preserve">the error could </w:t>
      </w:r>
      <w:r w:rsidR="007F3485" w:rsidRPr="00F97CD3">
        <w:t>oscillat</w:t>
      </w:r>
      <w:r w:rsidR="00530FD6" w:rsidRPr="00F97CD3">
        <w:rPr>
          <w:rFonts w:hint="eastAsia"/>
          <w:lang w:eastAsia="zh-CN"/>
        </w:rPr>
        <w:t>e</w:t>
      </w:r>
      <w:r w:rsidR="007F3485" w:rsidRPr="00F97CD3">
        <w:t xml:space="preserve"> or even diverge.</w:t>
      </w:r>
    </w:p>
    <w:p w14:paraId="5717DB91" w14:textId="77777777" w:rsidR="00B87EEA" w:rsidRPr="00F97CD3" w:rsidRDefault="00B87EEA" w:rsidP="00C90334">
      <w:pPr>
        <w:pStyle w:val="IEEEFigure"/>
      </w:pPr>
      <w:r w:rsidRPr="00F97CD3">
        <w:rPr>
          <w:lang w:eastAsia="en-US"/>
        </w:rPr>
        <w:drawing>
          <wp:inline distT="0" distB="0" distL="0" distR="0" wp14:anchorId="7DFAFAA3" wp14:editId="0B0196E5">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Pr="00F97CD3" w:rsidRDefault="00B87EEA" w:rsidP="00B87EEA">
      <w:pPr>
        <w:pStyle w:val="IEEEFigureCaption"/>
      </w:pPr>
      <w:r w:rsidRPr="00F97CD3">
        <w:t xml:space="preserve">Fig. </w:t>
      </w:r>
      <w:r w:rsidR="0012349D">
        <w:fldChar w:fldCharType="begin"/>
      </w:r>
      <w:r w:rsidR="0012349D">
        <w:instrText xml:space="preserve"> SEQ Fig. \* ARABIC </w:instrText>
      </w:r>
      <w:r w:rsidR="0012349D">
        <w:fldChar w:fldCharType="separate"/>
      </w:r>
      <w:r w:rsidR="00E219CF">
        <w:rPr>
          <w:noProof/>
        </w:rPr>
        <w:t>1</w:t>
      </w:r>
      <w:r w:rsidR="0012349D">
        <w:rPr>
          <w:noProof/>
        </w:rPr>
        <w:fldChar w:fldCharType="end"/>
      </w:r>
      <w:r w:rsidRPr="00F97CD3">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3E401681" w:rsidR="004E4FB0" w:rsidRPr="00F97CD3" w:rsidRDefault="007D6D4B" w:rsidP="00C26BEB">
      <w:pPr>
        <w:pStyle w:val="IEEEPlainText"/>
      </w:pPr>
      <w:r w:rsidRPr="00F97CD3">
        <w:t xml:space="preserve">To </w:t>
      </w:r>
      <w:r w:rsidR="00B7348E" w:rsidRPr="00F97CD3">
        <w:t>avoid complicate choice</w:t>
      </w:r>
      <w:r w:rsidR="00707D83" w:rsidRPr="00F97CD3">
        <w:t>s</w:t>
      </w:r>
      <w:r w:rsidR="00B7348E" w:rsidRPr="00F97CD3">
        <w:t xml:space="preserve"> among learning rates, </w:t>
      </w:r>
      <w:r w:rsidR="004656EF" w:rsidRPr="00F97CD3">
        <w:t>some local adaptive learning algorithms have been developed.</w:t>
      </w:r>
    </w:p>
    <w:p w14:paraId="60A7D253" w14:textId="376E817B" w:rsidR="004656EF" w:rsidRPr="00F97CD3" w:rsidRDefault="0076192C" w:rsidP="000D67FB">
      <w:pPr>
        <w:pStyle w:val="Heading2"/>
      </w:pPr>
      <w:r w:rsidRPr="00F97CD3">
        <w:t>Quick Propagation (QP)</w:t>
      </w:r>
    </w:p>
    <w:p w14:paraId="2B5BB5B8" w14:textId="77276B7D" w:rsidR="005D4E9B" w:rsidRPr="00F97CD3" w:rsidRDefault="00487FB8" w:rsidP="00116B63">
      <w:pPr>
        <w:pStyle w:val="IEEEPlainText"/>
        <w:rPr>
          <w:lang w:eastAsia="zh-CN"/>
        </w:rPr>
      </w:pPr>
      <w:r w:rsidRPr="00F97CD3">
        <w:t xml:space="preserve">The </w:t>
      </w:r>
      <w:r w:rsidR="00C22F11" w:rsidRPr="00F97CD3">
        <w:t xml:space="preserve">target of </w:t>
      </w:r>
      <w:r w:rsidRPr="00F97CD3">
        <w:t xml:space="preserve">quick-propagation </w:t>
      </w:r>
      <w:r w:rsidR="00C22F11" w:rsidRPr="00F97CD3">
        <w:t xml:space="preserve">is </w:t>
      </w:r>
      <w:r w:rsidR="0012496B" w:rsidRPr="00F97CD3">
        <w:t>to take the largest steps possible to local minima without overshooting.</w:t>
      </w:r>
      <w:r w:rsidR="00ED1870" w:rsidRPr="00F97CD3">
        <w:t xml:space="preserve">  </w:t>
      </w:r>
      <w:r w:rsidR="00AE5F5A" w:rsidRPr="00F97CD3">
        <w:t xml:space="preserve">The basic idea is </w:t>
      </w:r>
      <w:r w:rsidR="002F7B3A" w:rsidRPr="00F97CD3">
        <w:t>to directly</w:t>
      </w:r>
      <w:r w:rsidR="00A7625F" w:rsidRPr="00F97CD3">
        <w:t xml:space="preserve"> jump </w:t>
      </w:r>
      <w:r w:rsidR="00C7035B" w:rsidRPr="00F97CD3">
        <w:t>to</w:t>
      </w:r>
      <w:r w:rsidR="00370A1C" w:rsidRPr="00F97CD3">
        <w:t xml:space="preserve"> a local minimum</w:t>
      </w:r>
      <w:r w:rsidR="00A7625F" w:rsidRPr="00F97CD3">
        <w:rPr>
          <w:rFonts w:hint="eastAsia"/>
          <w:lang w:eastAsia="zh-CN"/>
        </w:rPr>
        <w:t xml:space="preserve"> close</w:t>
      </w:r>
      <w:r w:rsidR="003A46AC" w:rsidRPr="00F97CD3">
        <w:rPr>
          <w:rFonts w:hint="eastAsia"/>
          <w:lang w:eastAsia="zh-CN"/>
        </w:rPr>
        <w:t>ly</w:t>
      </w:r>
      <w:r w:rsidR="00A7625F" w:rsidRPr="00F97CD3">
        <w:rPr>
          <w:rFonts w:hint="eastAsia"/>
          <w:lang w:eastAsia="zh-CN"/>
        </w:rPr>
        <w:t xml:space="preserve"> enough</w:t>
      </w:r>
      <w:r w:rsidR="00370A1C" w:rsidRPr="00F97CD3">
        <w:t>.</w:t>
      </w:r>
      <w:r w:rsidR="002F5EE2" w:rsidRPr="00F97CD3">
        <w:t xml:space="preserve">  </w:t>
      </w:r>
      <w:r w:rsidR="00FF436F" w:rsidRPr="00F97CD3">
        <w:t>Risky assumption is made as</w:t>
      </w:r>
      <w:r w:rsidR="002F5EE2" w:rsidRPr="00F97CD3">
        <w:t xml:space="preserve"> the error versus weight curve for each weight can be approximated by a parabola whose arms open upward [</w:t>
      </w:r>
      <w:r w:rsidR="001B05A1" w:rsidRPr="00F97CD3">
        <w:rPr>
          <w:rFonts w:hint="eastAsia"/>
          <w:lang w:eastAsia="zh-CN"/>
        </w:rPr>
        <w:t>2</w:t>
      </w:r>
      <w:r w:rsidR="002F5EE2" w:rsidRPr="00F97CD3">
        <w:t>], which means it</w:t>
      </w:r>
      <w:r w:rsidR="00F42F4B" w:rsidRPr="00F97CD3">
        <w:t xml:space="preserve">s second derivative is </w:t>
      </w:r>
      <w:r w:rsidR="009A4259" w:rsidRPr="00F97CD3">
        <w:t xml:space="preserve">approximate </w:t>
      </w:r>
      <w:r w:rsidR="002F5EE2" w:rsidRPr="00F97CD3">
        <w:t xml:space="preserve">a line with positive </w:t>
      </w:r>
      <w:proofErr w:type="gramStart"/>
      <w:r w:rsidR="002F5EE2" w:rsidRPr="00F97CD3">
        <w:t>slope</w:t>
      </w:r>
      <w:r w:rsidR="00F76117" w:rsidRPr="00F97CD3">
        <w:rPr>
          <w:rFonts w:hint="eastAsia"/>
          <w:lang w:eastAsia="zh-CN"/>
        </w:rPr>
        <w:t xml:space="preserve"> </w:t>
      </w:r>
      <w:proofErr w:type="gramEnd"/>
      <m:oMath>
        <m:r>
          <w:rPr>
            <w:rFonts w:ascii="Cambria Math" w:hAnsi="Cambria Math"/>
            <w:lang w:eastAsia="zh-CN"/>
          </w:rPr>
          <m:t>k</m:t>
        </m:r>
      </m:oMath>
      <w:r w:rsidR="002F5EE2" w:rsidRPr="00F97CD3">
        <w:t>.</w:t>
      </w:r>
      <w:r w:rsidR="00732885" w:rsidRPr="00F97CD3">
        <w:t xml:space="preserve">  For a parabola</w:t>
      </w:r>
      <w:r w:rsidR="00476DDA" w:rsidRPr="00F97CD3">
        <w:rPr>
          <w:rFonts w:hint="eastAsia"/>
          <w:lang w:eastAsia="zh-CN"/>
        </w:rPr>
        <w:t xml:space="preserve"> curve</w:t>
      </w:r>
      <w:r w:rsidR="00732885" w:rsidRPr="00F97CD3">
        <w:t>, the minimum value is where its second derivative equals to</w:t>
      </w:r>
      <w:r w:rsidR="009925C0" w:rsidRPr="00F97CD3">
        <w:rPr>
          <w:rFonts w:hint="eastAsia"/>
          <w:lang w:eastAsia="zh-CN"/>
        </w:rPr>
        <w:t xml:space="preserve"> </w:t>
      </w:r>
      <w:r w:rsidR="003B257A" w:rsidRPr="00F97CD3">
        <w:rPr>
          <w:rFonts w:hint="eastAsia"/>
          <w:lang w:eastAsia="zh-CN"/>
        </w:rPr>
        <w:t>0</w:t>
      </w:r>
      <w:r w:rsidR="00732885" w:rsidRPr="00F97CD3">
        <w:t>.</w:t>
      </w:r>
    </w:p>
    <w:p w14:paraId="6182126F" w14:textId="0AD2B110" w:rsidR="00D24699" w:rsidRPr="00F97CD3" w:rsidRDefault="00A6353B" w:rsidP="00C90334">
      <w:pPr>
        <w:pStyle w:val="IEEEFigure"/>
      </w:pPr>
      <w:r w:rsidRPr="00F97CD3">
        <w:rPr>
          <w:rFonts w:hint="eastAsia"/>
          <w:lang w:eastAsia="en-US"/>
        </w:rPr>
        <w:lastRenderedPageBreak/>
        <w:drawing>
          <wp:inline distT="0" distB="0" distL="0" distR="0" wp14:anchorId="4FDF6563" wp14:editId="72267A06">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3EB4D800" w:rsidR="00447A59" w:rsidRPr="00F97CD3" w:rsidRDefault="00447A59" w:rsidP="00447A59">
      <w:pPr>
        <w:pStyle w:val="IEEEFigureCaption"/>
        <w:rPr>
          <w:lang w:eastAsia="zh-CN"/>
        </w:rPr>
      </w:pPr>
      <w:r w:rsidRPr="00F97CD3">
        <w:t xml:space="preserve">Fig. </w:t>
      </w:r>
      <w:r w:rsidR="0012349D">
        <w:fldChar w:fldCharType="begin"/>
      </w:r>
      <w:r w:rsidR="0012349D">
        <w:instrText xml:space="preserve"> SEQ Fig. \* ARABIC </w:instrText>
      </w:r>
      <w:r w:rsidR="0012349D">
        <w:fldChar w:fldCharType="separate"/>
      </w:r>
      <w:r w:rsidR="00E219CF">
        <w:rPr>
          <w:noProof/>
        </w:rPr>
        <w:t>2</w:t>
      </w:r>
      <w:r w:rsidR="0012349D">
        <w:rPr>
          <w:noProof/>
        </w:rPr>
        <w:fldChar w:fldCharType="end"/>
      </w:r>
      <w:r w:rsidRPr="00F97CD3">
        <w:t xml:space="preserve">.  </w:t>
      </w:r>
      <w:r w:rsidR="0059359E" w:rsidRPr="00F97CD3">
        <w:rPr>
          <w:lang w:eastAsia="zh-CN"/>
        </w:rPr>
        <w:t>Gradient (blue solid parabola) and its first derivative (red solid line)</w:t>
      </w:r>
      <w:r w:rsidR="00956941" w:rsidRPr="00F97CD3">
        <w:rPr>
          <w:lang w:eastAsia="zh-CN"/>
        </w:rPr>
        <w:t>.  Minimum error is reached at which the first derivative equals to zero.</w:t>
      </w:r>
    </w:p>
    <w:p w14:paraId="511B46A8" w14:textId="77F55884" w:rsidR="00732885" w:rsidRPr="00F97CD3" w:rsidRDefault="003C0403" w:rsidP="00116B63">
      <w:pPr>
        <w:pStyle w:val="IEEEPlainText"/>
        <w:rPr>
          <w:lang w:eastAsia="zh-CN"/>
        </w:rPr>
      </w:pPr>
      <w:r w:rsidRPr="00F97CD3">
        <w:t>Consider</w:t>
      </w:r>
      <w:r w:rsidR="00937ECB" w:rsidRPr="00F97CD3">
        <w:rPr>
          <w:rFonts w:hint="eastAsia"/>
          <w:lang w:eastAsia="zh-CN"/>
        </w:rPr>
        <w:t>ing</w:t>
      </w:r>
      <w:r w:rsidRPr="00F97CD3">
        <w:t xml:space="preserve"> the slope equation of both previous weight u</w:t>
      </w:r>
      <w:r w:rsidR="006867B6" w:rsidRPr="00F97CD3">
        <w:t>pdate and current weight update</w:t>
      </w:r>
      <w:r w:rsidR="006867B6" w:rsidRPr="00F97CD3">
        <w:rPr>
          <w:rFonts w:hint="eastAsia"/>
          <w:lang w:eastAsia="zh-CN"/>
        </w:rPr>
        <w:t>, it is a second-order</w:t>
      </w:r>
      <w:r w:rsidR="002928AB" w:rsidRPr="00F97CD3">
        <w:rPr>
          <w:rFonts w:hint="eastAsia"/>
          <w:lang w:eastAsia="zh-CN"/>
        </w:rPr>
        <w:t xml:space="preserve"> </w:t>
      </w:r>
      <w:r w:rsidR="006867B6" w:rsidRPr="00F97CD3">
        <w:rPr>
          <w:rFonts w:hint="eastAsia"/>
          <w:lang w:eastAsia="zh-CN"/>
        </w:rPr>
        <w:t>method</w:t>
      </w:r>
      <w:r w:rsidR="00937ECB" w:rsidRPr="00F97CD3">
        <w:rPr>
          <w:rFonts w:hint="eastAsia"/>
          <w:lang w:eastAsia="zh-CN"/>
        </w:rPr>
        <w:t xml:space="preserve"> </w:t>
      </w:r>
      <w:r w:rsidR="006867B6" w:rsidRPr="00F97CD3">
        <w:rPr>
          <w:rFonts w:hint="eastAsia"/>
          <w:lang w:eastAsia="zh-CN"/>
        </w:rPr>
        <w:t>[</w:t>
      </w:r>
      <w:r w:rsidR="003A0728" w:rsidRPr="00F97CD3">
        <w:rPr>
          <w:rFonts w:hint="eastAsia"/>
          <w:lang w:eastAsia="zh-CN"/>
        </w:rPr>
        <w:t>2</w:t>
      </w:r>
      <w:r w:rsidR="006867B6" w:rsidRPr="00F97CD3">
        <w:rPr>
          <w:rFonts w:hint="eastAsia"/>
          <w:lang w:eastAsia="zh-CN"/>
        </w:rPr>
        <w:t>].</w:t>
      </w:r>
    </w:p>
    <w:p w14:paraId="4DA9276C" w14:textId="031FC3F6" w:rsidR="003C0403" w:rsidRPr="00F97CD3" w:rsidRDefault="003D6F57" w:rsidP="00CC2B2A">
      <w:pPr>
        <w:pStyle w:val="IEEEEquation"/>
      </w:pPr>
      <m:oMathPara>
        <m:oMath>
          <m:r>
            <m:t>k=</m:t>
          </m:r>
          <m:f>
            <m:fPr>
              <m:ctrlPr/>
            </m:fPr>
            <m:num>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num>
            <m:den>
              <m:r>
                <m:t>w</m:t>
              </m:r>
              <m:d>
                <m:dPr>
                  <m:begChr m:val="["/>
                  <m:endChr m:val="]"/>
                  <m:ctrlPr/>
                </m:dPr>
                <m:e>
                  <m:r>
                    <m:t>t-1</m:t>
                  </m:r>
                </m:e>
              </m:d>
              <m:r>
                <m:t>-w</m:t>
              </m:r>
              <m:d>
                <m:dPr>
                  <m:begChr m:val="["/>
                  <m:endChr m:val="]"/>
                  <m:ctrlPr/>
                </m:dPr>
                <m:e>
                  <m:r>
                    <m:t>t</m:t>
                  </m:r>
                </m:e>
              </m:d>
            </m:den>
          </m:f>
          <m:r>
            <m:t>=</m:t>
          </m:r>
          <m:f>
            <m:fPr>
              <m:ctrlPr/>
            </m:fPr>
            <m:num>
              <m:f>
                <m:fPr>
                  <m:ctrlPr/>
                </m:fPr>
                <m:num>
                  <m:r>
                    <m:t>∂E</m:t>
                  </m:r>
                </m:num>
                <m:den>
                  <m:r>
                    <m:t>∂w</m:t>
                  </m:r>
                </m:den>
              </m:f>
              <m:d>
                <m:dPr>
                  <m:begChr m:val="["/>
                  <m:endChr m:val="]"/>
                  <m:ctrlPr/>
                </m:dPr>
                <m:e>
                  <m:r>
                    <m:t>t</m:t>
                  </m:r>
                </m:e>
              </m:d>
              <m:r>
                <m:t>-0</m:t>
              </m:r>
            </m:num>
            <m:den>
              <m:r>
                <m:t>w</m:t>
              </m:r>
              <m:d>
                <m:dPr>
                  <m:begChr m:val="["/>
                  <m:endChr m:val="]"/>
                  <m:ctrlPr/>
                </m:dPr>
                <m:e>
                  <m:r>
                    <m:t>t</m:t>
                  </m:r>
                </m:e>
              </m:d>
              <m:r>
                <m:t>-w</m:t>
              </m:r>
              <m:d>
                <m:dPr>
                  <m:begChr m:val="["/>
                  <m:endChr m:val="]"/>
                  <m:ctrlPr/>
                </m:dPr>
                <m:e>
                  <m:r>
                    <m:t>t+1</m:t>
                  </m:r>
                </m:e>
              </m:d>
            </m:den>
          </m:f>
        </m:oMath>
      </m:oMathPara>
    </w:p>
    <w:p w14:paraId="331765F2" w14:textId="3CCE6791" w:rsidR="005D4E9B" w:rsidRPr="00F97CD3" w:rsidRDefault="00AB7C14" w:rsidP="00CC2B2A">
      <w:pPr>
        <w:pStyle w:val="IEEEEquation"/>
      </w:pPr>
      <m:oMathPara>
        <m:oMath>
          <m:r>
            <m:t>⇒Δw</m:t>
          </m:r>
          <m:d>
            <m:dPr>
              <m:begChr m:val="["/>
              <m:endChr m:val="]"/>
              <m:ctrlPr/>
            </m:dPr>
            <m:e>
              <m:r>
                <m:t>t</m:t>
              </m:r>
            </m:e>
          </m:d>
          <m:r>
            <m:t>=</m:t>
          </m:r>
          <m:f>
            <m:fPr>
              <m:ctrlPr/>
            </m:fPr>
            <m:num>
              <m:f>
                <m:fPr>
                  <m:ctrlPr/>
                </m:fPr>
                <m:num>
                  <m:r>
                    <m:t>∂E</m:t>
                  </m:r>
                </m:num>
                <m:den>
                  <m:r>
                    <m:t>∂w</m:t>
                  </m:r>
                </m:den>
              </m:f>
              <m:d>
                <m:dPr>
                  <m:begChr m:val="["/>
                  <m:endChr m:val="]"/>
                  <m:ctrlPr/>
                </m:dPr>
                <m:e>
                  <m:r>
                    <m:t>t</m:t>
                  </m:r>
                </m:e>
              </m:d>
            </m:num>
            <m:den>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den>
          </m:f>
          <m:r>
            <m:t>⋅Δw</m:t>
          </m:r>
          <m:d>
            <m:dPr>
              <m:begChr m:val="["/>
              <m:endChr m:val="]"/>
              <m:ctrlPr/>
            </m:dPr>
            <m:e>
              <m:r>
                <m:t>t-1</m:t>
              </m:r>
            </m:e>
          </m:d>
        </m:oMath>
      </m:oMathPara>
    </w:p>
    <w:p w14:paraId="10A036CB" w14:textId="6D62BEA5" w:rsidR="00EE7C97" w:rsidRPr="00F97CD3" w:rsidRDefault="00EE7C97" w:rsidP="00CC2B2A">
      <w:pPr>
        <w:pStyle w:val="IEEEEquation"/>
      </w:pPr>
      <m:oMathPara>
        <m:oMath>
          <m:r>
            <m:t>w</m:t>
          </m:r>
          <m:d>
            <m:dPr>
              <m:begChr m:val="["/>
              <m:endChr m:val="]"/>
              <m:ctrlPr/>
            </m:dPr>
            <m:e>
              <m:r>
                <m:t>t+1</m:t>
              </m:r>
            </m:e>
          </m:d>
          <m:r>
            <m:t>=w</m:t>
          </m:r>
          <m:d>
            <m:dPr>
              <m:begChr m:val="["/>
              <m:endChr m:val="]"/>
              <m:ctrlPr/>
            </m:dPr>
            <m:e>
              <m:r>
                <m:t>t</m:t>
              </m:r>
            </m:e>
          </m:d>
          <m:r>
            <m:t>+Δw</m:t>
          </m:r>
          <m:d>
            <m:dPr>
              <m:begChr m:val="["/>
              <m:endChr m:val="]"/>
              <m:ctrlPr/>
            </m:dPr>
            <m:e>
              <m:r>
                <m:t>t</m:t>
              </m:r>
            </m:e>
          </m:d>
        </m:oMath>
      </m:oMathPara>
    </w:p>
    <w:p w14:paraId="2634503E" w14:textId="77B279BA" w:rsidR="004D67D8" w:rsidRPr="00F97CD3" w:rsidRDefault="004B1744" w:rsidP="00F253BA">
      <w:pPr>
        <w:pStyle w:val="IEEEPlainText"/>
      </w:pPr>
      <w:r w:rsidRPr="00F97CD3">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rsidRPr="00F97CD3">
        <w:t xml:space="preserve"> is approximate the </w:t>
      </w:r>
      <w:r w:rsidR="00DF5D50" w:rsidRPr="00F97CD3">
        <w:t xml:space="preserve">same </w:t>
      </w:r>
      <w:proofErr w:type="gramStart"/>
      <w:r w:rsidR="00036567" w:rsidRPr="00F97CD3">
        <w:t xml:space="preserve">as </w:t>
      </w:r>
      <w:proofErr w:type="gramEnd"/>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rsidRPr="00F97CD3">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rsidRPr="00F97CD3">
        <w:t xml:space="preserve"> will reach an infinite value, which </w:t>
      </w:r>
      <w:r w:rsidR="00145591" w:rsidRPr="00F97CD3">
        <w:t xml:space="preserve">leads to an infinite step or towards a local maximum.  </w:t>
      </w:r>
      <w:r w:rsidR="00444199" w:rsidRPr="00F97CD3">
        <w:t>To restrain</w:t>
      </w:r>
      <w:r w:rsidR="00AE0598" w:rsidRPr="00F97CD3">
        <w:rPr>
          <w:rFonts w:hint="eastAsia"/>
          <w:lang w:eastAsia="zh-CN"/>
        </w:rPr>
        <w:t xml:space="preserve"> </w:t>
      </w:r>
      <w:r w:rsidR="00444199" w:rsidRPr="00F97CD3">
        <w:t xml:space="preserve">weight change, a maximum growth factor </w:t>
      </w:r>
      <m:oMath>
        <m:r>
          <w:rPr>
            <w:rFonts w:ascii="Cambria Math" w:hAnsi="Cambria Math"/>
          </w:rPr>
          <m:t>μ</m:t>
        </m:r>
      </m:oMath>
      <w:r w:rsidR="00444199" w:rsidRPr="00F97CD3">
        <w:t xml:space="preserve"> is defined </w:t>
      </w:r>
      <w:r w:rsidR="00F00E0E" w:rsidRPr="00F97CD3">
        <w:rPr>
          <w:rFonts w:hint="eastAsia"/>
          <w:lang w:eastAsia="zh-CN"/>
        </w:rPr>
        <w:t>in order</w:t>
      </w:r>
      <w:r w:rsidR="00AE0598" w:rsidRPr="00F97CD3">
        <w:rPr>
          <w:rFonts w:hint="eastAsia"/>
          <w:lang w:eastAsia="zh-CN"/>
        </w:rPr>
        <w:t xml:space="preserve"> that</w:t>
      </w:r>
      <w:r w:rsidR="00444199" w:rsidRPr="00F97CD3">
        <w:t xml:space="preserve"> no weight step is allowed to be greater in magnitude than </w:t>
      </w:r>
      <m:oMath>
        <m:r>
          <w:rPr>
            <w:rFonts w:ascii="Cambria Math" w:hAnsi="Cambria Math"/>
          </w:rPr>
          <m:t>μ</m:t>
        </m:r>
      </m:oMath>
      <w:r w:rsidR="00444199" w:rsidRPr="00F97CD3">
        <w:t xml:space="preserve"> times the previous step.  A fit-to-all value of </w:t>
      </w:r>
      <m:oMath>
        <m:r>
          <w:rPr>
            <w:rFonts w:ascii="Cambria Math" w:hAnsi="Cambria Math"/>
          </w:rPr>
          <m:t>μ</m:t>
        </m:r>
        <m:r>
          <m:rPr>
            <m:sty m:val="p"/>
          </m:rPr>
          <w:rPr>
            <w:rFonts w:ascii="Cambria Math" w:hAnsi="Cambria Math"/>
          </w:rPr>
          <m:t>=1.75</m:t>
        </m:r>
      </m:oMath>
      <w:r w:rsidR="00714407" w:rsidRPr="00F97CD3">
        <w:rPr>
          <w:rFonts w:hint="eastAsia"/>
          <w:lang w:eastAsia="zh-CN"/>
        </w:rPr>
        <w:t xml:space="preserve"> [</w:t>
      </w:r>
      <w:r w:rsidR="00DC0DE5" w:rsidRPr="00F97CD3">
        <w:rPr>
          <w:rFonts w:hint="eastAsia"/>
          <w:lang w:eastAsia="zh-CN"/>
        </w:rPr>
        <w:t>2</w:t>
      </w:r>
      <w:r w:rsidR="00714407" w:rsidRPr="00F97CD3">
        <w:rPr>
          <w:rFonts w:hint="eastAsia"/>
          <w:lang w:eastAsia="zh-CN"/>
        </w:rPr>
        <w:t>]</w:t>
      </w:r>
      <w:r w:rsidR="00444199" w:rsidRPr="00F97CD3">
        <w:t>.</w:t>
      </w:r>
    </w:p>
    <w:p w14:paraId="6E6A4EDD" w14:textId="55ADDB1F" w:rsidR="00FF334E" w:rsidRPr="00F97CD3" w:rsidRDefault="00FF334E" w:rsidP="00FF334E">
      <w:pPr>
        <w:pStyle w:val="Heading2"/>
      </w:pPr>
      <w:r w:rsidRPr="00F97CD3">
        <w:t>Resilient Propagation (RP)</w:t>
      </w:r>
    </w:p>
    <w:p w14:paraId="6453DF4E" w14:textId="3423B170" w:rsidR="00AB4AE1" w:rsidRPr="00F97CD3" w:rsidRDefault="005605CD" w:rsidP="0019378F">
      <w:pPr>
        <w:pStyle w:val="IEEEPlainText"/>
      </w:pPr>
      <w:r w:rsidRPr="00F97CD3">
        <w:t xml:space="preserve">The basic idea of resilient propagation is that </w:t>
      </w:r>
      <w:r w:rsidR="00A978E6" w:rsidRPr="00F97CD3">
        <w:t xml:space="preserve">every time the gradient changes its sign, which indicates the last update was so big that jumped over a local </w:t>
      </w:r>
      <w:r w:rsidR="00E47E8C" w:rsidRPr="00F97CD3">
        <w:t>minimum</w:t>
      </w:r>
      <w:r w:rsidR="00A978E6" w:rsidRPr="00F97CD3">
        <w:t xml:space="preserve">.  Thus, </w:t>
      </w:r>
      <w:r w:rsidR="00A32E09" w:rsidRPr="00F97CD3">
        <w:t xml:space="preserve">the weight update </w:t>
      </w:r>
      <w:r w:rsidR="00D95D52" w:rsidRPr="00F97CD3">
        <w:t xml:space="preserve">absolute value </w:t>
      </w:r>
      <m:oMath>
        <m:r>
          <w:rPr>
            <w:rFonts w:ascii="Cambria Math" w:hAnsi="Cambria Math"/>
          </w:rPr>
          <m:t>θ</m:t>
        </m:r>
      </m:oMath>
      <w:r w:rsidR="00A32E09" w:rsidRPr="00F97CD3">
        <w:t xml:space="preserve"> need</w:t>
      </w:r>
      <w:r w:rsidR="007D07BA" w:rsidRPr="00F97CD3">
        <w:t>s</w:t>
      </w:r>
      <w:r w:rsidR="00E862C9" w:rsidRPr="00F97CD3">
        <w:t xml:space="preserve"> to be reduced</w:t>
      </w:r>
      <w:r w:rsidR="00FA5DD1" w:rsidRPr="00F97CD3">
        <w:t xml:space="preserve"> by </w:t>
      </w:r>
      <w:proofErr w:type="gramStart"/>
      <w:r w:rsidR="0074607C"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rsidRPr="00F97CD3">
        <w:t xml:space="preserve">, </w:t>
      </w:r>
      <w:r w:rsidR="008844F7" w:rsidRPr="00F97CD3">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rsidRPr="00F97CD3">
        <w:t xml:space="preserve">.  </w:t>
      </w:r>
      <w:r w:rsidR="00F93BA7" w:rsidRPr="00F97CD3">
        <w:t>C</w:t>
      </w:r>
      <w:r w:rsidR="00FF517A" w:rsidRPr="00F97CD3">
        <w:t xml:space="preserve">ontrarily, </w:t>
      </w:r>
      <w:r w:rsidR="00AD76FB" w:rsidRPr="00F97CD3">
        <w:t xml:space="preserve">if the gradient remains the same sign as previous, a larger step of </w:t>
      </w:r>
      <m:oMath>
        <m:r>
          <w:rPr>
            <w:rFonts w:ascii="Cambria Math" w:hAnsi="Cambria Math"/>
          </w:rPr>
          <m:t>θ</m:t>
        </m:r>
      </m:oMath>
      <w:r w:rsidR="00AD76FB" w:rsidRPr="00F97CD3">
        <w:t xml:space="preserve"> can be </w:t>
      </w:r>
      <w:r w:rsidR="00E53B6F" w:rsidRPr="00F97CD3">
        <w:t xml:space="preserve">increased by </w:t>
      </w:r>
      <w:proofErr w:type="gramStart"/>
      <w:r w:rsidR="00E53B6F"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rsidRPr="00F97CD3">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rsidRPr="00F97CD3">
        <w:t>.</w:t>
      </w:r>
      <w:r w:rsidR="0037387C" w:rsidRPr="00F97CD3">
        <w:t xml:space="preserve">  </w:t>
      </w:r>
      <w:r w:rsidR="00112AF1" w:rsidRPr="00F97CD3">
        <w:t>The algorithm can be implemented in following approach</w:t>
      </w:r>
      <w:r w:rsidR="00592824" w:rsidRPr="00F97CD3">
        <w:rPr>
          <w:rFonts w:hint="eastAsia"/>
          <w:lang w:eastAsia="zh-CN"/>
        </w:rPr>
        <w:t xml:space="preserve"> [</w:t>
      </w:r>
      <w:r w:rsidR="00DC0DE5" w:rsidRPr="00F97CD3">
        <w:rPr>
          <w:rFonts w:hint="eastAsia"/>
          <w:lang w:eastAsia="zh-CN"/>
        </w:rPr>
        <w:t>3</w:t>
      </w:r>
      <w:r w:rsidR="00592824" w:rsidRPr="00F97CD3">
        <w:rPr>
          <w:rFonts w:hint="eastAsia"/>
          <w:lang w:eastAsia="zh-CN"/>
        </w:rPr>
        <w:t>]</w:t>
      </w:r>
      <w:r w:rsidR="00112AF1" w:rsidRPr="00F97CD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6"/>
      </w:tblGrid>
      <w:tr w:rsidR="00D04009" w:rsidRPr="00F97CD3" w14:paraId="7C22A765" w14:textId="77777777" w:rsidTr="00186C9E">
        <w:trPr>
          <w:jc w:val="center"/>
        </w:trPr>
        <w:tc>
          <w:tcPr>
            <w:tcW w:w="4226" w:type="dxa"/>
            <w:vAlign w:val="center"/>
          </w:tcPr>
          <w:p w14:paraId="587CCFC4" w14:textId="77777777" w:rsidR="00D04009" w:rsidRPr="00F97CD3" w:rsidRDefault="00D04009" w:rsidP="00D04009">
            <w:pPr>
              <w:pStyle w:val="IEEEEquation"/>
              <w:rPr>
                <w:i w:val="0"/>
                <w:lang w:eastAsia="zh-CN"/>
              </w:rPr>
            </w:pPr>
            <w:r w:rsidRPr="00F97CD3">
              <w:rPr>
                <w:i w:val="0"/>
              </w:rPr>
              <w:t xml:space="preserve">for all weights </w:t>
            </w:r>
            <w:r w:rsidRPr="00F97CD3">
              <w:rPr>
                <w:rFonts w:hint="eastAsia"/>
                <w:i w:val="0"/>
                <w:lang w:eastAsia="zh-CN"/>
              </w:rPr>
              <w:t>of neurons and</w:t>
            </w:r>
            <w:r w:rsidRPr="00F97CD3">
              <w:rPr>
                <w:i w:val="0"/>
              </w:rPr>
              <w:t xml:space="preserve"> bia</w:t>
            </w:r>
            <w:r w:rsidRPr="00F97CD3">
              <w:rPr>
                <w:rFonts w:hint="eastAsia"/>
                <w:i w:val="0"/>
                <w:lang w:eastAsia="zh-CN"/>
              </w:rPr>
              <w:t>s</w:t>
            </w:r>
          </w:p>
          <w:p w14:paraId="473B78A1" w14:textId="77777777" w:rsidR="00D04009" w:rsidRPr="00F97CD3" w:rsidRDefault="00D04009" w:rsidP="00D04009">
            <w:pPr>
              <w:pStyle w:val="IEEEEquation"/>
              <w:rPr>
                <w:i w:val="0"/>
              </w:rPr>
            </w:pPr>
            <w:r w:rsidRPr="00F97CD3">
              <w:rPr>
                <w:i w:val="0"/>
              </w:rPr>
              <w:t>{</w:t>
            </w:r>
          </w:p>
          <w:p w14:paraId="4F8F9DF1" w14:textId="77777777" w:rsidR="00D04009" w:rsidRPr="00F97CD3" w:rsidRDefault="00D04009" w:rsidP="00D04009">
            <w:pPr>
              <w:pStyle w:val="IEEEEquation"/>
            </w:pPr>
            <w:r w:rsidRPr="00F97CD3">
              <w:rPr>
                <w:i w:val="0"/>
              </w:rPr>
              <w:t xml:space="preserv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&gt;0</m:t>
              </m:r>
            </m:oMath>
          </w:p>
          <w:p w14:paraId="53AAFE24" w14:textId="77777777" w:rsidR="00D04009" w:rsidRPr="00F97CD3" w:rsidRDefault="00D04009" w:rsidP="00D04009">
            <w:pPr>
              <w:pStyle w:val="IEEEEquation"/>
              <w:rPr>
                <w:i w:val="0"/>
              </w:rPr>
            </w:pPr>
            <w:r w:rsidRPr="00F97CD3">
              <w:rPr>
                <w:i w:val="0"/>
              </w:rPr>
              <w:t xml:space="preserve">    {</w:t>
            </w:r>
          </w:p>
          <w:p w14:paraId="61E491E1" w14:textId="77777777" w:rsidR="00D04009" w:rsidRPr="00F97CD3" w:rsidRDefault="00D04009" w:rsidP="00D04009">
            <w:pPr>
              <w:pStyle w:val="IEEEEquation"/>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18BD46AC" w14:textId="77777777" w:rsidR="00D04009" w:rsidRPr="00F97CD3" w:rsidRDefault="00D04009" w:rsidP="00D04009">
            <w:pPr>
              <w:pStyle w:val="IEEEEquation"/>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304CF779" w14:textId="77777777" w:rsidR="00D04009" w:rsidRPr="00F97CD3" w:rsidRDefault="00D04009" w:rsidP="00D04009">
            <w:pPr>
              <w:pStyle w:val="IEEEEquation"/>
              <w:rPr>
                <w:i w:val="0"/>
              </w:rPr>
            </w:pPr>
            <w:r w:rsidRPr="00F97CD3">
              <w:rPr>
                <w:i w:val="0"/>
              </w:rPr>
              <w:t xml:space="preserve">    }</w:t>
            </w:r>
          </w:p>
          <w:p w14:paraId="13BE9F46" w14:textId="77777777" w:rsidR="00D04009" w:rsidRPr="00F97CD3" w:rsidRDefault="00D04009" w:rsidP="00D04009">
            <w:pPr>
              <w:pStyle w:val="IEEEEquation"/>
            </w:pPr>
            <w:r w:rsidRPr="00F97CD3">
              <w:rPr>
                <w:i w:val="0"/>
              </w:rPr>
              <w:t xml:space="preserve">    else if </w:t>
            </w:r>
            <w:r w:rsidRPr="00F97CD3">
              <w:t xml:space="preserve"> </w:t>
            </w:r>
            <m:oMath>
              <m:f>
                <m:fPr>
                  <m:ctrlPr/>
                </m:fPr>
                <m:num>
                  <m:r>
                    <m:t>∂E</m:t>
                  </m:r>
                </m:num>
                <m:den>
                  <m:r>
                    <m:t>∂w</m:t>
                  </m:r>
                </m:den>
              </m:f>
              <m:d>
                <m:dPr>
                  <m:begChr m:val="["/>
                  <m:endChr m:val="]"/>
                  <m:ctrlPr/>
                </m:dPr>
                <m:e>
                  <m:r>
                    <m:t>t-1</m:t>
                  </m:r>
                </m:e>
              </m:d>
              <m:r>
                <m:t>⋅</m:t>
              </m:r>
              <m:f>
                <m:fPr>
                  <m:ctrlPr/>
                </m:fPr>
                <m:num>
                  <m:r>
                    <m:t>∂E</m:t>
                  </m:r>
                </m:num>
                <m:den>
                  <m:r>
                    <m:t>∂w</m:t>
                  </m:r>
                </m:den>
              </m:f>
              <m:d>
                <m:dPr>
                  <m:begChr m:val="["/>
                  <m:endChr m:val="]"/>
                  <m:ctrlPr/>
                </m:dPr>
                <m:e>
                  <m:r>
                    <m:t>t</m:t>
                  </m:r>
                </m:e>
              </m:d>
              <m:r>
                <m:t>&lt;0</m:t>
              </m:r>
            </m:oMath>
          </w:p>
          <w:p w14:paraId="12F0EA65" w14:textId="77777777" w:rsidR="00D04009" w:rsidRPr="00F97CD3" w:rsidRDefault="00D04009" w:rsidP="00D04009">
            <w:pPr>
              <w:pStyle w:val="IEEEEquation"/>
              <w:rPr>
                <w:i w:val="0"/>
              </w:rPr>
            </w:pPr>
            <w:r w:rsidRPr="00F97CD3">
              <w:rPr>
                <w:i w:val="0"/>
              </w:rPr>
              <w:t xml:space="preserve">    {</w:t>
            </w:r>
          </w:p>
          <w:p w14:paraId="3F5CCD61" w14:textId="77777777" w:rsidR="00D04009" w:rsidRPr="00F97CD3" w:rsidRDefault="00D04009" w:rsidP="00D04009">
            <w:pPr>
              <w:pStyle w:val="IEEEEquation"/>
            </w:pPr>
            <w:r w:rsidRPr="00F97CD3">
              <w:rPr>
                <w:i w:val="0"/>
              </w:rPr>
              <w:t xml:space="preserve">        </w:t>
            </w:r>
            <m:oMath>
              <m:r>
                <m:t>θ</m:t>
              </m:r>
              <m:d>
                <m:dPr>
                  <m:begChr m:val="["/>
                  <m:endChr m:val="]"/>
                  <m:ctrlPr/>
                </m:dPr>
                <m:e>
                  <m:r>
                    <m:t>t</m:t>
                  </m:r>
                </m:e>
              </m:d>
              <m:r>
                <m:t>=</m:t>
              </m:r>
              <m:sSup>
                <m:sSupPr>
                  <m:ctrlPr/>
                </m:sSupPr>
                <m:e>
                  <m:r>
                    <m:t>η</m:t>
                  </m:r>
                </m:e>
                <m:sup>
                  <m:r>
                    <m:t>-</m:t>
                  </m:r>
                </m:sup>
              </m:sSup>
              <m:r>
                <m:t>θ</m:t>
              </m:r>
              <m:d>
                <m:dPr>
                  <m:begChr m:val="["/>
                  <m:endChr m:val="]"/>
                  <m:ctrlPr/>
                </m:dPr>
                <m:e>
                  <m:r>
                    <m:t>t-1</m:t>
                  </m:r>
                </m:e>
              </m:d>
            </m:oMath>
          </w:p>
          <w:p w14:paraId="663FCDEA" w14:textId="77777777" w:rsidR="00D04009" w:rsidRPr="00F97CD3" w:rsidRDefault="00D04009" w:rsidP="00D04009">
            <w:pPr>
              <w:pStyle w:val="IEEEEquation"/>
            </w:pPr>
            <w:r w:rsidRPr="00F97CD3">
              <w:rPr>
                <w:i w:val="0"/>
              </w:rPr>
              <w:t xml:space="preserve">        </w:t>
            </w:r>
            <m:oMath>
              <m:r>
                <m:t>Δw</m:t>
              </m:r>
              <m:d>
                <m:dPr>
                  <m:begChr m:val="["/>
                  <m:endChr m:val="]"/>
                  <m:ctrlPr/>
                </m:dPr>
                <m:e>
                  <m:r>
                    <m:t>t</m:t>
                  </m:r>
                </m:e>
              </m:d>
              <m:r>
                <m:t>=-Δw</m:t>
              </m:r>
              <m:d>
                <m:dPr>
                  <m:begChr m:val="["/>
                  <m:endChr m:val="]"/>
                  <m:ctrlPr/>
                </m:dPr>
                <m:e>
                  <m:r>
                    <m:t>t-1</m:t>
                  </m:r>
                </m:e>
              </m:d>
            </m:oMath>
          </w:p>
          <w:p w14:paraId="38CB7561" w14:textId="77777777" w:rsidR="00D04009" w:rsidRPr="00F97CD3" w:rsidRDefault="00D04009" w:rsidP="00D04009">
            <w:pPr>
              <w:pStyle w:val="IEEEEquation"/>
            </w:pPr>
            <w:r w:rsidRPr="00F97CD3">
              <w:rPr>
                <w:i w:val="0"/>
              </w:rPr>
              <w:t xml:space="preserve">        </w:t>
            </w:r>
            <m:oMath>
              <m:f>
                <m:fPr>
                  <m:ctrlPr/>
                </m:fPr>
                <m:num>
                  <m:r>
                    <m:t>∂E</m:t>
                  </m:r>
                </m:num>
                <m:den>
                  <m:r>
                    <m:t>∂w</m:t>
                  </m:r>
                </m:den>
              </m:f>
              <m:d>
                <m:dPr>
                  <m:begChr m:val="["/>
                  <m:endChr m:val="]"/>
                  <m:ctrlPr/>
                </m:dPr>
                <m:e>
                  <m:r>
                    <m:t>t</m:t>
                  </m:r>
                </m:e>
              </m:d>
              <m:r>
                <m:t>=0</m:t>
              </m:r>
            </m:oMath>
          </w:p>
          <w:p w14:paraId="7062EF3D" w14:textId="77777777" w:rsidR="00D04009" w:rsidRPr="00F97CD3" w:rsidRDefault="00D04009" w:rsidP="00D04009">
            <w:pPr>
              <w:pStyle w:val="IEEEEquation"/>
              <w:rPr>
                <w:i w:val="0"/>
              </w:rPr>
            </w:pPr>
            <w:r w:rsidRPr="00F97CD3">
              <w:rPr>
                <w:i w:val="0"/>
              </w:rPr>
              <w:lastRenderedPageBreak/>
              <w:t xml:space="preserve">    }</w:t>
            </w:r>
          </w:p>
          <w:p w14:paraId="1E80F1AC" w14:textId="77777777" w:rsidR="00D04009" w:rsidRPr="00F97CD3" w:rsidRDefault="00D04009" w:rsidP="00D04009">
            <w:pPr>
              <w:pStyle w:val="IEEEEquation"/>
              <w:rPr>
                <w:i w:val="0"/>
              </w:rPr>
            </w:pPr>
            <w:r w:rsidRPr="00F97CD3">
              <w:rPr>
                <w:i w:val="0"/>
              </w:rPr>
              <w:t xml:space="preserve">    else</w:t>
            </w:r>
          </w:p>
          <w:p w14:paraId="53C4065C" w14:textId="77777777" w:rsidR="00D04009" w:rsidRPr="00F97CD3" w:rsidRDefault="00D04009" w:rsidP="00D04009">
            <w:pPr>
              <w:pStyle w:val="IEEEEquation"/>
              <w:rPr>
                <w:i w:val="0"/>
              </w:rPr>
            </w:pPr>
            <w:r w:rsidRPr="00F97CD3">
              <w:rPr>
                <w:i w:val="0"/>
              </w:rPr>
              <w:t xml:space="preserve">    {</w:t>
            </w:r>
          </w:p>
          <w:p w14:paraId="2234DE13" w14:textId="77777777" w:rsidR="00D04009" w:rsidRPr="00F97CD3" w:rsidRDefault="00D04009" w:rsidP="00D04009">
            <w:pPr>
              <w:pStyle w:val="IEEEEquation"/>
            </w:pPr>
            <w:r w:rsidRPr="00F97CD3">
              <w:rPr>
                <w:i w:val="0"/>
              </w:rPr>
              <w:t xml:space="preserve">        </w:t>
            </w:r>
            <m:oMath>
              <m:r>
                <m:t>Δw</m:t>
              </m:r>
              <m:d>
                <m:dPr>
                  <m:begChr m:val="["/>
                  <m:endChr m:val="]"/>
                  <m:ctrlPr/>
                </m:dPr>
                <m:e>
                  <m:r>
                    <m:t>t</m:t>
                  </m:r>
                </m:e>
              </m:d>
              <m:r>
                <m:t>=-θ</m:t>
              </m:r>
              <m:d>
                <m:dPr>
                  <m:begChr m:val="["/>
                  <m:endChr m:val="]"/>
                  <m:ctrlPr/>
                </m:dPr>
                <m:e>
                  <m:r>
                    <m:t>t</m:t>
                  </m:r>
                </m:e>
              </m:d>
              <m:r>
                <m:t>⋅sign</m:t>
              </m:r>
              <m:d>
                <m:dPr>
                  <m:ctrlPr/>
                </m:dPr>
                <m:e>
                  <m:f>
                    <m:fPr>
                      <m:ctrlPr/>
                    </m:fPr>
                    <m:num>
                      <m:r>
                        <m:t>∂E</m:t>
                      </m:r>
                    </m:num>
                    <m:den>
                      <m:r>
                        <m:t>∂w</m:t>
                      </m:r>
                    </m:den>
                  </m:f>
                  <m:d>
                    <m:dPr>
                      <m:begChr m:val="["/>
                      <m:endChr m:val="]"/>
                      <m:ctrlPr/>
                    </m:dPr>
                    <m:e>
                      <m:r>
                        <m:t>t</m:t>
                      </m:r>
                    </m:e>
                  </m:d>
                </m:e>
              </m:d>
            </m:oMath>
          </w:p>
          <w:p w14:paraId="613852E5" w14:textId="77777777" w:rsidR="00D04009" w:rsidRPr="00F97CD3" w:rsidRDefault="00D04009" w:rsidP="00D04009">
            <w:pPr>
              <w:pStyle w:val="IEEEEquation"/>
              <w:rPr>
                <w:i w:val="0"/>
                <w:lang w:eastAsia="zh-CN"/>
              </w:rPr>
            </w:pPr>
            <w:r w:rsidRPr="00F97CD3">
              <w:rPr>
                <w:i w:val="0"/>
              </w:rPr>
              <w:t xml:space="preserve">    }</w:t>
            </w:r>
          </w:p>
          <w:p w14:paraId="48D10CC8" w14:textId="77777777" w:rsidR="00D04009" w:rsidRPr="00F97CD3" w:rsidRDefault="00D04009" w:rsidP="00D04009">
            <w:pPr>
              <w:pStyle w:val="IEEEEquation"/>
              <w:rPr>
                <w:i w:val="0"/>
                <w:lang w:eastAsia="zh-CN"/>
              </w:rPr>
            </w:pPr>
            <w:r w:rsidRPr="00F97CD3">
              <w:rPr>
                <w:rFonts w:hint="eastAsia"/>
                <w:i w:val="0"/>
                <w:lang w:eastAsia="zh-CN"/>
              </w:rPr>
              <w:t xml:space="preserve">    </w:t>
            </w:r>
          </w:p>
          <w:p w14:paraId="16E43C96" w14:textId="77777777" w:rsidR="00D04009" w:rsidRPr="00F97CD3" w:rsidRDefault="00D04009" w:rsidP="00D04009">
            <w:pPr>
              <w:pStyle w:val="IEEEEquation"/>
              <w:rPr>
                <w:lang w:eastAsia="zh-CN"/>
              </w:rPr>
            </w:pPr>
            <w:r w:rsidRPr="00F97CD3">
              <w:rPr>
                <w:i w:val="0"/>
              </w:rPr>
              <w:t xml:space="preserve">    </w:t>
            </w:r>
            <m:oMath>
              <m:r>
                <m:t>w</m:t>
              </m:r>
              <m:d>
                <m:dPr>
                  <m:begChr m:val="["/>
                  <m:endChr m:val="]"/>
                  <m:ctrlPr/>
                </m:dPr>
                <m:e>
                  <m:r>
                    <m:t>t+1</m:t>
                  </m:r>
                </m:e>
              </m:d>
              <m:r>
                <m:t>=w</m:t>
              </m:r>
              <m:d>
                <m:dPr>
                  <m:begChr m:val="["/>
                  <m:endChr m:val="]"/>
                  <m:ctrlPr/>
                </m:dPr>
                <m:e>
                  <m:r>
                    <m:t>t</m:t>
                  </m:r>
                </m:e>
              </m:d>
              <m:r>
                <m:t>+Δw</m:t>
              </m:r>
              <m:d>
                <m:dPr>
                  <m:begChr m:val="["/>
                  <m:endChr m:val="]"/>
                  <m:ctrlPr/>
                </m:dPr>
                <m:e>
                  <m:r>
                    <m:t>t</m:t>
                  </m:r>
                </m:e>
              </m:d>
            </m:oMath>
          </w:p>
          <w:p w14:paraId="4CF4F77F" w14:textId="77777777" w:rsidR="00D04009" w:rsidRPr="00F97CD3" w:rsidRDefault="00D04009" w:rsidP="00D04009">
            <w:pPr>
              <w:pStyle w:val="IEEEEquation"/>
              <w:rPr>
                <w:i w:val="0"/>
                <w:lang w:eastAsia="zh-CN"/>
              </w:rPr>
            </w:pPr>
            <w:r w:rsidRPr="00F97CD3">
              <w:rPr>
                <w:rFonts w:hint="eastAsia"/>
                <w:i w:val="0"/>
                <w:lang w:eastAsia="zh-CN"/>
              </w:rPr>
              <w:t xml:space="preserve">    store current </w:t>
            </w:r>
            <m:oMath>
              <m:r>
                <w:rPr>
                  <w:lang w:eastAsia="zh-CN"/>
                </w:rPr>
                <m:t>t</m:t>
              </m:r>
            </m:oMath>
            <w:r w:rsidRPr="00F97CD3">
              <w:rPr>
                <w:rFonts w:hint="eastAsia"/>
                <w:i w:val="0"/>
                <w:lang w:eastAsia="zh-CN"/>
              </w:rPr>
              <w:t xml:space="preserve"> state variables to next epoch</w:t>
            </w:r>
          </w:p>
          <w:p w14:paraId="2BF549F3" w14:textId="6CC79508" w:rsidR="00D04009" w:rsidRPr="00F97CD3" w:rsidRDefault="00D04009" w:rsidP="00D04009">
            <w:pPr>
              <w:pStyle w:val="IEEEEquation"/>
              <w:rPr>
                <w:i w:val="0"/>
              </w:rPr>
            </w:pPr>
            <w:r w:rsidRPr="00F97CD3">
              <w:rPr>
                <w:i w:val="0"/>
              </w:rPr>
              <w:t>}</w:t>
            </w:r>
          </w:p>
        </w:tc>
      </w:tr>
    </w:tbl>
    <w:p w14:paraId="0396DDF0" w14:textId="0AE7596C" w:rsidR="005001E6" w:rsidRPr="00F97CD3" w:rsidRDefault="005001E6" w:rsidP="00D04009">
      <w:pPr>
        <w:pStyle w:val="IEEEPlainText"/>
        <w:rPr>
          <w:lang w:eastAsia="zh-CN"/>
        </w:rPr>
      </w:pPr>
      <w:r w:rsidRPr="00F97CD3">
        <w:rPr>
          <w:lang w:eastAsia="zh-CN"/>
        </w:rPr>
        <w:lastRenderedPageBreak/>
        <w:t xml:space="preserve">Intuitively, </w:t>
      </w:r>
      <w:r w:rsidR="00857F73" w:rsidRPr="00F97CD3">
        <w:rPr>
          <w:lang w:eastAsia="zh-CN"/>
        </w:rPr>
        <w:t xml:space="preserve">the algorithm makes it </w:t>
      </w:r>
      <w:r w:rsidR="00FE4A81" w:rsidRPr="00F97CD3">
        <w:rPr>
          <w:lang w:eastAsia="zh-CN"/>
        </w:rPr>
        <w:t>confident</w:t>
      </w:r>
      <w:r w:rsidR="00857F73" w:rsidRPr="00F97CD3">
        <w:rPr>
          <w:lang w:eastAsia="zh-CN"/>
        </w:rPr>
        <w:t xml:space="preserve"> for the weights updated to reach local minima</w:t>
      </w:r>
      <w:r w:rsidR="003966CE" w:rsidRPr="00F97CD3">
        <w:rPr>
          <w:lang w:eastAsia="zh-CN"/>
        </w:rPr>
        <w:t>.</w:t>
      </w:r>
    </w:p>
    <w:p w14:paraId="2DAB7A83" w14:textId="2442D8E6" w:rsidR="00D86528" w:rsidRPr="00F97CD3" w:rsidRDefault="003D1718" w:rsidP="00C90334">
      <w:pPr>
        <w:pStyle w:val="IEEEFigure"/>
      </w:pPr>
      <w:r w:rsidRPr="00F97CD3">
        <w:rPr>
          <w:rFonts w:hint="eastAsia"/>
          <w:lang w:eastAsia="en-US"/>
        </w:rPr>
        <w:drawing>
          <wp:inline distT="0" distB="0" distL="0" distR="0" wp14:anchorId="3387AE0C" wp14:editId="570672DB">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0834E4D7" w:rsidR="006224B9" w:rsidRPr="00F97CD3" w:rsidRDefault="006224B9" w:rsidP="006224B9">
      <w:pPr>
        <w:pStyle w:val="IEEEFigureCaption"/>
        <w:rPr>
          <w:lang w:eastAsia="zh-CN"/>
        </w:rPr>
      </w:pPr>
      <w:r w:rsidRPr="00F97CD3">
        <w:t xml:space="preserve">Fig. </w:t>
      </w:r>
      <w:r w:rsidR="0012349D">
        <w:fldChar w:fldCharType="begin"/>
      </w:r>
      <w:r w:rsidR="0012349D">
        <w:instrText xml:space="preserve"> SEQ Fig. \* ARABIC </w:instrText>
      </w:r>
      <w:r w:rsidR="0012349D">
        <w:fldChar w:fldCharType="separate"/>
      </w:r>
      <w:r w:rsidR="00E219CF">
        <w:rPr>
          <w:noProof/>
        </w:rPr>
        <w:t>3</w:t>
      </w:r>
      <w:r w:rsidR="0012349D">
        <w:rPr>
          <w:noProof/>
        </w:rPr>
        <w:fldChar w:fldCharType="end"/>
      </w:r>
      <w:r w:rsidRPr="00F97CD3">
        <w:t xml:space="preserve">.  </w:t>
      </w:r>
      <w:r w:rsidR="004170E6" w:rsidRPr="00F97CD3">
        <w:t xml:space="preserve">When </w:t>
      </w:r>
      <w:r w:rsidR="004170E6" w:rsidRPr="00F97CD3">
        <w:rPr>
          <w:lang w:eastAsia="zh-CN"/>
        </w:rPr>
        <w:t xml:space="preserve">gradient doesn’t change its sign (left), </w:t>
      </w:r>
      <w:r w:rsidR="00F52220" w:rsidRPr="00F97CD3">
        <w:rPr>
          <w:lang w:eastAsia="zh-CN"/>
        </w:rPr>
        <w:t>w</w:t>
      </w:r>
      <w:r w:rsidR="00ED7FE3" w:rsidRPr="00F97CD3">
        <w:rPr>
          <w:lang w:eastAsia="zh-CN"/>
        </w:rPr>
        <w:t>eight takes a larger step by</w:t>
      </w:r>
      <w:r w:rsidR="003B5EDB" w:rsidRPr="00F97CD3">
        <w:rPr>
          <w:lang w:eastAsia="zh-CN"/>
        </w:rPr>
        <w:t xml:space="preserve"> a ratio</w:t>
      </w:r>
      <w:r w:rsidR="00ED7FE3" w:rsidRPr="00F97CD3">
        <w:rPr>
          <w:lang w:eastAsia="zh-CN"/>
        </w:rPr>
        <w:t xml:space="preserve"> </w:t>
      </w:r>
      <m:oMath>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&gt;1</m:t>
        </m:r>
      </m:oMath>
      <w:r w:rsidR="00ED7FE3" w:rsidRPr="00F97CD3">
        <w:rPr>
          <w:lang w:eastAsia="zh-CN"/>
        </w:rPr>
        <w:t xml:space="preserve"> to update.</w:t>
      </w:r>
      <w:r w:rsidR="00F52220" w:rsidRPr="00F97CD3">
        <w:rPr>
          <w:lang w:eastAsia="zh-CN"/>
        </w:rPr>
        <w:t xml:space="preserve">  When gradient changes its sign (right), </w:t>
      </w:r>
      <w:r w:rsidR="00982937" w:rsidRPr="00F97CD3">
        <w:rPr>
          <w:lang w:eastAsia="zh-CN"/>
        </w:rPr>
        <w:t xml:space="preserve">weight doesn’t update at this epoch but will take a smaller step by a ratio </w:t>
      </w:r>
      <m:oMath>
        <m:r>
          <w:rPr>
            <w:rFonts w:ascii="Cambria Math" w:hAnsi="Cambria Math"/>
            <w:lang w:eastAsia="zh-CN"/>
          </w:rPr>
          <m:t>0&lt;</m:t>
        </m:r>
        <m:sSup>
          <m:sSupPr>
            <m:ctrlPr>
              <w:rPr>
                <w:rFonts w:ascii="Cambria Math" w:hAnsi="Cambria Math"/>
                <w:i/>
                <w:lang w:eastAsia="zh-CN"/>
              </w:rPr>
            </m:ctrlPr>
          </m:sSupPr>
          <m:e>
            <m:r>
              <w:rPr>
                <w:rFonts w:ascii="Cambria Math" w:hAnsi="Cambria Math"/>
                <w:lang w:eastAsia="zh-CN"/>
              </w:rPr>
              <m:t>η</m:t>
            </m:r>
          </m:e>
          <m:sup>
            <m:r>
              <w:rPr>
                <w:rFonts w:ascii="Cambria Math" w:hAnsi="Cambria Math"/>
                <w:lang w:eastAsia="zh-CN"/>
              </w:rPr>
              <m:t>-</m:t>
            </m:r>
          </m:sup>
        </m:sSup>
        <m:r>
          <w:rPr>
            <w:rFonts w:ascii="Cambria Math" w:hAnsi="Cambria Math"/>
            <w:lang w:eastAsia="zh-CN"/>
          </w:rPr>
          <m:t>&lt;1</m:t>
        </m:r>
      </m:oMath>
      <w:r w:rsidR="00982937" w:rsidRPr="00F97CD3">
        <w:rPr>
          <w:lang w:eastAsia="zh-CN"/>
        </w:rPr>
        <w:t xml:space="preserve"> to update at next epoch.</w:t>
      </w:r>
    </w:p>
    <w:p w14:paraId="27D4056C" w14:textId="5FACEE82" w:rsidR="00D17AE6" w:rsidRPr="0040061A" w:rsidRDefault="00AB4AE1" w:rsidP="0040061A">
      <w:pPr>
        <w:pStyle w:val="IEEEPlainText"/>
      </w:pPr>
      <w:r w:rsidRPr="00F97CD3">
        <w:t>Concluded after some experiments</w:t>
      </w:r>
      <w:r w:rsidR="00176368" w:rsidRPr="00F97CD3">
        <w:t xml:space="preserve"> [</w:t>
      </w:r>
      <w:r w:rsidR="003741E6" w:rsidRPr="00F97CD3">
        <w:rPr>
          <w:rFonts w:hint="eastAsia"/>
          <w:lang w:eastAsia="zh-CN"/>
        </w:rPr>
        <w:t>3</w:t>
      </w:r>
      <w:r w:rsidR="00176368" w:rsidRPr="00F97CD3">
        <w:t>]</w:t>
      </w:r>
      <w:r w:rsidRPr="00F97CD3">
        <w:t xml:space="preserve">, </w:t>
      </w:r>
      <w:r w:rsidR="001242F2" w:rsidRPr="00F97CD3">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rsidRPr="00F97CD3">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rsidRPr="00F97CD3">
        <w:t xml:space="preserve"> will neither improve nor deteriorate convergence time.  </w:t>
      </w:r>
      <w:r w:rsidR="006C2AFD" w:rsidRPr="00F97CD3">
        <w:t>T</w:t>
      </w:r>
      <w:r w:rsidR="00385E5F" w:rsidRPr="00F97CD3">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rsidRPr="00F97CD3">
        <w:t xml:space="preserve"> </w:t>
      </w:r>
      <w:proofErr w:type="gramStart"/>
      <w:r w:rsidR="00385E5F" w:rsidRPr="00F97CD3">
        <w:t xml:space="preserve">and </w:t>
      </w:r>
      <w:proofErr w:type="gramEnd"/>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rsidRPr="00F97CD3">
        <w:t>.</w:t>
      </w:r>
      <w:r w:rsidR="006C2AFD" w:rsidRPr="00F97CD3">
        <w:t xml:space="preserve">  </w:t>
      </w:r>
      <w:r w:rsidR="008D33F4" w:rsidRPr="00F97CD3">
        <w:t xml:space="preserve">As a similar </w:t>
      </w:r>
      <w:r w:rsidR="006C2AFD" w:rsidRPr="00F97CD3">
        <w:t xml:space="preserve">consequence, </w:t>
      </w:r>
      <w:r w:rsidR="005D154C" w:rsidRPr="00F97CD3">
        <w:t xml:space="preserve">the initial value of all </w:t>
      </w:r>
      <m:oMath>
        <m:r>
          <w:rPr>
            <w:rFonts w:ascii="Cambria Math" w:hAnsi="Cambria Math"/>
          </w:rPr>
          <m:t>θ</m:t>
        </m:r>
      </m:oMath>
      <w:r w:rsidR="005D154C" w:rsidRPr="00F97CD3">
        <w:t xml:space="preserve"> is set to</w:t>
      </w:r>
      <w:r w:rsidR="00955664" w:rsidRPr="00F97CD3">
        <w:t xml:space="preserve"> </w:t>
      </w:r>
      <w:r w:rsidR="00866AA4" w:rsidRPr="00F97CD3">
        <w:rPr>
          <w:rFonts w:hint="eastAsia"/>
          <w:lang w:eastAsia="zh-CN"/>
        </w:rPr>
        <w:t>0.1</w:t>
      </w:r>
      <w:r w:rsidR="005D154C" w:rsidRPr="00F97CD3">
        <w:t>.</w:t>
      </w:r>
    </w:p>
    <w:p w14:paraId="1FAFF7B5" w14:textId="77777777" w:rsidR="00B47857" w:rsidRPr="00F97CD3" w:rsidRDefault="00B47857" w:rsidP="00B47857">
      <w:pPr>
        <w:pStyle w:val="Heading2"/>
      </w:pPr>
      <w:r w:rsidRPr="00F97CD3">
        <w:t>Levenberg-Marquardt Algorithm (LM)</w:t>
      </w:r>
    </w:p>
    <w:p w14:paraId="3CBE974C" w14:textId="77777777" w:rsidR="00B47857" w:rsidRPr="00F97CD3" w:rsidRDefault="00B47857" w:rsidP="00B47857">
      <w:pPr>
        <w:pStyle w:val="IEEEPlainText"/>
        <w:rPr>
          <w:lang w:eastAsia="zh-CN"/>
        </w:rPr>
      </w:pPr>
      <w:r w:rsidRPr="00F97CD3">
        <w:rPr>
          <w:rFonts w:hint="eastAsia"/>
          <w:lang w:eastAsia="zh-CN"/>
        </w:rPr>
        <w:t xml:space="preserve">Mathematically, Levenberg-Marquardt algorithm aims at solving out non-linear least square problem.  It is much more efficient than other techniques applied to a neural network no more than hundreds of weights, even if the computation requirements are higher than other algorithms within </w:t>
      </w:r>
      <w:r w:rsidRPr="00F97CD3">
        <w:rPr>
          <w:lang w:eastAsia="zh-CN"/>
        </w:rPr>
        <w:t>iteration</w:t>
      </w:r>
      <w:r w:rsidRPr="00F97CD3">
        <w:rPr>
          <w:rFonts w:hint="eastAsia"/>
          <w:lang w:eastAsia="zh-CN"/>
        </w:rPr>
        <w:t>s [4].</w:t>
      </w:r>
    </w:p>
    <w:p w14:paraId="76BF0F74" w14:textId="77777777" w:rsidR="00B47857" w:rsidRPr="00F97CD3" w:rsidRDefault="00B47857" w:rsidP="00B47857">
      <w:pPr>
        <w:pStyle w:val="IEEEPlainText"/>
        <w:rPr>
          <w:lang w:eastAsia="zh-CN"/>
        </w:rPr>
      </w:pPr>
      <w:r w:rsidRPr="00F97CD3">
        <w:rPr>
          <w:rFonts w:hint="eastAsia"/>
          <w:lang w:eastAsia="zh-CN"/>
        </w:rPr>
        <w:t>Gauss-Newton</w:t>
      </w:r>
      <w:r w:rsidRPr="00F97CD3">
        <w:rPr>
          <w:lang w:eastAsia="zh-CN"/>
        </w:rPr>
        <w:t>’</w:t>
      </w:r>
      <w:r w:rsidRPr="00F97CD3">
        <w:rPr>
          <w:rFonts w:hint="eastAsia"/>
          <w:lang w:eastAsia="zh-CN"/>
        </w:rPr>
        <w:t>s method gives out an update to the weight,</w:t>
      </w:r>
    </w:p>
    <w:p w14:paraId="1AC0D4F9"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i/>
                      <w:lang w:eastAsia="zh-CN"/>
                    </w:rPr>
                  </m:ctrlPr>
                </m:dPr>
                <m:e>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m:oMathPara>
    </w:p>
    <w:p w14:paraId="72B70349"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Hessian matrix and </w:t>
      </w:r>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gradient.  The Hessian matrix can be approximated by,</w:t>
      </w:r>
    </w:p>
    <w:p w14:paraId="7205F583" w14:textId="77777777" w:rsidR="00B47857" w:rsidRPr="00F97CD3" w:rsidRDefault="0012349D" w:rsidP="00B47857">
      <w:pPr>
        <w:pStyle w:val="IEEEPlainText"/>
        <w:ind w:firstLine="0"/>
        <w:rPr>
          <w:lang w:eastAsia="zh-CN"/>
        </w:rPr>
      </w:pPr>
      <m:oMathPara>
        <m:oMath>
          <m:sSup>
            <m:sSupPr>
              <m:ctrlPr>
                <w:rPr>
                  <w:rFonts w:ascii="Cambria Math" w:hAnsi="Cambria Math"/>
                  <w:i/>
                  <w:lang w:eastAsia="zh-CN"/>
                </w:rPr>
              </m:ctrlPr>
            </m:sSupPr>
            <m:e>
              <m:r>
                <m:rPr>
                  <m:sty m:val="p"/>
                </m:rPr>
                <w:rPr>
                  <w:rFonts w:ascii="Cambria Math" w:hAnsi="Cambria Math"/>
                  <w:lang w:eastAsia="zh-CN"/>
                </w:rPr>
                <m:t>∇</m:t>
              </m:r>
              <m:ctrlPr>
                <w:rPr>
                  <w:rFonts w:ascii="Cambria Math" w:hAnsi="Cambria Math"/>
                  <w:lang w:eastAsia="zh-CN"/>
                </w:rPr>
              </m:ctrlPr>
            </m:e>
            <m:sup>
              <m:r>
                <w:rPr>
                  <w:rFonts w:ascii="Cambria Math" w:hAnsi="Cambria Math"/>
                  <w:lang w:eastAsia="zh-CN"/>
                </w:rPr>
                <m:t>2</m:t>
              </m:r>
            </m:sup>
          </m:sSup>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m:oMathPara>
    </w:p>
    <w:p w14:paraId="69A8954E" w14:textId="77777777" w:rsidR="00B47857" w:rsidRPr="00F97CD3" w:rsidRDefault="00B47857" w:rsidP="00B47857">
      <w:pPr>
        <w:pStyle w:val="IEEEPlainText"/>
        <w:rPr>
          <w:lang w:eastAsia="zh-CN"/>
        </w:rPr>
      </w:pPr>
      <w:proofErr w:type="gramStart"/>
      <w:r w:rsidRPr="00F97CD3">
        <w:rPr>
          <w:rFonts w:hint="eastAsia"/>
          <w:lang w:eastAsia="zh-CN"/>
        </w:rPr>
        <w:t>and</w:t>
      </w:r>
      <w:proofErr w:type="gramEnd"/>
      <w:r w:rsidRPr="00F97CD3">
        <w:rPr>
          <w:rFonts w:hint="eastAsia"/>
          <w:lang w:eastAsia="zh-CN"/>
        </w:rPr>
        <w:t xml:space="preserve"> the gradient vector can be calculated as,</w:t>
      </w:r>
    </w:p>
    <w:p w14:paraId="0374AEC7" w14:textId="77777777" w:rsidR="00B47857" w:rsidRPr="00F97CD3" w:rsidRDefault="00B47857" w:rsidP="00B47857">
      <w:pPr>
        <w:pStyle w:val="IEEEPlainText"/>
        <w:ind w:firstLine="0"/>
        <w:rPr>
          <w:lang w:eastAsia="zh-CN"/>
        </w:rPr>
      </w:pPr>
      <m:oMathPara>
        <m:oMath>
          <m:r>
            <m:rPr>
              <m:sty m:val="p"/>
            </m:rPr>
            <w:rPr>
              <w:rFonts w:ascii="Cambria Math" w:hAnsi="Cambria Math"/>
              <w:lang w:eastAsia="zh-CN"/>
            </w:rPr>
            <m: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d>
            <m:dPr>
              <m:begChr m:val="["/>
              <m:endChr m:val="]"/>
              <m:ctrlPr>
                <w:rPr>
                  <w:rFonts w:ascii="Cambria Math" w:hAnsi="Cambria Math"/>
                  <w:i/>
                  <w:lang w:eastAsia="zh-CN"/>
                </w:rPr>
              </m:ctrlPr>
            </m:dPr>
            <m:e>
              <m:r>
                <m:rPr>
                  <m:sty m:val="bi"/>
                </m:rPr>
                <w:rPr>
                  <w:rFonts w:ascii="Cambria Math" w:hAnsi="Cambria Math"/>
                  <w:lang w:eastAsia="zh-CN"/>
                </w:rPr>
                <m:t>T</m:t>
              </m:r>
              <m:r>
                <w:rPr>
                  <w:rFonts w:ascii="Cambria Math" w:hAnsi="Cambria Math"/>
                  <w:lang w:eastAsia="zh-CN"/>
                </w:rPr>
                <m:t>-f</m:t>
              </m:r>
              <m:d>
                <m:dPr>
                  <m:ctrlPr>
                    <w:rPr>
                      <w:rFonts w:ascii="Cambria Math" w:hAnsi="Cambria Math"/>
                      <w:i/>
                      <w:lang w:eastAsia="zh-CN"/>
                    </w:rPr>
                  </m:ctrlPr>
                </m:dPr>
                <m:e>
                  <m:r>
                    <m:rPr>
                      <m:sty m:val="bi"/>
                    </m:rPr>
                    <w:rPr>
                      <w:rFonts w:ascii="Cambria Math" w:hAnsi="Cambria Math"/>
                      <w:lang w:eastAsia="zh-CN"/>
                    </w:rPr>
                    <m:t>w</m:t>
                  </m:r>
                </m:e>
              </m:d>
            </m:e>
          </m:d>
        </m:oMath>
      </m:oMathPara>
    </w:p>
    <w:p w14:paraId="2E61A8D0"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is the Jacobian matrix with </w:t>
      </w:r>
      <m:oMath>
        <m:r>
          <w:rPr>
            <w:rFonts w:ascii="Cambria Math" w:hAnsi="Cambria Math"/>
            <w:lang w:eastAsia="zh-CN"/>
          </w:rPr>
          <m:t>M</m:t>
        </m:r>
      </m:oMath>
      <w:r w:rsidRPr="00F97CD3">
        <w:rPr>
          <w:rFonts w:hint="eastAsia"/>
          <w:lang w:eastAsia="zh-CN"/>
        </w:rPr>
        <w:t xml:space="preserve"> as the network output number and </w:t>
      </w:r>
      <m:oMath>
        <m:r>
          <w:rPr>
            <w:rFonts w:ascii="Cambria Math" w:hAnsi="Cambria Math"/>
            <w:lang w:eastAsia="zh-CN"/>
          </w:rPr>
          <m:t>N</m:t>
        </m:r>
      </m:oMath>
      <w:r w:rsidRPr="00F97CD3">
        <w:rPr>
          <w:rFonts w:hint="eastAsia"/>
          <w:lang w:eastAsia="zh-CN"/>
        </w:rPr>
        <w:t xml:space="preserve"> as the weight number connected to a single neuron.</w:t>
      </w:r>
    </w:p>
    <w:p w14:paraId="739606F4" w14:textId="77777777" w:rsidR="00B47857" w:rsidRPr="00F97CD3" w:rsidRDefault="00B47857" w:rsidP="00B47857">
      <w:pPr>
        <w:pStyle w:val="IEEEPlainText"/>
        <w:ind w:firstLine="0"/>
        <w:rPr>
          <w:lang w:eastAsia="zh-CN"/>
        </w:rPr>
      </w:pPr>
      <m:oMathPara>
        <m:oMath>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m:t>
          </m:r>
          <m:d>
            <m:dPr>
              <m:begChr m:val="["/>
              <m:endChr m:val="]"/>
              <m:ctrlPr>
                <w:rPr>
                  <w:rFonts w:ascii="Cambria Math" w:hAnsi="Cambria Math"/>
                  <w:i/>
                  <w:lang w:eastAsia="zh-CN"/>
                </w:rPr>
              </m:ctrlPr>
            </m:dPr>
            <m:e>
              <m:m>
                <m:mPr>
                  <m:mcs>
                    <m:mc>
                      <m:mcPr>
                        <m:count m:val="4"/>
                        <m:mcJc m:val="center"/>
                      </m:mcPr>
                    </m:mc>
                  </m:mcs>
                  <m:ctrlPr>
                    <w:rPr>
                      <w:rFonts w:ascii="Cambria Math" w:hAnsi="Cambria Math"/>
                      <w:i/>
                      <w:lang w:eastAsia="zh-CN"/>
                    </w:rPr>
                  </m:ctrlPr>
                </m:mP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2</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ctrlPr>
                      <w:rPr>
                        <w:rFonts w:ascii="Cambria Math" w:eastAsia="Cambria Math" w:hAnsi="Cambria Math" w:cs="Cambria Math"/>
                        <w:i/>
                        <w:lang w:eastAsia="zh-CN"/>
                      </w:rPr>
                    </m:ctrlPr>
                  </m:e>
                </m:mr>
                <m:mr>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ctrlPr>
                      <w:rPr>
                        <w:rFonts w:ascii="Cambria Math" w:eastAsia="Cambria Math" w:hAnsi="Cambria Math" w:cs="Cambria Math"/>
                        <w:i/>
                        <w:lang w:eastAsia="zh-CN"/>
                      </w:rPr>
                    </m:ctrlPr>
                  </m:e>
                  <m:e>
                    <m:r>
                      <w:rPr>
                        <w:rFonts w:ascii="Cambria Math" w:eastAsia="Cambria Math" w:hAnsi="Cambria Math" w:cs="Cambria Math"/>
                        <w:lang w:eastAsia="zh-CN"/>
                      </w:rPr>
                      <m:t>⋱</m:t>
                    </m:r>
                  </m:e>
                  <m:e>
                    <m:r>
                      <w:rPr>
                        <w:rFonts w:ascii="Cambria Math" w:hAnsi="Cambria Math"/>
                        <w:lang w:eastAsia="zh-CN"/>
                      </w:rPr>
                      <m:t>⋮</m:t>
                    </m:r>
                  </m:e>
                </m:mr>
                <m:mr>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den>
                    </m:f>
                    <m:ctrlPr>
                      <w:rPr>
                        <w:rFonts w:ascii="Cambria Math" w:eastAsia="Cambria Math" w:hAnsi="Cambria Math" w:cs="Cambria Math"/>
                        <w:i/>
                        <w:lang w:eastAsia="zh-CN"/>
                      </w:rPr>
                    </m:ctrlP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2</m:t>
                            </m:r>
                          </m:sub>
                        </m:sSub>
                      </m:den>
                    </m:f>
                    <m:ctrlPr>
                      <w:rPr>
                        <w:rFonts w:ascii="Cambria Math" w:eastAsia="Cambria Math" w:hAnsi="Cambria Math" w:cs="Cambria Math"/>
                        <w:i/>
                        <w:lang w:eastAsia="zh-CN"/>
                      </w:rPr>
                    </m:ctrlPr>
                  </m:e>
                  <m:e>
                    <m:r>
                      <w:rPr>
                        <w:rFonts w:ascii="Cambria Math" w:eastAsia="Cambria Math" w:hAnsi="Cambria Math" w:cs="Cambria Math"/>
                        <w:lang w:eastAsia="zh-CN"/>
                      </w:rPr>
                      <m:t>⋯</m:t>
                    </m:r>
                  </m:e>
                  <m:e>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d>
                          <m:dPr>
                            <m:ctrlPr>
                              <w:rPr>
                                <w:rFonts w:ascii="Cambria Math" w:hAnsi="Cambria Math"/>
                                <w:i/>
                                <w:lang w:eastAsia="zh-CN"/>
                              </w:rPr>
                            </m:ctrlPr>
                          </m:dPr>
                          <m:e>
                            <m:r>
                              <m:rPr>
                                <m:sty m:val="bi"/>
                              </m:rPr>
                              <w:rPr>
                                <w:rFonts w:ascii="Cambria Math" w:hAnsi="Cambria Math"/>
                                <w:lang w:eastAsia="zh-CN"/>
                              </w:rPr>
                              <m:t>w</m:t>
                            </m:r>
                          </m:e>
                        </m:d>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N</m:t>
                            </m:r>
                          </m:sub>
                        </m:sSub>
                      </m:den>
                    </m:f>
                  </m:e>
                </m:mr>
              </m:m>
            </m:e>
          </m:d>
        </m:oMath>
      </m:oMathPara>
    </w:p>
    <w:p w14:paraId="5D95C536" w14:textId="77777777" w:rsidR="00B47857" w:rsidRPr="00F97CD3" w:rsidRDefault="00B47857" w:rsidP="00B47857">
      <w:pPr>
        <w:pStyle w:val="IEEEPlainText"/>
        <w:rPr>
          <w:lang w:eastAsia="zh-CN"/>
        </w:rPr>
      </w:pPr>
      <w:r w:rsidRPr="00F97CD3">
        <w:rPr>
          <w:rFonts w:hint="eastAsia"/>
          <w:lang w:eastAsia="zh-CN"/>
        </w:rPr>
        <w:t>Thus, the Gauss-Newton</w:t>
      </w:r>
      <w:r w:rsidRPr="00F97CD3">
        <w:rPr>
          <w:lang w:eastAsia="zh-CN"/>
        </w:rPr>
        <w:t>’</w:t>
      </w:r>
      <w:r w:rsidRPr="00F97CD3">
        <w:rPr>
          <w:rFonts w:hint="eastAsia"/>
          <w:lang w:eastAsia="zh-CN"/>
        </w:rPr>
        <w:t>s method updates weights as,</w:t>
      </w:r>
    </w:p>
    <w:p w14:paraId="55BB8B26"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16D6052D" w14:textId="77777777" w:rsidR="00B47857" w:rsidRPr="00F97CD3" w:rsidRDefault="00B47857" w:rsidP="00B47857">
      <w:pPr>
        <w:pStyle w:val="IEEEPlainText"/>
        <w:rPr>
          <w:lang w:eastAsia="zh-CN"/>
        </w:rPr>
      </w:pPr>
      <w:r w:rsidRPr="00F97CD3">
        <w:rPr>
          <w:rFonts w:hint="eastAsia"/>
          <w:lang w:eastAsia="zh-CN"/>
        </w:rPr>
        <w:lastRenderedPageBreak/>
        <w:t>Levenberg-Marquardt algorithm modifies above equation to ensure the inversion of matrix always exists by,</w:t>
      </w:r>
    </w:p>
    <w:p w14:paraId="2B91570E" w14:textId="77777777" w:rsidR="00B47857" w:rsidRPr="00F97CD3" w:rsidRDefault="00B47857" w:rsidP="00B47857">
      <w:pPr>
        <w:pStyle w:val="IEEEPlainText"/>
        <w:ind w:firstLine="0"/>
        <w:rPr>
          <w:lang w:eastAsia="zh-CN"/>
        </w:rPr>
      </w:pPr>
      <m:oMathPara>
        <m:oMath>
          <m:r>
            <w:rPr>
              <w:rFonts w:ascii="Cambria Math" w:hAnsi="Cambria Math"/>
              <w:lang w:eastAsia="zh-CN"/>
            </w:rPr>
            <m:t>Δ</m:t>
          </m:r>
          <m:r>
            <m:rPr>
              <m:sty m:val="bi"/>
            </m:rPr>
            <w:rPr>
              <w:rFonts w:ascii="Cambria Math" w:hAnsi="Cambria Math"/>
              <w:lang w:eastAsia="zh-CN"/>
            </w:rPr>
            <m:t>w</m:t>
          </m:r>
          <m:r>
            <w:rPr>
              <w:rFonts w:ascii="Cambria Math" w:hAnsi="Cambria Math"/>
              <w:lang w:eastAsia="zh-CN"/>
            </w:rPr>
            <m:t>=</m:t>
          </m:r>
          <m:sSup>
            <m:sSupPr>
              <m:ctrlPr>
                <w:rPr>
                  <w:rFonts w:ascii="Cambria Math" w:hAnsi="Cambria Math"/>
                  <w:i/>
                  <w:lang w:eastAsia="zh-CN"/>
                </w:rPr>
              </m:ctrlPr>
            </m:sSupPr>
            <m:e>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J</m:t>
                  </m:r>
                  <m:d>
                    <m:dPr>
                      <m:ctrlPr>
                        <w:rPr>
                          <w:rFonts w:ascii="Cambria Math" w:hAnsi="Cambria Math"/>
                          <w:i/>
                          <w:lang w:eastAsia="zh-CN"/>
                        </w:rPr>
                      </m:ctrlPr>
                    </m:dPr>
                    <m:e>
                      <m:r>
                        <m:rPr>
                          <m:sty m:val="bi"/>
                        </m:rPr>
                        <w:rPr>
                          <w:rFonts w:ascii="Cambria Math" w:hAnsi="Cambria Math"/>
                          <w:lang w:eastAsia="zh-CN"/>
                        </w:rPr>
                        <m:t>w</m:t>
                      </m:r>
                    </m:e>
                  </m:d>
                  <m:r>
                    <w:rPr>
                      <w:rFonts w:ascii="Cambria Math" w:hAnsi="Cambria Math"/>
                      <w:lang w:eastAsia="zh-CN"/>
                    </w:rPr>
                    <m:t>+λ</m:t>
                  </m:r>
                  <m:r>
                    <m:rPr>
                      <m:sty m:val="bi"/>
                    </m:rPr>
                    <w:rPr>
                      <w:rFonts w:ascii="Cambria Math" w:hAnsi="Cambria Math"/>
                      <w:lang w:eastAsia="zh-CN"/>
                    </w:rPr>
                    <m:t>I</m:t>
                  </m:r>
                </m:e>
              </m:d>
            </m:e>
            <m:sup>
              <m:r>
                <w:rPr>
                  <w:rFonts w:ascii="Cambria Math" w:hAnsi="Cambria Math"/>
                  <w:lang w:eastAsia="zh-CN"/>
                </w:rPr>
                <m:t>-1</m:t>
              </m:r>
            </m:sup>
          </m:sSup>
          <m:d>
            <m:dPr>
              <m:begChr m:val="["/>
              <m:endChr m:val="]"/>
              <m:ctrlPr>
                <w:rPr>
                  <w:rFonts w:ascii="Cambria Math" w:hAnsi="Cambria Math"/>
                  <w:lang w:eastAsia="zh-CN"/>
                </w:rPr>
              </m:ctrlPr>
            </m:dPr>
            <m:e>
              <m:sSup>
                <m:sSupPr>
                  <m:ctrlPr>
                    <w:rPr>
                      <w:rFonts w:ascii="Cambria Math" w:hAnsi="Cambria Math"/>
                      <w:i/>
                      <w:lang w:eastAsia="zh-CN"/>
                    </w:rPr>
                  </m:ctrlPr>
                </m:sSupPr>
                <m:e>
                  <m:r>
                    <m:rPr>
                      <m:sty m:val="bi"/>
                    </m:rPr>
                    <w:rPr>
                      <w:rFonts w:ascii="Cambria Math" w:hAnsi="Cambria Math"/>
                      <w:lang w:eastAsia="zh-CN"/>
                    </w:rPr>
                    <m:t>J</m:t>
                  </m:r>
                </m:e>
                <m:sup>
                  <m:r>
                    <m:rPr>
                      <m:sty m:val="p"/>
                    </m:rP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e>
          </m:d>
        </m:oMath>
      </m:oMathPara>
    </w:p>
    <w:p w14:paraId="01C58769" w14:textId="77777777" w:rsidR="00B47857" w:rsidRPr="00F97CD3" w:rsidRDefault="00B47857" w:rsidP="00B47857">
      <w:pPr>
        <w:pStyle w:val="IEEEPlainText"/>
        <w:rPr>
          <w:lang w:eastAsia="zh-CN"/>
        </w:rPr>
      </w:pPr>
      <w:proofErr w:type="gramStart"/>
      <w:r w:rsidRPr="00F97CD3">
        <w:rPr>
          <w:rFonts w:hint="eastAsia"/>
          <w:lang w:eastAsia="zh-CN"/>
        </w:rPr>
        <w:t>where</w:t>
      </w:r>
      <w:proofErr w:type="gramEnd"/>
      <w:r w:rsidRPr="00F97CD3">
        <w:rPr>
          <w:rFonts w:hint="eastAsia"/>
          <w:lang w:eastAsia="zh-CN"/>
        </w:rPr>
        <w:t xml:space="preserve"> </w:t>
      </w:r>
      <m:oMath>
        <m:r>
          <w:rPr>
            <w:rFonts w:ascii="Cambria Math" w:hAnsi="Cambria Math"/>
            <w:lang w:eastAsia="zh-CN"/>
          </w:rPr>
          <m:t>λ</m:t>
        </m:r>
      </m:oMath>
      <w:r w:rsidRPr="00F97CD3">
        <w:rPr>
          <w:rFonts w:hint="eastAsia"/>
          <w:lang w:eastAsia="zh-CN"/>
        </w:rPr>
        <w:t xml:space="preserve"> is a changeable damping parameter.  </w:t>
      </w:r>
      <m:oMath>
        <m:r>
          <w:rPr>
            <w:rFonts w:ascii="Cambria Math" w:hAnsi="Cambria Math"/>
            <w:lang w:eastAsia="zh-CN"/>
          </w:rPr>
          <m:t>λ</m:t>
        </m:r>
      </m:oMath>
      <w:r w:rsidRPr="00F97CD3">
        <w:rPr>
          <w:rFonts w:hint="eastAsia"/>
          <w:lang w:eastAsia="zh-CN"/>
        </w:rPr>
        <w:t xml:space="preserve"> </w:t>
      </w:r>
      <w:proofErr w:type="gramStart"/>
      <w:r w:rsidRPr="00F97CD3">
        <w:rPr>
          <w:rFonts w:hint="eastAsia"/>
          <w:lang w:eastAsia="zh-CN"/>
        </w:rPr>
        <w:t>will</w:t>
      </w:r>
      <w:proofErr w:type="gramEnd"/>
      <w:r w:rsidRPr="00F97CD3">
        <w:rPr>
          <w:rFonts w:hint="eastAsia"/>
          <w:lang w:eastAsia="zh-CN"/>
        </w:rPr>
        <w:t xml:space="preserve"> increase if squared error </w:t>
      </w:r>
      <m:oMath>
        <m:r>
          <w:rPr>
            <w:rFonts w:ascii="Cambria Math" w:hAnsi="Cambria Math"/>
            <w:lang w:eastAsia="zh-CN"/>
          </w:rPr>
          <m:t>E=</m:t>
        </m:r>
        <m:sSup>
          <m:sSupPr>
            <m:ctrlPr>
              <w:rPr>
                <w:rFonts w:ascii="Cambria Math" w:hAnsi="Cambria Math"/>
                <w:i/>
                <w:lang w:eastAsia="zh-CN"/>
              </w:rPr>
            </m:ctrlPr>
          </m:sSupPr>
          <m:e>
            <m:r>
              <m:rPr>
                <m:sty m:val="bi"/>
              </m:rPr>
              <w:rPr>
                <w:rFonts w:ascii="Cambria Math" w:hAnsi="Cambria Math"/>
                <w:lang w:eastAsia="zh-CN"/>
              </w:rPr>
              <m:t>e</m:t>
            </m:r>
          </m:e>
          <m:sup>
            <m:r>
              <w:rPr>
                <w:rFonts w:ascii="Cambria Math" w:hAnsi="Cambria Math"/>
                <w:lang w:eastAsia="zh-CN"/>
              </w:rPr>
              <m:t>T</m:t>
            </m:r>
          </m:sup>
        </m:sSup>
        <m:d>
          <m:dPr>
            <m:ctrlPr>
              <w:rPr>
                <w:rFonts w:ascii="Cambria Math" w:hAnsi="Cambria Math"/>
                <w:i/>
                <w:lang w:eastAsia="zh-CN"/>
              </w:rPr>
            </m:ctrlPr>
          </m:dPr>
          <m:e>
            <m:r>
              <m:rPr>
                <m:sty m:val="bi"/>
              </m:rPr>
              <w:rPr>
                <w:rFonts w:ascii="Cambria Math" w:hAnsi="Cambria Math"/>
                <w:lang w:eastAsia="zh-CN"/>
              </w:rPr>
              <m:t>w</m:t>
            </m:r>
          </m:e>
        </m:d>
        <m:r>
          <m:rPr>
            <m:sty m:val="bi"/>
          </m:rPr>
          <w:rPr>
            <w:rFonts w:ascii="Cambria Math" w:hAnsi="Cambria Math"/>
            <w:lang w:eastAsia="zh-CN"/>
          </w:rPr>
          <m:t>e</m:t>
        </m:r>
        <m:d>
          <m:dPr>
            <m:ctrlPr>
              <w:rPr>
                <w:rFonts w:ascii="Cambria Math" w:hAnsi="Cambria Math"/>
                <w:i/>
                <w:lang w:eastAsia="zh-CN"/>
              </w:rPr>
            </m:ctrlPr>
          </m:dPr>
          <m:e>
            <m:r>
              <m:rPr>
                <m:sty m:val="bi"/>
              </m:rPr>
              <w:rPr>
                <w:rFonts w:ascii="Cambria Math" w:hAnsi="Cambria Math"/>
                <w:lang w:eastAsia="zh-CN"/>
              </w:rPr>
              <m:t>w</m:t>
            </m:r>
          </m:e>
        </m:d>
      </m:oMath>
      <w:r w:rsidRPr="00F97CD3">
        <w:rPr>
          <w:rFonts w:hint="eastAsia"/>
          <w:lang w:eastAsia="zh-CN"/>
        </w:rPr>
        <w:t xml:space="preserve"> increases, </w:t>
      </w:r>
      <m:oMath>
        <m:r>
          <w:rPr>
            <w:rFonts w:ascii="Cambria Math" w:hAnsi="Cambria Math"/>
            <w:lang w:eastAsia="zh-CN"/>
          </w:rPr>
          <m:t>λ</m:t>
        </m:r>
      </m:oMath>
      <w:r w:rsidRPr="00F97CD3">
        <w:rPr>
          <w:rFonts w:hint="eastAsia"/>
          <w:lang w:eastAsia="zh-CN"/>
        </w:rPr>
        <w:t xml:space="preserve"> will decrease if squared error reduced, that is,</w:t>
      </w:r>
    </w:p>
    <w:p w14:paraId="11E87A06" w14:textId="77777777" w:rsidR="00B47857" w:rsidRPr="00F97CD3" w:rsidRDefault="00B47857" w:rsidP="00B47857">
      <w:pPr>
        <w:pStyle w:val="IEEEEquation"/>
        <w:rPr>
          <w:lang w:eastAsia="zh-CN"/>
        </w:rPr>
      </w:pPr>
      <m:oMathPara>
        <m:oMath>
          <m:r>
            <m:t>λ</m:t>
          </m:r>
          <m:d>
            <m:dPr>
              <m:begChr m:val="["/>
              <m:endChr m:val="]"/>
              <m:ctrlPr/>
            </m:dPr>
            <m:e>
              <m:r>
                <m:t>t</m:t>
              </m:r>
            </m:e>
          </m:d>
          <m:r>
            <m:t>=</m:t>
          </m:r>
          <m:d>
            <m:dPr>
              <m:begChr m:val="{"/>
              <m:endChr m:val=""/>
              <m:ctrlPr/>
            </m:dPr>
            <m:e>
              <m:m>
                <m:mPr>
                  <m:mcs>
                    <m:mc>
                      <m:mcPr>
                        <m:count m:val="2"/>
                        <m:mcJc m:val="center"/>
                      </m:mcPr>
                    </m:mc>
                  </m:mcs>
                  <m:ctrlPr/>
                </m:mPr>
                <m:mr>
                  <m:e>
                    <m:r>
                      <m:t>βλ</m:t>
                    </m:r>
                    <m:d>
                      <m:dPr>
                        <m:begChr m:val="["/>
                        <m:endChr m:val="]"/>
                        <m:ctrlPr/>
                      </m:dPr>
                      <m:e>
                        <m:r>
                          <m:t>t-1</m:t>
                        </m:r>
                      </m:e>
                    </m:d>
                  </m:e>
                  <m:e>
                    <m:r>
                      <m:t>E</m:t>
                    </m:r>
                    <m:d>
                      <m:dPr>
                        <m:begChr m:val="["/>
                        <m:endChr m:val="]"/>
                        <m:ctrlPr/>
                      </m:dPr>
                      <m:e>
                        <m:r>
                          <m:t>t</m:t>
                        </m:r>
                      </m:e>
                    </m:d>
                    <m:r>
                      <m:t>&gt;E</m:t>
                    </m:r>
                    <m:d>
                      <m:dPr>
                        <m:begChr m:val="["/>
                        <m:endChr m:val="]"/>
                        <m:ctrlPr/>
                      </m:dPr>
                      <m:e>
                        <m:r>
                          <m:t>t-1</m:t>
                        </m:r>
                      </m:e>
                    </m:d>
                  </m:e>
                </m:mr>
                <m:mr>
                  <m:e>
                    <m:f>
                      <m:fPr>
                        <m:ctrlPr/>
                      </m:fPr>
                      <m:num>
                        <m:r>
                          <m:t>1</m:t>
                        </m:r>
                      </m:num>
                      <m:den>
                        <m:r>
                          <m:t>β</m:t>
                        </m:r>
                      </m:den>
                    </m:f>
                    <m:r>
                      <m:t>λ</m:t>
                    </m:r>
                    <m:d>
                      <m:dPr>
                        <m:begChr m:val="["/>
                        <m:endChr m:val="]"/>
                        <m:ctrlPr/>
                      </m:dPr>
                      <m:e>
                        <m:r>
                          <m:t>t-1</m:t>
                        </m:r>
                      </m:e>
                    </m:d>
                  </m:e>
                  <m:e>
                    <m:r>
                      <m:t>E</m:t>
                    </m:r>
                    <m:d>
                      <m:dPr>
                        <m:begChr m:val="["/>
                        <m:endChr m:val="]"/>
                        <m:ctrlPr/>
                      </m:dPr>
                      <m:e>
                        <m:r>
                          <m:t>t</m:t>
                        </m:r>
                      </m:e>
                    </m:d>
                    <m:r>
                      <m:t>&lt;E</m:t>
                    </m:r>
                    <m:d>
                      <m:dPr>
                        <m:begChr m:val="["/>
                        <m:endChr m:val="]"/>
                        <m:ctrlPr/>
                      </m:dPr>
                      <m:e>
                        <m:r>
                          <m:t>t-1</m:t>
                        </m:r>
                      </m:e>
                    </m:d>
                  </m:e>
                </m:mr>
              </m:m>
            </m:e>
          </m:d>
        </m:oMath>
      </m:oMathPara>
    </w:p>
    <w:p w14:paraId="1E9DF879" w14:textId="77777777" w:rsidR="00B47857" w:rsidRPr="00F97CD3" w:rsidRDefault="00B47857" w:rsidP="00B47857">
      <w:pPr>
        <w:pStyle w:val="IEEEPlainText"/>
        <w:rPr>
          <w:lang w:eastAsia="zh-CN"/>
        </w:rPr>
      </w:pPr>
      <w:r w:rsidRPr="00F97CD3">
        <w:rPr>
          <w:rFonts w:hint="eastAsia"/>
        </w:rPr>
        <w:t xml:space="preserve">A good try for initial value of </w:t>
      </w:r>
      <m:oMath>
        <m:r>
          <w:rPr>
            <w:rFonts w:ascii="Cambria Math" w:hAnsi="Cambria Math"/>
          </w:rPr>
          <m:t>λ</m:t>
        </m:r>
      </m:oMath>
      <w:r w:rsidRPr="00F97CD3">
        <w:rPr>
          <w:rFonts w:hint="eastAsia"/>
        </w:rPr>
        <w:t xml:space="preserve"> could be </w:t>
      </w:r>
      <w:r w:rsidRPr="00F97CD3">
        <w:rPr>
          <w:rFonts w:hint="eastAsia"/>
          <w:lang w:eastAsia="zh-CN"/>
        </w:rPr>
        <w:t>0.01</w:t>
      </w:r>
      <w:r w:rsidRPr="00F97CD3">
        <w:rPr>
          <w:rFonts w:hint="eastAsia"/>
        </w:rPr>
        <w:t xml:space="preserve"> and the factor </w:t>
      </w:r>
      <m:oMath>
        <m:r>
          <w:rPr>
            <w:rFonts w:ascii="Cambria Math" w:hAnsi="Cambria Math"/>
          </w:rPr>
          <m:t>β</m:t>
        </m:r>
        <m:r>
          <m:rPr>
            <m:sty m:val="p"/>
          </m:rPr>
          <w:rPr>
            <w:rFonts w:ascii="Cambria Math" w:hAnsi="Cambria Math"/>
          </w:rPr>
          <m:t>&gt;1</m:t>
        </m:r>
      </m:oMath>
      <w:r w:rsidRPr="00F97CD3">
        <w:rPr>
          <w:rFonts w:hint="eastAsia"/>
        </w:rPr>
        <w:t xml:space="preserve"> could be</w:t>
      </w:r>
      <w:r w:rsidRPr="00F97CD3">
        <w:rPr>
          <w:rFonts w:hint="eastAsia"/>
          <w:lang w:eastAsia="zh-CN"/>
        </w:rPr>
        <w:t xml:space="preserve"> 10</w:t>
      </w:r>
      <w:r w:rsidRPr="00F97CD3">
        <w:rPr>
          <w:rFonts w:hint="eastAsia"/>
        </w:rPr>
        <w:t>.</w:t>
      </w:r>
      <w:r w:rsidRPr="00F97CD3">
        <w:rPr>
          <w:rFonts w:hint="eastAsia"/>
          <w:lang w:eastAsia="zh-CN"/>
        </w:rPr>
        <w:t xml:space="preserve">  In addition, if squared error increase, weight will be reverted to previous value.</w:t>
      </w:r>
    </w:p>
    <w:p w14:paraId="04B3C4C5" w14:textId="651DBDF3" w:rsidR="001F738A" w:rsidRPr="00F97CD3" w:rsidRDefault="00C52149" w:rsidP="001F738A">
      <w:pPr>
        <w:pStyle w:val="Heading1"/>
      </w:pPr>
      <w:r>
        <w:t xml:space="preserve">A </w:t>
      </w:r>
      <w:r w:rsidR="00C731CF">
        <w:rPr>
          <w:rFonts w:hint="eastAsia"/>
          <w:lang w:eastAsia="zh-CN"/>
        </w:rPr>
        <w:t>M</w:t>
      </w:r>
      <w:r>
        <w:t xml:space="preserve">ethodology </w:t>
      </w:r>
      <w:r w:rsidR="00C731CF">
        <w:t xml:space="preserve">for </w:t>
      </w:r>
      <w:r w:rsidR="00C731CF">
        <w:rPr>
          <w:rFonts w:hint="eastAsia"/>
          <w:lang w:eastAsia="zh-CN"/>
        </w:rPr>
        <w:t>I</w:t>
      </w:r>
      <w:r>
        <w:t xml:space="preserve">mplementing </w:t>
      </w:r>
      <w:r w:rsidR="00C731CF">
        <w:rPr>
          <w:rFonts w:hint="eastAsia"/>
          <w:lang w:eastAsia="zh-CN"/>
        </w:rPr>
        <w:t>N</w:t>
      </w:r>
      <w:r w:rsidR="00E219CF">
        <w:t xml:space="preserve">eural </w:t>
      </w:r>
      <w:r w:rsidR="00C731CF">
        <w:rPr>
          <w:rFonts w:hint="eastAsia"/>
          <w:lang w:eastAsia="zh-CN"/>
        </w:rPr>
        <w:t>L</w:t>
      </w:r>
      <w:r w:rsidR="00E219CF">
        <w:t>earning</w:t>
      </w:r>
      <w:r w:rsidR="001F738A" w:rsidRPr="00F97CD3">
        <w:t xml:space="preserve"> </w:t>
      </w:r>
      <w:r w:rsidR="00C731CF">
        <w:rPr>
          <w:rFonts w:hint="eastAsia"/>
          <w:lang w:eastAsia="zh-CN"/>
        </w:rPr>
        <w:t>A</w:t>
      </w:r>
      <w:r>
        <w:t xml:space="preserve">lgorithms on </w:t>
      </w:r>
      <w:r w:rsidR="00C731CF">
        <w:rPr>
          <w:rFonts w:hint="eastAsia"/>
          <w:lang w:eastAsia="zh-CN"/>
        </w:rPr>
        <w:t>D</w:t>
      </w:r>
      <w:r>
        <w:t xml:space="preserve">istributed </w:t>
      </w:r>
      <w:r w:rsidR="00C731CF">
        <w:rPr>
          <w:rFonts w:hint="eastAsia"/>
          <w:lang w:eastAsia="zh-CN"/>
        </w:rPr>
        <w:t>S</w:t>
      </w:r>
      <w:r>
        <w:t>ystem</w:t>
      </w:r>
    </w:p>
    <w:p w14:paraId="4A014CAF" w14:textId="6DA59EBD" w:rsidR="009E6413" w:rsidRPr="00F97CD3" w:rsidRDefault="00C52149" w:rsidP="009E6413">
      <w:pPr>
        <w:pStyle w:val="IEEEPlainText"/>
        <w:rPr>
          <w:lang w:eastAsia="zh-CN"/>
        </w:rPr>
      </w:pPr>
      <w:r>
        <w:rPr>
          <w:lang w:eastAsia="zh-CN"/>
        </w:rPr>
        <w:t>In software development</w:t>
      </w:r>
      <w:r w:rsidR="0087106E" w:rsidRPr="00F97CD3">
        <w:rPr>
          <w:lang w:eastAsia="zh-CN"/>
        </w:rPr>
        <w:t xml:space="preserve">, </w:t>
      </w:r>
      <w:r w:rsidR="00C33E40">
        <w:rPr>
          <w:rFonts w:hint="eastAsia"/>
          <w:lang w:eastAsia="zh-CN"/>
        </w:rPr>
        <w:t>a</w:t>
      </w:r>
      <w:r w:rsidR="0087106E" w:rsidRPr="00F97CD3">
        <w:rPr>
          <w:lang w:eastAsia="zh-CN"/>
        </w:rPr>
        <w:t xml:space="preserve"> </w:t>
      </w:r>
      <w:r w:rsidR="00E344A7">
        <w:rPr>
          <w:rFonts w:hint="eastAsia"/>
          <w:lang w:eastAsia="zh-CN"/>
        </w:rPr>
        <w:t xml:space="preserve">classic </w:t>
      </w:r>
      <w:r w:rsidR="0087106E" w:rsidRPr="00F97CD3">
        <w:rPr>
          <w:lang w:eastAsia="zh-CN"/>
        </w:rPr>
        <w:t xml:space="preserve">network layer </w:t>
      </w:r>
      <w:r w:rsidR="00C33E40">
        <w:rPr>
          <w:rFonts w:hint="eastAsia"/>
          <w:lang w:eastAsia="zh-CN"/>
        </w:rPr>
        <w:t xml:space="preserve">is normally modeled </w:t>
      </w:r>
      <w:r w:rsidR="0087106E" w:rsidRPr="00F97CD3">
        <w:rPr>
          <w:lang w:eastAsia="zh-CN"/>
        </w:rPr>
        <w:t>as a containe</w:t>
      </w:r>
      <w:r>
        <w:rPr>
          <w:lang w:eastAsia="zh-CN"/>
        </w:rPr>
        <w:t xml:space="preserve">r, which </w:t>
      </w:r>
      <w:r w:rsidR="0087106E" w:rsidRPr="00F97CD3">
        <w:rPr>
          <w:lang w:eastAsia="zh-CN"/>
        </w:rPr>
        <w:t xml:space="preserve">holds a weight matrix, a bias </w:t>
      </w:r>
      <w:r w:rsidR="00653297" w:rsidRPr="00F97CD3">
        <w:rPr>
          <w:lang w:eastAsia="zh-CN"/>
        </w:rPr>
        <w:t>node</w:t>
      </w:r>
      <w:r w:rsidR="0087106E" w:rsidRPr="00F97CD3">
        <w:rPr>
          <w:lang w:eastAsia="zh-CN"/>
        </w:rPr>
        <w:t xml:space="preserve"> </w:t>
      </w:r>
      <w:r w:rsidR="00C33E40">
        <w:rPr>
          <w:rFonts w:hint="eastAsia"/>
          <w:lang w:eastAsia="zh-CN"/>
        </w:rPr>
        <w:t>and</w:t>
      </w:r>
      <w:r w:rsidR="0087106E" w:rsidRPr="00F97CD3">
        <w:rPr>
          <w:lang w:eastAsia="zh-CN"/>
        </w:rPr>
        <w:t xml:space="preserve"> multiple neurons.</w:t>
      </w:r>
      <w:r w:rsidR="005B17F2" w:rsidRPr="00F97CD3">
        <w:rPr>
          <w:lang w:eastAsia="zh-CN"/>
        </w:rPr>
        <w:t xml:space="preserve">  Additionally, it specifies the propagation order of these components</w:t>
      </w:r>
      <w:r w:rsidR="00B52CDD" w:rsidRPr="00F97CD3">
        <w:rPr>
          <w:lang w:eastAsia="zh-CN"/>
        </w:rPr>
        <w:t>.  In a global view, layer can be connected with each other.</w:t>
      </w:r>
    </w:p>
    <w:p w14:paraId="18DF2E61" w14:textId="176B424C" w:rsidR="009E6413" w:rsidRPr="00F97CD3" w:rsidRDefault="00312303" w:rsidP="009E6413">
      <w:pPr>
        <w:pStyle w:val="IEEEFigure"/>
        <w:rPr>
          <w:rStyle w:val="IEEEFigureCaptionChar"/>
          <w:sz w:val="20"/>
          <w:szCs w:val="20"/>
        </w:rPr>
      </w:pPr>
      <w:r>
        <w:rPr>
          <w:lang w:eastAsia="en-US"/>
        </w:rPr>
        <w:drawing>
          <wp:inline distT="0" distB="0" distL="0" distR="0" wp14:anchorId="08DB2745" wp14:editId="152C7D0D">
            <wp:extent cx="3200400" cy="115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158240"/>
                    </a:xfrm>
                    <a:prstGeom prst="rect">
                      <a:avLst/>
                    </a:prstGeom>
                  </pic:spPr>
                </pic:pic>
              </a:graphicData>
            </a:graphic>
          </wp:inline>
        </w:drawing>
      </w:r>
    </w:p>
    <w:p w14:paraId="28298775" w14:textId="387CA057" w:rsidR="00A414C7" w:rsidRDefault="004C4C17" w:rsidP="00140E6C">
      <w:pPr>
        <w:pStyle w:val="IEEEFigureCaption"/>
        <w:rPr>
          <w:rStyle w:val="IEEEFigureCaptionChar"/>
          <w:rFonts w:hint="eastAsia"/>
          <w:lang w:eastAsia="zh-CN"/>
        </w:rPr>
      </w:pPr>
      <w:proofErr w:type="gramStart"/>
      <w:r w:rsidRPr="00F97CD3">
        <w:rPr>
          <w:rStyle w:val="IEEEFigureCaptionChar"/>
        </w:rPr>
        <w:t>Fig.</w:t>
      </w:r>
      <w:proofErr w:type="gramEnd"/>
      <w:r w:rsidRPr="00F97CD3">
        <w:rPr>
          <w:rStyle w:val="IEEEFigureCaptionChar"/>
        </w:rPr>
        <w:t xml:space="preserve"> </w:t>
      </w:r>
      <w:r w:rsidR="000120ED" w:rsidRPr="00F97CD3">
        <w:rPr>
          <w:rStyle w:val="IEEEFigureCaptionChar"/>
        </w:rPr>
        <w:fldChar w:fldCharType="begin"/>
      </w:r>
      <w:r w:rsidR="000120ED" w:rsidRPr="00F97CD3">
        <w:rPr>
          <w:rStyle w:val="IEEEFigureCaptionChar"/>
        </w:rPr>
        <w:instrText xml:space="preserve"> SEQ Fig. \* ARABIC </w:instrText>
      </w:r>
      <w:r w:rsidR="000120ED" w:rsidRPr="00F97CD3">
        <w:rPr>
          <w:rStyle w:val="IEEEFigureCaptionChar"/>
        </w:rPr>
        <w:fldChar w:fldCharType="separate"/>
      </w:r>
      <w:r w:rsidR="005F6443">
        <w:rPr>
          <w:rStyle w:val="IEEEFigureCaptionChar"/>
          <w:noProof/>
        </w:rPr>
        <w:t>4</w:t>
      </w:r>
      <w:r w:rsidR="000120ED" w:rsidRPr="00F97CD3">
        <w:rPr>
          <w:rStyle w:val="IEEEFigureCaptionChar"/>
        </w:rPr>
        <w:fldChar w:fldCharType="end"/>
      </w:r>
      <w:r w:rsidRPr="00F97CD3">
        <w:rPr>
          <w:rStyle w:val="IEEEFigureCaptionChar"/>
        </w:rPr>
        <w:t xml:space="preserve">.  </w:t>
      </w:r>
      <w:r w:rsidR="00530EFD" w:rsidRPr="00F97CD3">
        <w:rPr>
          <w:rStyle w:val="IEEEFigureCaptionChar"/>
        </w:rPr>
        <w:t>N</w:t>
      </w:r>
      <w:r w:rsidR="007A6402" w:rsidRPr="00F97CD3">
        <w:rPr>
          <w:rStyle w:val="IEEEFigureCaptionChar"/>
        </w:rPr>
        <w:t xml:space="preserve">eurons are grouped by </w:t>
      </w:r>
      <w:r w:rsidR="00D6534C" w:rsidRPr="00F97CD3">
        <w:rPr>
          <w:rStyle w:val="IEEEFigureCaptionChar"/>
        </w:rPr>
        <w:t>2</w:t>
      </w:r>
      <w:r w:rsidR="007A6402" w:rsidRPr="00F97CD3">
        <w:rPr>
          <w:rStyle w:val="IEEEFigureCaptionChar"/>
        </w:rPr>
        <w:t xml:space="preserve"> </w:t>
      </w:r>
      <w:r w:rsidR="00D6534C" w:rsidRPr="00F97CD3">
        <w:rPr>
          <w:rStyle w:val="IEEEFigureCaptionChar"/>
        </w:rPr>
        <w:t>hidden</w:t>
      </w:r>
      <w:r w:rsidR="007A6402" w:rsidRPr="00F97CD3">
        <w:rPr>
          <w:rStyle w:val="IEEEFigureCaptionChar"/>
        </w:rPr>
        <w:t xml:space="preserve"> layer</w:t>
      </w:r>
      <w:r w:rsidR="00B056A4" w:rsidRPr="00F97CD3">
        <w:rPr>
          <w:rStyle w:val="IEEEFigureCaptionChar"/>
        </w:rPr>
        <w:t>s</w:t>
      </w:r>
      <w:r w:rsidR="00D6534C" w:rsidRPr="00F97CD3">
        <w:rPr>
          <w:rStyle w:val="IEEEFigureCaptionChar"/>
        </w:rPr>
        <w:t xml:space="preserve"> and a</w:t>
      </w:r>
      <w:r w:rsidR="0068330D">
        <w:rPr>
          <w:rStyle w:val="IEEEFigureCaptionChar"/>
          <w:rFonts w:hint="eastAsia"/>
          <w:lang w:eastAsia="zh-CN"/>
        </w:rPr>
        <w:t>n</w:t>
      </w:r>
      <w:r w:rsidR="00D6534C" w:rsidRPr="00F97CD3">
        <w:rPr>
          <w:rStyle w:val="IEEEFigureCaptionChar"/>
        </w:rPr>
        <w:t xml:space="preserve"> output layer</w:t>
      </w:r>
      <w:r w:rsidR="00B056A4" w:rsidRPr="00F97CD3">
        <w:rPr>
          <w:rStyle w:val="IEEEFigureCaptionChar"/>
        </w:rPr>
        <w:t>.  Inp</w:t>
      </w:r>
      <w:r w:rsidR="008C6E2D" w:rsidRPr="00F97CD3">
        <w:rPr>
          <w:rStyle w:val="IEEEFigureCaptionChar"/>
        </w:rPr>
        <w:t>ut pa</w:t>
      </w:r>
      <w:r w:rsidR="00FE418C" w:rsidRPr="00F97CD3">
        <w:rPr>
          <w:rStyle w:val="IEEEFigureCaptionChar"/>
        </w:rPr>
        <w:t xml:space="preserve">tterns will be fed-forward with the order of </w:t>
      </w:r>
      <w:r w:rsidR="007D5D83" w:rsidRPr="00F97CD3">
        <w:rPr>
          <w:rStyle w:val="IEEEFigureCaptionChar"/>
          <w:rFonts w:hint="eastAsia"/>
          <w:lang w:eastAsia="zh-CN"/>
        </w:rPr>
        <w:t>hidden layer 1, hidden layer 2 then output</w:t>
      </w:r>
      <w:r w:rsidR="003A5447" w:rsidRPr="00F97CD3">
        <w:rPr>
          <w:rStyle w:val="IEEEFigureCaptionChar"/>
        </w:rPr>
        <w:t xml:space="preserve"> </w:t>
      </w:r>
      <w:r w:rsidR="00E945A6" w:rsidRPr="00F97CD3">
        <w:rPr>
          <w:rStyle w:val="IEEEFigureCaptionChar"/>
        </w:rPr>
        <w:t>layer</w:t>
      </w:r>
      <w:r w:rsidR="004D5F92" w:rsidRPr="00F97CD3">
        <w:rPr>
          <w:rStyle w:val="IEEEFigureCaptionChar"/>
        </w:rPr>
        <w:t>.</w:t>
      </w:r>
      <w:r w:rsidR="00963646" w:rsidRPr="00F97CD3">
        <w:rPr>
          <w:rStyle w:val="IEEEFigureCaptionChar"/>
        </w:rPr>
        <w:t xml:space="preserve">  </w:t>
      </w:r>
      <w:r w:rsidR="00906D6D" w:rsidRPr="00F97CD3">
        <w:rPr>
          <w:rStyle w:val="IEEEFigureCaptionChar"/>
        </w:rPr>
        <w:t xml:space="preserve">Gradients will be back-propagated </w:t>
      </w:r>
      <w:r w:rsidR="009E1FF0" w:rsidRPr="00F97CD3">
        <w:rPr>
          <w:rStyle w:val="IEEEFigureCaptionChar"/>
        </w:rPr>
        <w:t>with the order of</w:t>
      </w:r>
      <w:r w:rsidR="009E1FF0" w:rsidRPr="00F97CD3">
        <w:rPr>
          <w:rStyle w:val="IEEEFigureCaptionChar"/>
          <w:rFonts w:hint="eastAsia"/>
          <w:lang w:eastAsia="zh-CN"/>
        </w:rPr>
        <w:t xml:space="preserve"> output </w:t>
      </w:r>
      <w:r w:rsidR="003A649F" w:rsidRPr="00F97CD3">
        <w:rPr>
          <w:rStyle w:val="IEEEFigureCaptionChar"/>
        </w:rPr>
        <w:t>layer</w:t>
      </w:r>
      <w:r w:rsidR="009E1FF0" w:rsidRPr="00F97CD3">
        <w:rPr>
          <w:rStyle w:val="IEEEFigureCaptionChar"/>
          <w:rFonts w:hint="eastAsia"/>
          <w:lang w:eastAsia="zh-CN"/>
        </w:rPr>
        <w:t>, hidden layer 2 then hidden layer 1</w:t>
      </w:r>
      <w:r w:rsidR="003A649F" w:rsidRPr="00F97CD3">
        <w:rPr>
          <w:rStyle w:val="IEEEFigureCaptionChar"/>
        </w:rPr>
        <w:t>.</w:t>
      </w:r>
      <w:r w:rsidR="00653F63" w:rsidRPr="00F97CD3">
        <w:rPr>
          <w:rStyle w:val="IEEEFigureCaptionChar"/>
        </w:rPr>
        <w:t xml:space="preserve">  Weights can be updated </w:t>
      </w:r>
      <w:r w:rsidR="00BF6D8C" w:rsidRPr="00F97CD3">
        <w:rPr>
          <w:rStyle w:val="IEEEFigureCaptionChar"/>
        </w:rPr>
        <w:t xml:space="preserve">regardless of any </w:t>
      </w:r>
      <w:r w:rsidR="007831AF" w:rsidRPr="00F97CD3">
        <w:rPr>
          <w:rStyle w:val="IEEEFigureCaptionChar"/>
        </w:rPr>
        <w:t>order</w:t>
      </w:r>
      <w:r w:rsidR="00BF6D8C" w:rsidRPr="00F97CD3">
        <w:rPr>
          <w:rStyle w:val="IEEEFigureCaptionChar"/>
        </w:rPr>
        <w:t>.</w:t>
      </w:r>
    </w:p>
    <w:p w14:paraId="63CD9C75" w14:textId="317BB378" w:rsidR="00351C2F" w:rsidRPr="00351C2F" w:rsidRDefault="00C900E1" w:rsidP="00351C2F">
      <w:pPr>
        <w:pStyle w:val="IEEEPlainText"/>
        <w:rPr>
          <w:rFonts w:hint="eastAsia"/>
          <w:color w:val="FF0000"/>
          <w:lang w:eastAsia="zh-CN"/>
        </w:rPr>
      </w:pPr>
      <w:r>
        <w:rPr>
          <w:rFonts w:hint="eastAsia"/>
          <w:color w:val="FF0000"/>
          <w:lang w:eastAsia="zh-CN"/>
        </w:rPr>
        <w:t xml:space="preserve">TODO: </w:t>
      </w:r>
      <w:r w:rsidR="00F57E53">
        <w:rPr>
          <w:rFonts w:hint="eastAsia"/>
          <w:color w:val="FF0000"/>
          <w:lang w:eastAsia="zh-CN"/>
        </w:rPr>
        <w:t>C</w:t>
      </w:r>
      <w:r w:rsidR="00351C2F" w:rsidRPr="00351C2F">
        <w:rPr>
          <w:rFonts w:hint="eastAsia"/>
          <w:color w:val="FF0000"/>
          <w:lang w:eastAsia="zh-CN"/>
        </w:rPr>
        <w:t>ompare previous work</w:t>
      </w:r>
      <w:r w:rsidR="00862573">
        <w:rPr>
          <w:rFonts w:hint="eastAsia"/>
          <w:color w:val="FF0000"/>
          <w:lang w:eastAsia="zh-CN"/>
        </w:rPr>
        <w:t xml:space="preserve"> from other papers</w:t>
      </w:r>
      <w:r w:rsidR="00F57E53">
        <w:rPr>
          <w:rFonts w:hint="eastAsia"/>
          <w:color w:val="FF0000"/>
          <w:lang w:eastAsia="zh-CN"/>
        </w:rPr>
        <w:t>.</w:t>
      </w:r>
    </w:p>
    <w:p w14:paraId="47F90EE6" w14:textId="77777777" w:rsidR="00BF0960" w:rsidRPr="00F97CD3" w:rsidRDefault="00BF0960" w:rsidP="00BF0960">
      <w:pPr>
        <w:pStyle w:val="Heading2"/>
        <w:rPr>
          <w:lang w:eastAsia="zh-CN"/>
        </w:rPr>
      </w:pPr>
      <w:r>
        <w:rPr>
          <w:rFonts w:hint="eastAsia"/>
          <w:lang w:eastAsia="zh-CN"/>
        </w:rPr>
        <w:t>Parallelization</w:t>
      </w:r>
    </w:p>
    <w:p w14:paraId="38BD5975" w14:textId="77777777" w:rsidR="00BF0960" w:rsidRPr="00F97CD3" w:rsidRDefault="00BF0960" w:rsidP="00BF0960">
      <w:pPr>
        <w:pStyle w:val="IEEEPlainText"/>
        <w:rPr>
          <w:lang w:eastAsia="zh-CN"/>
        </w:rPr>
      </w:pPr>
      <w:r w:rsidRPr="00F97CD3">
        <w:rPr>
          <w:rFonts w:hint="eastAsia"/>
        </w:rPr>
        <w:t>According to Moore</w:t>
      </w:r>
      <w:r w:rsidRPr="00F97CD3">
        <w:t>’</w:t>
      </w:r>
      <w:r w:rsidRPr="00F97CD3">
        <w:rPr>
          <w:rFonts w:hint="eastAsia"/>
        </w:rPr>
        <w:t>s law, the density of circuits doubling every generation</w:t>
      </w:r>
      <w:r w:rsidRPr="00F97CD3">
        <w:rPr>
          <w:rFonts w:hint="eastAsia"/>
          <w:lang w:eastAsia="zh-CN"/>
        </w:rPr>
        <w:t xml:space="preserve"> [5]</w:t>
      </w:r>
      <w:r w:rsidRPr="00F97CD3">
        <w:rPr>
          <w:rFonts w:hint="eastAsia"/>
        </w:rPr>
        <w:t>.  With the increase number of processing cores on a fixed size chip and fixed frequency,</w:t>
      </w:r>
      <w:r w:rsidRPr="00F97CD3">
        <w:rPr>
          <w:rFonts w:hint="eastAsia"/>
          <w:lang w:eastAsia="zh-CN"/>
        </w:rPr>
        <w:t xml:space="preserve"> if the algorithm can be parallelized, it</w:t>
      </w:r>
      <w:r w:rsidRPr="00F97CD3">
        <w:rPr>
          <w:lang w:eastAsia="zh-CN"/>
        </w:rPr>
        <w:t xml:space="preserve">s processing speed can be theoretically </w:t>
      </w:r>
      <w:r w:rsidRPr="00F97CD3">
        <w:rPr>
          <w:rFonts w:hint="eastAsia"/>
          <w:lang w:eastAsia="zh-CN"/>
        </w:rPr>
        <w:t xml:space="preserve">doubled.  As an application, </w:t>
      </w:r>
      <w:r w:rsidRPr="00F97CD3">
        <w:rPr>
          <w:lang w:eastAsia="zh-CN"/>
        </w:rPr>
        <w:t>neural networks</w:t>
      </w:r>
      <w:r w:rsidRPr="00F97CD3">
        <w:rPr>
          <w:rFonts w:hint="eastAsia"/>
          <w:lang w:eastAsia="zh-CN"/>
        </w:rPr>
        <w:t xml:space="preserve"> running on multithreaded and multicore CPUs with shared memory is the </w:t>
      </w:r>
      <w:r w:rsidRPr="00F97CD3">
        <w:rPr>
          <w:lang w:eastAsia="zh-CN"/>
        </w:rPr>
        <w:t>architecture</w:t>
      </w:r>
      <w:r w:rsidRPr="00F97CD3">
        <w:rPr>
          <w:rFonts w:hint="eastAsia"/>
          <w:lang w:eastAsia="zh-CN"/>
        </w:rPr>
        <w:t xml:space="preserve"> of obtaining significant increases in CPU performance, especially for very large training datasets.  The most common approach of parallelization is applied while training in batch mode, that is assigning a part of training dataset to each thread and train them simultaneously [6].  Weight will be updated after all threads finish.</w:t>
      </w:r>
    </w:p>
    <w:p w14:paraId="531DB76B" w14:textId="77777777" w:rsidR="00BF0960" w:rsidRPr="00F97CD3" w:rsidRDefault="00BF0960" w:rsidP="00BF0960">
      <w:pPr>
        <w:pStyle w:val="IEEEPlainText"/>
        <w:rPr>
          <w:lang w:eastAsia="zh-CN"/>
        </w:rPr>
      </w:pPr>
      <w:r w:rsidRPr="00F97CD3">
        <w:rPr>
          <w:rFonts w:hint="eastAsia"/>
          <w:lang w:eastAsia="zh-CN"/>
        </w:rPr>
        <w:t xml:space="preserve">Reference to Map-Reduce architecture, the assigning procedure can be regarded as a </w:t>
      </w:r>
      <w:r>
        <w:rPr>
          <w:rFonts w:hint="eastAsia"/>
          <w:lang w:eastAsia="zh-CN"/>
        </w:rPr>
        <w:t>copy</w:t>
      </w:r>
      <w:r w:rsidRPr="00F97CD3">
        <w:rPr>
          <w:rFonts w:hint="eastAsia"/>
          <w:lang w:eastAsia="zh-CN"/>
        </w:rPr>
        <w:t xml:space="preserve"> operation.  To ensure consistent functionality among different </w:t>
      </w:r>
      <w:r>
        <w:rPr>
          <w:rFonts w:hint="eastAsia"/>
          <w:lang w:eastAsia="zh-CN"/>
        </w:rPr>
        <w:t>copy of images</w:t>
      </w:r>
      <w:r w:rsidRPr="00F97CD3">
        <w:rPr>
          <w:rFonts w:hint="eastAsia"/>
          <w:lang w:eastAsia="zh-CN"/>
        </w:rPr>
        <w:t xml:space="preserve">, which requires the feed-forward path of these parallel </w:t>
      </w:r>
      <w:r>
        <w:rPr>
          <w:rFonts w:hint="eastAsia"/>
          <w:lang w:eastAsia="zh-CN"/>
        </w:rPr>
        <w:t xml:space="preserve">network </w:t>
      </w:r>
      <w:r w:rsidRPr="00F97CD3">
        <w:rPr>
          <w:lang w:eastAsia="zh-CN"/>
        </w:rPr>
        <w:t>images</w:t>
      </w:r>
      <w:r w:rsidRPr="00F97CD3">
        <w:rPr>
          <w:rFonts w:hint="eastAsia"/>
          <w:lang w:eastAsia="zh-CN"/>
        </w:rPr>
        <w:t xml:space="preserve"> should output same result whichever a single input pattern fed into, all weights in training </w:t>
      </w:r>
      <w:r w:rsidRPr="00F97CD3">
        <w:rPr>
          <w:lang w:eastAsia="zh-CN"/>
        </w:rPr>
        <w:t>network</w:t>
      </w:r>
      <w:r w:rsidRPr="00F97CD3">
        <w:rPr>
          <w:rFonts w:hint="eastAsia"/>
          <w:lang w:eastAsia="zh-CN"/>
        </w:rPr>
        <w:t xml:space="preserve"> need to be copied to </w:t>
      </w:r>
      <w:r w:rsidRPr="00F97CD3">
        <w:rPr>
          <w:lang w:eastAsia="zh-CN"/>
        </w:rPr>
        <w:t>network</w:t>
      </w:r>
      <w:r w:rsidRPr="00F97CD3">
        <w:rPr>
          <w:rFonts w:hint="eastAsia"/>
          <w:lang w:eastAsia="zh-CN"/>
        </w:rPr>
        <w:t xml:space="preserve"> images </w:t>
      </w:r>
      <m:oMath>
        <m:r>
          <w:rPr>
            <w:rFonts w:ascii="Cambria Math" w:hAnsi="Cambria Math"/>
            <w:lang w:eastAsia="zh-CN"/>
          </w:rPr>
          <m:t>k</m:t>
        </m:r>
      </m:oMath>
      <w:r w:rsidRPr="00F97CD3">
        <w:rPr>
          <w:lang w:eastAsia="zh-CN"/>
        </w:rPr>
        <w:t xml:space="preserve"> </w:t>
      </w:r>
      <w:r w:rsidRPr="00F97CD3">
        <w:rPr>
          <w:rFonts w:hint="eastAsia"/>
          <w:lang w:eastAsia="zh-CN"/>
        </w:rPr>
        <w:t>during map operation.  Multiple training samples can be fed in at one time in each image recursively.</w:t>
      </w:r>
    </w:p>
    <w:p w14:paraId="36125C83" w14:textId="77777777" w:rsidR="00BF0960" w:rsidRPr="00F97CD3" w:rsidRDefault="0012349D" w:rsidP="00BF0960">
      <w:pPr>
        <w:pStyle w:val="IEEEEquation"/>
        <w:rPr>
          <w:lang w:eastAsia="zh-CN"/>
        </w:rPr>
      </w:pPr>
      <m:oMathPara>
        <m:oMath>
          <m:sSubSup>
            <m:sSubSupPr>
              <m:ctrlPr>
                <w:rPr>
                  <w:lang w:eastAsia="zh-CN"/>
                </w:rPr>
              </m:ctrlPr>
            </m:sSubSupPr>
            <m:e>
              <m:r>
                <w:rPr>
                  <w:lang w:eastAsia="zh-CN"/>
                </w:rPr>
                <m:t>w</m:t>
              </m:r>
            </m:e>
            <m:sub>
              <m:r>
                <w:rPr>
                  <w:lang w:eastAsia="zh-CN"/>
                </w:rPr>
                <m:t>ji</m:t>
              </m:r>
            </m:sub>
            <m:sup>
              <m:r>
                <w:rPr>
                  <w:lang w:eastAsia="zh-CN"/>
                </w:rPr>
                <m:t>(k)</m:t>
              </m:r>
            </m:sup>
          </m:sSubSup>
          <m:r>
            <w:rPr>
              <w:lang w:eastAsia="zh-CN"/>
            </w:rPr>
            <m:t>=</m:t>
          </m:r>
          <m:sSub>
            <m:sSubPr>
              <m:ctrlPr>
                <w:rPr>
                  <w:lang w:eastAsia="zh-CN"/>
                </w:rPr>
              </m:ctrlPr>
            </m:sSubPr>
            <m:e>
              <m:r>
                <w:rPr>
                  <w:lang w:eastAsia="zh-CN"/>
                </w:rPr>
                <m:t>w</m:t>
              </m:r>
            </m:e>
            <m:sub>
              <m:r>
                <w:rPr>
                  <w:lang w:eastAsia="zh-CN"/>
                </w:rPr>
                <m:t>ji</m:t>
              </m:r>
            </m:sub>
          </m:sSub>
        </m:oMath>
      </m:oMathPara>
    </w:p>
    <w:p w14:paraId="7973E2DB" w14:textId="77777777" w:rsidR="00BF0960" w:rsidRPr="00F97CD3" w:rsidRDefault="0012349D" w:rsidP="00BF0960">
      <w:pPr>
        <w:pStyle w:val="IEEEEquation"/>
        <w:rPr>
          <w:lang w:eastAsia="zh-CN"/>
        </w:rPr>
      </w:pPr>
      <m:oMathPara>
        <m:oMath>
          <m:sSubSup>
            <m:sSubSupPr>
              <m:ctrlPr>
                <w:rPr>
                  <w:lang w:eastAsia="zh-CN"/>
                </w:rPr>
              </m:ctrlPr>
            </m:sSubSupPr>
            <m:e>
              <m:r>
                <w:rPr>
                  <w:lang w:eastAsia="zh-CN"/>
                </w:rPr>
                <m:t>net</m:t>
              </m:r>
            </m:e>
            <m:sub>
              <m:r>
                <w:rPr>
                  <w:lang w:eastAsia="zh-CN"/>
                </w:rPr>
                <m:t>j</m:t>
              </m:r>
            </m:sub>
            <m:sup>
              <m:r>
                <w:rPr>
                  <w:lang w:eastAsia="zh-CN"/>
                </w:rPr>
                <m:t>(k)</m:t>
              </m:r>
            </m:sup>
          </m:sSubSup>
          <m:r>
            <w:rPr>
              <w:lang w:eastAsia="zh-CN"/>
            </w:rPr>
            <m:t>=</m:t>
          </m:r>
          <m:nary>
            <m:naryPr>
              <m:chr m:val="∑"/>
              <m:limLoc m:val="undOvr"/>
              <m:supHide m:val="1"/>
              <m:ctrlPr>
                <w:rPr>
                  <w:lang w:eastAsia="zh-CN"/>
                </w:rPr>
              </m:ctrlPr>
            </m:naryPr>
            <m:sub>
              <m:r>
                <w:rPr>
                  <w:lang w:eastAsia="zh-CN"/>
                </w:rPr>
                <m:t>i</m:t>
              </m:r>
            </m:sub>
            <m:sup/>
            <m:e>
              <m:sSubSup>
                <m:sSubSupPr>
                  <m:ctrlPr>
                    <w:rPr>
                      <w:lang w:eastAsia="zh-CN"/>
                    </w:rPr>
                  </m:ctrlPr>
                </m:sSubSupPr>
                <m:e>
                  <m:r>
                    <w:rPr>
                      <w:lang w:eastAsia="zh-CN"/>
                    </w:rPr>
                    <m:t>w</m:t>
                  </m:r>
                </m:e>
                <m:sub>
                  <m:r>
                    <w:rPr>
                      <w:lang w:eastAsia="zh-CN"/>
                    </w:rPr>
                    <m:t>ji</m:t>
                  </m:r>
                </m:sub>
                <m:sup>
                  <m:r>
                    <w:rPr>
                      <w:lang w:eastAsia="zh-CN"/>
                    </w:rPr>
                    <m:t>(k)</m:t>
                  </m:r>
                </m:sup>
              </m:sSubSup>
              <m:sSubSup>
                <m:sSubSupPr>
                  <m:ctrlPr>
                    <w:rPr>
                      <w:lang w:eastAsia="zh-CN"/>
                    </w:rPr>
                  </m:ctrlPr>
                </m:sSubSupPr>
                <m:e>
                  <m:r>
                    <w:rPr>
                      <w:lang w:eastAsia="zh-CN"/>
                    </w:rPr>
                    <m:t>x</m:t>
                  </m:r>
                </m:e>
                <m:sub>
                  <m:r>
                    <w:rPr>
                      <w:lang w:eastAsia="zh-CN"/>
                    </w:rPr>
                    <m:t>i</m:t>
                  </m:r>
                </m:sub>
                <m:sup>
                  <m:r>
                    <w:rPr>
                      <w:lang w:eastAsia="zh-CN"/>
                    </w:rPr>
                    <m:t>(k)</m:t>
                  </m:r>
                </m:sup>
              </m:sSubSup>
            </m:e>
          </m:nary>
        </m:oMath>
      </m:oMathPara>
    </w:p>
    <w:p w14:paraId="6DD2E085" w14:textId="77777777" w:rsidR="00BF0960" w:rsidRPr="00F97CD3" w:rsidRDefault="0012349D" w:rsidP="00BF0960">
      <w:pPr>
        <w:pStyle w:val="IEEEEquation"/>
        <w:rPr>
          <w:i w:val="0"/>
          <w:lang w:eastAsia="zh-CN"/>
        </w:rPr>
      </w:pPr>
      <m:oMathPara>
        <m:oMath>
          <m:sSubSup>
            <m:sSubSupPr>
              <m:ctrlPr>
                <w:rPr>
                  <w:lang w:eastAsia="zh-CN"/>
                </w:rPr>
              </m:ctrlPr>
            </m:sSubSupPr>
            <m:e>
              <m:r>
                <w:rPr>
                  <w:lang w:eastAsia="zh-CN"/>
                </w:rPr>
                <m:t>x</m:t>
              </m:r>
            </m:e>
            <m:sub>
              <m:r>
                <w:rPr>
                  <w:lang w:eastAsia="zh-CN"/>
                </w:rPr>
                <m:t>j</m:t>
              </m:r>
            </m:sub>
            <m:sup>
              <m:r>
                <w:rPr>
                  <w:lang w:eastAsia="zh-CN"/>
                </w:rPr>
                <m:t>(k)</m:t>
              </m:r>
            </m:sup>
          </m:sSubSup>
          <m:r>
            <w:rPr>
              <w:lang w:eastAsia="zh-CN"/>
            </w:rPr>
            <m:t>=</m:t>
          </m:r>
          <m:sSub>
            <m:sSubPr>
              <m:ctrlPr>
                <w:rPr>
                  <w:lang w:eastAsia="zh-CN"/>
                </w:rPr>
              </m:ctrlPr>
            </m:sSubPr>
            <m:e>
              <m:r>
                <w:rPr>
                  <w:lang w:eastAsia="zh-CN"/>
                </w:rPr>
                <m:t>f</m:t>
              </m:r>
            </m:e>
            <m:sub>
              <m:r>
                <w:rPr>
                  <w:lang w:eastAsia="zh-CN"/>
                </w:rPr>
                <m:t>j</m:t>
              </m:r>
            </m:sub>
          </m:sSub>
          <m:d>
            <m:dPr>
              <m:ctrlPr>
                <w:rPr>
                  <w:lang w:eastAsia="zh-CN"/>
                </w:rPr>
              </m:ctrlPr>
            </m:dPr>
            <m:e>
              <m:sSubSup>
                <m:sSubSupPr>
                  <m:ctrlPr>
                    <w:rPr>
                      <w:lang w:eastAsia="zh-CN"/>
                    </w:rPr>
                  </m:ctrlPr>
                </m:sSubSupPr>
                <m:e>
                  <m:r>
                    <w:rPr>
                      <w:lang w:eastAsia="zh-CN"/>
                    </w:rPr>
                    <m:t>net</m:t>
                  </m:r>
                </m:e>
                <m:sub>
                  <m:r>
                    <w:rPr>
                      <w:lang w:eastAsia="zh-CN"/>
                    </w:rPr>
                    <m:t>j</m:t>
                  </m:r>
                </m:sub>
                <m:sup>
                  <m:r>
                    <w:rPr>
                      <w:lang w:eastAsia="zh-CN"/>
                    </w:rPr>
                    <m:t>(k)</m:t>
                  </m:r>
                </m:sup>
              </m:sSubSup>
            </m:e>
          </m:d>
        </m:oMath>
      </m:oMathPara>
    </w:p>
    <w:p w14:paraId="4DFC3CFC" w14:textId="77777777" w:rsidR="00BF0960" w:rsidRPr="00F97CD3" w:rsidRDefault="00BF0960" w:rsidP="00BF0960">
      <w:pPr>
        <w:pStyle w:val="IEEEPlainText"/>
        <w:rPr>
          <w:lang w:eastAsia="zh-CN"/>
        </w:rPr>
      </w:pPr>
      <w:r w:rsidRPr="00F97CD3">
        <w:rPr>
          <w:rFonts w:hint="eastAsia"/>
          <w:lang w:eastAsia="zh-CN"/>
        </w:rPr>
        <w:t xml:space="preserve">On the other bank, </w:t>
      </w:r>
      <w:r>
        <w:rPr>
          <w:rFonts w:hint="eastAsia"/>
          <w:lang w:eastAsia="zh-CN"/>
        </w:rPr>
        <w:t>a merge operation will</w:t>
      </w:r>
      <w:r w:rsidRPr="00F97CD3">
        <w:rPr>
          <w:rFonts w:hint="eastAsia"/>
          <w:lang w:eastAsia="zh-CN"/>
        </w:rPr>
        <w:t xml:space="preserve"> sums up all weight changes after</w:t>
      </w:r>
      <w:r w:rsidRPr="00F97CD3">
        <w:rPr>
          <w:lang w:eastAsia="zh-CN"/>
        </w:rPr>
        <w:t xml:space="preserve"> </w:t>
      </w:r>
      <w:r w:rsidRPr="00F97CD3">
        <w:rPr>
          <w:rFonts w:hint="eastAsia"/>
          <w:lang w:eastAsia="zh-CN"/>
        </w:rPr>
        <w:t>gradient descent (back-propagation</w:t>
      </w:r>
      <w:r>
        <w:rPr>
          <w:rFonts w:hint="eastAsia"/>
          <w:lang w:eastAsia="zh-CN"/>
        </w:rPr>
        <w:t xml:space="preserve"> path) from</w:t>
      </w:r>
      <w:r w:rsidRPr="00F97CD3">
        <w:rPr>
          <w:rFonts w:hint="eastAsia"/>
          <w:lang w:eastAsia="zh-CN"/>
        </w:rPr>
        <w:t xml:space="preserve"> each </w:t>
      </w:r>
      <w:r w:rsidRPr="00F97CD3">
        <w:rPr>
          <w:lang w:eastAsia="zh-CN"/>
        </w:rPr>
        <w:t xml:space="preserve">network </w:t>
      </w:r>
      <w:r w:rsidRPr="00F97CD3">
        <w:rPr>
          <w:rFonts w:hint="eastAsia"/>
          <w:lang w:eastAsia="zh-CN"/>
        </w:rPr>
        <w:t>images.</w:t>
      </w:r>
    </w:p>
    <w:p w14:paraId="60BC7453" w14:textId="77777777" w:rsidR="00BF0960" w:rsidRPr="00F97CD3" w:rsidRDefault="0012349D" w:rsidP="00BF0960">
      <w:pPr>
        <w:pStyle w:val="IEEEEquation"/>
        <w:rPr>
          <w:lang w:eastAsia="zh-CN"/>
        </w:rPr>
      </w:pPr>
      <m:oMathPara>
        <m:oMath>
          <m:f>
            <m:fPr>
              <m:ctrlPr>
                <w:rPr>
                  <w:lang w:eastAsia="zh-CN"/>
                </w:rPr>
              </m:ctrlPr>
            </m:fPr>
            <m:num>
              <m:r>
                <m:t>∂</m:t>
              </m:r>
              <m:sSub>
                <m:sSubPr>
                  <m:ctrlPr/>
                </m:sSubPr>
                <m:e>
                  <m:r>
                    <m:t>E</m:t>
                  </m:r>
                </m:e>
                <m:sub>
                  <m:r>
                    <m:t>j</m:t>
                  </m:r>
                </m:sub>
              </m:sSub>
            </m:num>
            <m:den>
              <m:r>
                <m:t>∂</m:t>
              </m:r>
              <m:sSub>
                <m:sSubPr>
                  <m:ctrlPr/>
                </m:sSubPr>
                <m:e>
                  <m:r>
                    <m:t>w</m:t>
                  </m:r>
                </m:e>
                <m:sub>
                  <m:r>
                    <m:t>ji</m:t>
                  </m:r>
                </m:sub>
              </m:sSub>
            </m:den>
          </m:f>
          <m:r>
            <w:rPr>
              <w:lang w:eastAsia="zh-CN"/>
            </w:rPr>
            <m:t>=</m:t>
          </m:r>
          <m:nary>
            <m:naryPr>
              <m:chr m:val="∑"/>
              <m:limLoc m:val="undOvr"/>
              <m:supHide m:val="1"/>
              <m:ctrlPr>
                <w:rPr>
                  <w:lang w:eastAsia="zh-CN"/>
                </w:rPr>
              </m:ctrlPr>
            </m:naryPr>
            <m:sub>
              <m:r>
                <w:rPr>
                  <w:lang w:eastAsia="zh-CN"/>
                </w:rPr>
                <m:t>k</m:t>
              </m:r>
            </m:sub>
            <m:sup/>
            <m:e>
              <m:f>
                <m:fPr>
                  <m:ctrlPr>
                    <w:rPr>
                      <w:lang w:eastAsia="zh-CN"/>
                    </w:rPr>
                  </m:ctrlPr>
                </m:fPr>
                <m:num>
                  <m:r>
                    <m:t>∂</m:t>
                  </m:r>
                  <m:sSubSup>
                    <m:sSubSupPr>
                      <m:ctrlPr/>
                    </m:sSubSupPr>
                    <m:e>
                      <m:r>
                        <m:t>E</m:t>
                      </m:r>
                    </m:e>
                    <m:sub>
                      <m:r>
                        <m:t>j</m:t>
                      </m:r>
                    </m:sub>
                    <m:sup>
                      <m:r>
                        <m:t>(k)</m:t>
                      </m:r>
                    </m:sup>
                  </m:sSubSup>
                </m:num>
                <m:den>
                  <m:r>
                    <m:t>∂</m:t>
                  </m:r>
                  <m:sSubSup>
                    <m:sSubSupPr>
                      <m:ctrlPr/>
                    </m:sSubSupPr>
                    <m:e>
                      <m:r>
                        <m:t>w</m:t>
                      </m:r>
                    </m:e>
                    <m:sub>
                      <m:r>
                        <m:t>ji</m:t>
                      </m:r>
                    </m:sub>
                    <m:sup>
                      <m:r>
                        <m:t>(k)</m:t>
                      </m:r>
                    </m:sup>
                  </m:sSubSup>
                </m:den>
              </m:f>
            </m:e>
          </m:nary>
        </m:oMath>
      </m:oMathPara>
    </w:p>
    <w:p w14:paraId="38C779C2" w14:textId="77777777" w:rsidR="00BF0960" w:rsidRPr="00F97CD3" w:rsidRDefault="00BF0960" w:rsidP="00BF0960">
      <w:pPr>
        <w:pStyle w:val="IEEEPlainText"/>
        <w:rPr>
          <w:lang w:eastAsia="zh-CN"/>
        </w:rPr>
      </w:pPr>
      <w:r w:rsidRPr="00F97CD3">
        <w:rPr>
          <w:rFonts w:hint="eastAsia"/>
          <w:lang w:eastAsia="zh-CN"/>
        </w:rPr>
        <w:t xml:space="preserve">Finally, weights will be updated in training </w:t>
      </w:r>
      <w:r w:rsidRPr="00F97CD3">
        <w:rPr>
          <w:lang w:eastAsia="zh-CN"/>
        </w:rPr>
        <w:t>network by choosing an appropriate algorithm</w:t>
      </w:r>
      <w:r w:rsidRPr="00F97CD3">
        <w:rPr>
          <w:rFonts w:hint="eastAsia"/>
          <w:lang w:eastAsia="zh-CN"/>
        </w:rPr>
        <w:t>.  Th</w:t>
      </w:r>
      <w:r w:rsidRPr="00F97CD3">
        <w:rPr>
          <w:lang w:eastAsia="zh-CN"/>
        </w:rPr>
        <w:t>e whole</w:t>
      </w:r>
      <w:r w:rsidRPr="00F97CD3">
        <w:rPr>
          <w:rFonts w:hint="eastAsia"/>
          <w:lang w:eastAsia="zh-CN"/>
        </w:rPr>
        <w:t xml:space="preserve"> procedure will be recursively conducted until satisfying user defined stop criteria exerted on the training network.  Specially, if there every time there is one pattern fed into the network, and weights are updated immediately after that, the algorithm becomes incremental learning.</w:t>
      </w:r>
    </w:p>
    <w:p w14:paraId="5796C6A4" w14:textId="4DB7DC21" w:rsidR="00BF0960" w:rsidRPr="00F97CD3" w:rsidRDefault="00767D12" w:rsidP="00BF0960">
      <w:pPr>
        <w:pStyle w:val="IEEEFigure"/>
      </w:pPr>
      <w:r>
        <w:object w:dxaOrig="3732" w:dyaOrig="5257" w14:anchorId="4DDDB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8pt;height:262.85pt" o:ole="">
            <v:imagedata r:id="rId13" o:title=""/>
          </v:shape>
          <o:OLEObject Type="Embed" ProgID="Visio.Drawing.11" ShapeID="_x0000_i1025" DrawAspect="Content" ObjectID="_1481199625" r:id="rId14"/>
        </w:object>
      </w:r>
    </w:p>
    <w:p w14:paraId="4E4F6023" w14:textId="77777777" w:rsidR="00BF0960" w:rsidRDefault="00BF0960" w:rsidP="00BF0960">
      <w:pPr>
        <w:pStyle w:val="IEEEFigureCaption"/>
        <w:rPr>
          <w:lang w:eastAsia="zh-CN"/>
        </w:rPr>
      </w:pPr>
      <w:proofErr w:type="gramStart"/>
      <w:r w:rsidRPr="00F97CD3">
        <w:t>Fig.</w:t>
      </w:r>
      <w:proofErr w:type="gramEnd"/>
      <w:r w:rsidRPr="00F97CD3">
        <w:t xml:space="preserve"> </w:t>
      </w:r>
      <w:r w:rsidR="0012349D">
        <w:fldChar w:fldCharType="begin"/>
      </w:r>
      <w:r w:rsidR="0012349D">
        <w:instrText xml:space="preserve"> SEQ Fig. \* ARABIC </w:instrText>
      </w:r>
      <w:r w:rsidR="0012349D">
        <w:fldChar w:fldCharType="separate"/>
      </w:r>
      <w:r w:rsidR="00C72C5D">
        <w:rPr>
          <w:noProof/>
        </w:rPr>
        <w:t>5</w:t>
      </w:r>
      <w:r w:rsidR="0012349D">
        <w:rPr>
          <w:noProof/>
        </w:rPr>
        <w:fldChar w:fldCharType="end"/>
      </w:r>
      <w:r w:rsidRPr="00F97CD3">
        <w:t xml:space="preserve">.  </w:t>
      </w:r>
      <w:r w:rsidRPr="00F97CD3">
        <w:rPr>
          <w:lang w:eastAsia="zh-CN"/>
        </w:rPr>
        <w:t>Multi-Thread training procedure is a modification of traditional batch mode training.  Weights will copy to several network images.  Each image will feed-forward its training patterns and back-propagate gradients.  Gradients of different network images will then merged together to be updated.  The whole runs in a loop until stop criteria is met.</w:t>
      </w:r>
    </w:p>
    <w:p w14:paraId="3B0B80DC" w14:textId="49CE44BF" w:rsidR="005C6991" w:rsidRPr="00F97CD3" w:rsidRDefault="005C6991" w:rsidP="005C6991">
      <w:pPr>
        <w:pStyle w:val="Heading2"/>
        <w:rPr>
          <w:lang w:eastAsia="zh-CN"/>
        </w:rPr>
      </w:pPr>
      <w:r w:rsidRPr="00F97CD3">
        <w:rPr>
          <w:lang w:eastAsia="zh-CN"/>
        </w:rPr>
        <w:t>Abstraction</w:t>
      </w:r>
      <w:r w:rsidR="00E8779E">
        <w:rPr>
          <w:lang w:eastAsia="zh-CN"/>
        </w:rPr>
        <w:t xml:space="preserve"> of </w:t>
      </w:r>
      <w:r w:rsidR="003C2106">
        <w:rPr>
          <w:rFonts w:hint="eastAsia"/>
          <w:lang w:eastAsia="zh-CN"/>
        </w:rPr>
        <w:t>W</w:t>
      </w:r>
      <w:r w:rsidR="003C2106">
        <w:rPr>
          <w:lang w:eastAsia="zh-CN"/>
        </w:rPr>
        <w:t>eight</w:t>
      </w:r>
      <w:r w:rsidR="003C2106">
        <w:rPr>
          <w:rFonts w:hint="eastAsia"/>
          <w:lang w:eastAsia="zh-CN"/>
        </w:rPr>
        <w:t>, N</w:t>
      </w:r>
      <w:r w:rsidR="003C2106">
        <w:rPr>
          <w:lang w:eastAsia="zh-CN"/>
        </w:rPr>
        <w:t>euron</w:t>
      </w:r>
      <w:r w:rsidR="00DF268B">
        <w:rPr>
          <w:rFonts w:hint="eastAsia"/>
          <w:lang w:eastAsia="zh-CN"/>
        </w:rPr>
        <w:t xml:space="preserve">, Bias, Input </w:t>
      </w:r>
      <w:r w:rsidR="003C2106">
        <w:rPr>
          <w:rFonts w:hint="eastAsia"/>
          <w:lang w:eastAsia="zh-CN"/>
        </w:rPr>
        <w:t>and Target</w:t>
      </w:r>
    </w:p>
    <w:p w14:paraId="435B544F" w14:textId="21B3688E" w:rsidR="005C6991" w:rsidRPr="00F97CD3" w:rsidRDefault="005C6991" w:rsidP="0097354C">
      <w:pPr>
        <w:pStyle w:val="IEEEPlainText"/>
        <w:rPr>
          <w:lang w:eastAsia="zh-CN"/>
        </w:rPr>
      </w:pPr>
      <w:r w:rsidRPr="00F97CD3">
        <w:rPr>
          <w:rFonts w:hint="eastAsia"/>
          <w:lang w:eastAsia="zh-CN"/>
        </w:rPr>
        <w:t xml:space="preserve">Abstraction is a very critical and powerful concept in object-oriented programming which means to abstract as much objects, whose has </w:t>
      </w:r>
      <w:r w:rsidRPr="00F97CD3">
        <w:rPr>
          <w:lang w:eastAsia="zh-CN"/>
        </w:rPr>
        <w:t>similar</w:t>
      </w:r>
      <w:r w:rsidRPr="00F97CD3">
        <w:rPr>
          <w:rFonts w:hint="eastAsia"/>
          <w:lang w:eastAsia="zh-CN"/>
        </w:rPr>
        <w:t xml:space="preserve"> functions</w:t>
      </w:r>
      <w:r w:rsidR="00012BFC" w:rsidRPr="00F97CD3">
        <w:rPr>
          <w:lang w:eastAsia="zh-CN"/>
        </w:rPr>
        <w:t>, to the same module</w:t>
      </w:r>
      <w:r w:rsidRPr="00F97CD3">
        <w:rPr>
          <w:rFonts w:hint="eastAsia"/>
          <w:lang w:eastAsia="zh-CN"/>
        </w:rPr>
        <w:t xml:space="preserve"> as possible.  According to this motivation, weight can also be considered as </w:t>
      </w:r>
      <w:r w:rsidRPr="00F97CD3">
        <w:rPr>
          <w:lang w:eastAsia="zh-CN"/>
        </w:rPr>
        <w:t>similar as</w:t>
      </w:r>
      <w:r w:rsidRPr="00F97CD3">
        <w:rPr>
          <w:rFonts w:hint="eastAsia"/>
          <w:lang w:eastAsia="zh-CN"/>
        </w:rPr>
        <w:t xml:space="preserve"> neuron </w:t>
      </w:r>
      <w:r w:rsidRPr="00F97CD3">
        <w:rPr>
          <w:lang w:eastAsia="zh-CN"/>
        </w:rPr>
        <w:t>which</w:t>
      </w:r>
      <w:r w:rsidRPr="00F97CD3">
        <w:rPr>
          <w:rFonts w:hint="eastAsia"/>
          <w:lang w:eastAsia="zh-CN"/>
        </w:rPr>
        <w:t xml:space="preserve"> has only one input axon and one output axon, i.e., the input axon of a weight connects the output axon of previous neuron, and the output axon of a weight is connected by the input axon of next neuron.</w:t>
      </w:r>
      <w:r w:rsidRPr="00F97CD3">
        <w:rPr>
          <w:lang w:eastAsia="zh-CN"/>
        </w:rPr>
        <w:t xml:space="preserve">  The transfer function of a weight is defined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43FFC" w:rsidRPr="00F97CD3" w14:paraId="339FCFEA" w14:textId="77777777" w:rsidTr="00843FFC">
        <w:trPr>
          <w:jc w:val="center"/>
        </w:trPr>
        <w:tc>
          <w:tcPr>
            <w:tcW w:w="2301" w:type="dxa"/>
            <w:vAlign w:val="center"/>
          </w:tcPr>
          <w:p w14:paraId="6C2B97E2" w14:textId="42888939" w:rsidR="00E771BF" w:rsidRPr="00F97CD3" w:rsidRDefault="00E771BF" w:rsidP="00E219CF">
            <w:pPr>
              <w:pStyle w:val="IEEEEquation"/>
              <w:rPr>
                <w:i w:val="0"/>
                <w:lang w:eastAsia="zh-CN"/>
              </w:rPr>
            </w:pPr>
            <w:r w:rsidRPr="00F97CD3">
              <w:rPr>
                <w:i w:val="0"/>
                <w:lang w:eastAsia="zh-CN"/>
              </w:rPr>
              <w:t>feed-forward:</w:t>
            </w:r>
          </w:p>
        </w:tc>
        <w:tc>
          <w:tcPr>
            <w:tcW w:w="2012" w:type="dxa"/>
            <w:vAlign w:val="center"/>
          </w:tcPr>
          <w:p w14:paraId="5F6EAAEB" w14:textId="0E693707" w:rsidR="00E771BF" w:rsidRPr="00F97CD3" w:rsidRDefault="0012349D"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tc>
      </w:tr>
      <w:tr w:rsidR="00843FFC" w:rsidRPr="00F97CD3" w14:paraId="41B2C2BC" w14:textId="77777777" w:rsidTr="00843FFC">
        <w:trPr>
          <w:jc w:val="center"/>
        </w:trPr>
        <w:tc>
          <w:tcPr>
            <w:tcW w:w="2301" w:type="dxa"/>
            <w:vAlign w:val="center"/>
          </w:tcPr>
          <w:p w14:paraId="14F815FB" w14:textId="0C97F2E7" w:rsidR="00E771BF" w:rsidRPr="00F97CD3" w:rsidRDefault="00A10E99" w:rsidP="00E219CF">
            <w:pPr>
              <w:pStyle w:val="IEEEEquation"/>
              <w:rPr>
                <w:i w:val="0"/>
                <w:lang w:eastAsia="zh-CN"/>
              </w:rPr>
            </w:pPr>
            <w:r w:rsidRPr="00F97CD3">
              <w:rPr>
                <w:i w:val="0"/>
                <w:lang w:eastAsia="zh-CN"/>
              </w:rPr>
              <w:lastRenderedPageBreak/>
              <w:t>back-propagation:</w:t>
            </w:r>
          </w:p>
        </w:tc>
        <w:tc>
          <w:tcPr>
            <w:tcW w:w="2012" w:type="dxa"/>
            <w:vAlign w:val="center"/>
          </w:tcPr>
          <w:p w14:paraId="0C700D16" w14:textId="055A12CF" w:rsidR="00E771BF" w:rsidRPr="00F97CD3" w:rsidRDefault="0012349D"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tc>
      </w:tr>
    </w:tbl>
    <w:p w14:paraId="76B1D34D" w14:textId="2AAD8889" w:rsidR="005C6991" w:rsidRPr="00F97CD3" w:rsidRDefault="005C6991" w:rsidP="00EE1093">
      <w:pPr>
        <w:pStyle w:val="IEEEPlainText"/>
        <w:rPr>
          <w:lang w:eastAsia="zh-CN"/>
        </w:rPr>
      </w:pPr>
      <w:r w:rsidRPr="00F97CD3">
        <w:rPr>
          <w:lang w:eastAsia="zh-CN"/>
        </w:rPr>
        <w:t xml:space="preserve">As the same reason, an input </w:t>
      </w:r>
      <w:r w:rsidR="00CF2F12" w:rsidRPr="00F97CD3">
        <w:rPr>
          <w:lang w:eastAsia="zh-CN"/>
        </w:rPr>
        <w:t>node</w:t>
      </w:r>
      <w:r w:rsidRPr="00F97CD3">
        <w:rPr>
          <w:lang w:eastAsia="zh-CN"/>
        </w:rPr>
        <w:t xml:space="preserve"> to a neural network can also be tr</w:t>
      </w:r>
      <w:r w:rsidR="00376C53" w:rsidRPr="00F97CD3">
        <w:rPr>
          <w:lang w:eastAsia="zh-CN"/>
        </w:rPr>
        <w:t xml:space="preserve">eated similar as a neuron, </w:t>
      </w:r>
      <w:r w:rsidR="00472493" w:rsidRPr="00F97CD3">
        <w:rPr>
          <w:lang w:eastAsia="zh-CN"/>
        </w:rPr>
        <w:t>which</w:t>
      </w:r>
      <w:r w:rsidRPr="00F97CD3">
        <w:rPr>
          <w:lang w:eastAsia="zh-CN"/>
        </w:rPr>
        <w:t xml:space="preserve"> has equal number of output axons to the first hidden layer but no input axon.  </w:t>
      </w:r>
      <w:r w:rsidR="00061043" w:rsidRPr="00F97CD3">
        <w:rPr>
          <w:lang w:eastAsia="zh-CN"/>
        </w:rPr>
        <w:t>Similarly</w:t>
      </w:r>
      <w:r w:rsidRPr="00F97CD3">
        <w:rPr>
          <w:lang w:eastAsia="zh-CN"/>
        </w:rPr>
        <w:t>, bias of a virtual layer can also be handled in this way.</w:t>
      </w:r>
      <w:r w:rsidR="00D75D0C" w:rsidRPr="00F97CD3">
        <w:rPr>
          <w:lang w:eastAsia="zh-CN"/>
        </w:rPr>
        <w:t xml:space="preserve">  There is no back-propagation for any of these input </w:t>
      </w:r>
      <w:r w:rsidR="00CF2F12" w:rsidRPr="00F97CD3">
        <w:rPr>
          <w:lang w:eastAsia="zh-CN"/>
        </w:rPr>
        <w:t>node</w:t>
      </w:r>
      <w:r w:rsidR="00037D4D" w:rsidRPr="00F97CD3">
        <w:rPr>
          <w:lang w:eastAsia="zh-CN"/>
        </w:rPr>
        <w:t>s</w:t>
      </w:r>
      <w:r w:rsidR="00D75D0C"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979C8" w:rsidRPr="00F97CD3" w14:paraId="682A3BA1" w14:textId="77777777" w:rsidTr="00E219CF">
        <w:trPr>
          <w:jc w:val="center"/>
        </w:trPr>
        <w:tc>
          <w:tcPr>
            <w:tcW w:w="2301" w:type="dxa"/>
            <w:vAlign w:val="center"/>
          </w:tcPr>
          <w:p w14:paraId="6440E6ED" w14:textId="4F530863" w:rsidR="008979C8" w:rsidRPr="00F97CD3" w:rsidRDefault="002856FA" w:rsidP="00E219CF">
            <w:pPr>
              <w:pStyle w:val="IEEEEquation"/>
              <w:rPr>
                <w:i w:val="0"/>
                <w:lang w:eastAsia="zh-CN"/>
              </w:rPr>
            </w:pPr>
            <w:r w:rsidRPr="00F97CD3">
              <w:rPr>
                <w:i w:val="0"/>
                <w:lang w:eastAsia="zh-CN"/>
              </w:rPr>
              <w:t>feed-forward for input:</w:t>
            </w:r>
          </w:p>
        </w:tc>
        <w:tc>
          <w:tcPr>
            <w:tcW w:w="2012" w:type="dxa"/>
            <w:vAlign w:val="center"/>
          </w:tcPr>
          <w:p w14:paraId="28E80590" w14:textId="20602B36" w:rsidR="008979C8" w:rsidRPr="00F97CD3" w:rsidRDefault="0012349D" w:rsidP="0029361D">
            <w:pPr>
              <w:pStyle w:val="IEEEEquation"/>
              <w:rPr>
                <w:lang w:eastAsia="zh-CN"/>
              </w:rPr>
            </w:pPr>
            <m:oMathPara>
              <m:oMathParaPr>
                <m:jc m:val="left"/>
              </m:oMathParaPr>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tc>
      </w:tr>
      <w:tr w:rsidR="008979C8" w:rsidRPr="00F97CD3" w14:paraId="267935D5" w14:textId="77777777" w:rsidTr="00E219CF">
        <w:trPr>
          <w:jc w:val="center"/>
        </w:trPr>
        <w:tc>
          <w:tcPr>
            <w:tcW w:w="2301" w:type="dxa"/>
            <w:vAlign w:val="center"/>
          </w:tcPr>
          <w:p w14:paraId="373E72EB" w14:textId="2D231468" w:rsidR="008979C8" w:rsidRPr="00F97CD3" w:rsidRDefault="002856FA" w:rsidP="00E219CF">
            <w:pPr>
              <w:pStyle w:val="IEEEEquation"/>
              <w:rPr>
                <w:i w:val="0"/>
                <w:lang w:eastAsia="zh-CN"/>
              </w:rPr>
            </w:pPr>
            <w:r w:rsidRPr="00F97CD3">
              <w:rPr>
                <w:i w:val="0"/>
                <w:lang w:eastAsia="zh-CN"/>
              </w:rPr>
              <w:t>feed-forward for bias:</w:t>
            </w:r>
          </w:p>
        </w:tc>
        <w:tc>
          <w:tcPr>
            <w:tcW w:w="2012" w:type="dxa"/>
            <w:vAlign w:val="center"/>
          </w:tcPr>
          <w:p w14:paraId="71CB7CA2" w14:textId="3A3D4178" w:rsidR="008979C8" w:rsidRPr="00F97CD3" w:rsidRDefault="0012349D"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1</m:t>
                    </m:r>
                  </m:e>
                </m:d>
                <m:r>
                  <w:rPr>
                    <w:lang w:eastAsia="zh-CN"/>
                  </w:rPr>
                  <m:t>=1</m:t>
                </m:r>
              </m:oMath>
            </m:oMathPara>
          </w:p>
        </w:tc>
      </w:tr>
    </w:tbl>
    <w:p w14:paraId="2D3A8F14" w14:textId="771AE65F" w:rsidR="00B60144" w:rsidRPr="00F97CD3" w:rsidRDefault="00B60144"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r>
          <w:rPr>
            <w:rFonts w:ascii="Cambria Math" w:hAnsi="Cambria Math"/>
            <w:lang w:eastAsia="zh-CN"/>
          </w:rPr>
          <m:t>p</m:t>
        </m:r>
      </m:oMath>
      <w:r w:rsidR="005B2634" w:rsidRPr="00F97CD3">
        <w:rPr>
          <w:lang w:eastAsia="zh-CN"/>
        </w:rPr>
        <w:t xml:space="preserve"> is</w:t>
      </w:r>
      <w:r w:rsidR="00BA0304" w:rsidRPr="00F97CD3">
        <w:rPr>
          <w:lang w:eastAsia="zh-CN"/>
        </w:rPr>
        <w:t xml:space="preserve"> the value of input feature,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BA0304" w:rsidRPr="00F97CD3">
        <w:rPr>
          <w:lang w:eastAsia="zh-CN"/>
        </w:rPr>
        <w:t xml:space="preserve"> </w:t>
      </w:r>
      <w:r w:rsidR="00C5436D" w:rsidRPr="00F97CD3">
        <w:rPr>
          <w:lang w:eastAsia="zh-CN"/>
        </w:rPr>
        <w:t xml:space="preserve">is the output of the input </w:t>
      </w:r>
      <w:r w:rsidR="00CF2F12" w:rsidRPr="00F97CD3">
        <w:rPr>
          <w:lang w:eastAsia="zh-CN"/>
        </w:rPr>
        <w:t>node</w:t>
      </w:r>
      <w:r w:rsidR="00C5436D" w:rsidRPr="00F97CD3">
        <w:rPr>
          <w:lang w:eastAsia="zh-CN"/>
        </w:rPr>
        <w:t xml:space="preserve">, and the output of the bias </w:t>
      </w:r>
      <w:r w:rsidR="00CF2F12" w:rsidRPr="00F97CD3">
        <w:rPr>
          <w:lang w:eastAsia="zh-CN"/>
        </w:rPr>
        <w:t>node</w:t>
      </w:r>
      <w:r w:rsidR="00C5436D"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r w:rsidR="00C5436D" w:rsidRPr="00F97CD3">
        <w:rPr>
          <w:lang w:eastAsia="zh-CN"/>
        </w:rPr>
        <w:t xml:space="preserve"> is always</w:t>
      </w:r>
      <w:r w:rsidR="009E456C" w:rsidRPr="00F97CD3">
        <w:rPr>
          <w:lang w:eastAsia="zh-CN"/>
        </w:rPr>
        <w:t xml:space="preserve"> </w:t>
      </w:r>
      <m:oMath>
        <m:r>
          <w:rPr>
            <w:rFonts w:ascii="Cambria Math" w:hAnsi="Cambria Math"/>
            <w:lang w:eastAsia="zh-CN"/>
          </w:rPr>
          <m:t>1</m:t>
        </m:r>
      </m:oMath>
      <w:r w:rsidR="00C5436D" w:rsidRPr="00F97CD3">
        <w:rPr>
          <w:lang w:eastAsia="zh-CN"/>
        </w:rPr>
        <w:t>.</w:t>
      </w:r>
    </w:p>
    <w:p w14:paraId="293FD96A" w14:textId="3EC2219A" w:rsidR="005C6991" w:rsidRPr="00F97CD3" w:rsidRDefault="00917487" w:rsidP="0097354C">
      <w:pPr>
        <w:pStyle w:val="IEEEPlainText"/>
        <w:rPr>
          <w:lang w:eastAsia="zh-CN"/>
        </w:rPr>
      </w:pPr>
      <w:r w:rsidRPr="00F97CD3">
        <w:rPr>
          <w:lang w:eastAsia="zh-CN"/>
        </w:rPr>
        <w:t>Contrarily, a</w:t>
      </w:r>
      <w:r w:rsidR="005C6991" w:rsidRPr="00F97CD3">
        <w:rPr>
          <w:lang w:eastAsia="zh-CN"/>
        </w:rPr>
        <w:t xml:space="preserve"> </w:t>
      </w:r>
      <w:r w:rsidR="00631887" w:rsidRPr="00F97CD3">
        <w:rPr>
          <w:lang w:eastAsia="zh-CN"/>
        </w:rPr>
        <w:t xml:space="preserve">target </w:t>
      </w:r>
      <w:r w:rsidR="00BE3BCA" w:rsidRPr="00F97CD3">
        <w:rPr>
          <w:lang w:eastAsia="zh-CN"/>
        </w:rPr>
        <w:t>node</w:t>
      </w:r>
      <w:r w:rsidR="005C6991" w:rsidRPr="00F97CD3">
        <w:rPr>
          <w:lang w:eastAsia="zh-CN"/>
        </w:rPr>
        <w:t xml:space="preserve"> can have one input axon connected to the output of a neural network but no output axon.</w:t>
      </w:r>
      <w:r w:rsidR="00727115" w:rsidRPr="00F97CD3">
        <w:rPr>
          <w:lang w:eastAsia="zh-CN"/>
        </w:rPr>
        <w:t xml:space="preserve">  There is no feed-forward for target </w:t>
      </w:r>
      <w:r w:rsidR="00CF2F12" w:rsidRPr="00F97CD3">
        <w:rPr>
          <w:lang w:eastAsia="zh-CN"/>
        </w:rPr>
        <w:t>node</w:t>
      </w:r>
      <w:r w:rsidR="00727115"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B33086" w:rsidRPr="00F97CD3" w14:paraId="2AD2396F" w14:textId="77777777" w:rsidTr="00E219CF">
        <w:trPr>
          <w:jc w:val="center"/>
        </w:trPr>
        <w:tc>
          <w:tcPr>
            <w:tcW w:w="2301" w:type="dxa"/>
            <w:vAlign w:val="center"/>
          </w:tcPr>
          <w:p w14:paraId="15BA23A7" w14:textId="63AB176C" w:rsidR="00B33086" w:rsidRPr="00F97CD3" w:rsidRDefault="000D1E66" w:rsidP="00E219CF">
            <w:pPr>
              <w:pStyle w:val="IEEEEquation"/>
              <w:rPr>
                <w:i w:val="0"/>
                <w:lang w:eastAsia="zh-CN"/>
              </w:rPr>
            </w:pPr>
            <w:r w:rsidRPr="00F97CD3">
              <w:rPr>
                <w:i w:val="0"/>
                <w:lang w:eastAsia="zh-CN"/>
              </w:rPr>
              <w:t>back-propagation:</w:t>
            </w:r>
          </w:p>
        </w:tc>
        <w:tc>
          <w:tcPr>
            <w:tcW w:w="2012" w:type="dxa"/>
            <w:vAlign w:val="center"/>
          </w:tcPr>
          <w:p w14:paraId="20F67AD0" w14:textId="128D9635" w:rsidR="00B33086" w:rsidRPr="00F97CD3" w:rsidRDefault="0012349D"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0831A43C" w14:textId="745EAEDE" w:rsidR="00FD1857" w:rsidRPr="00F97CD3" w:rsidRDefault="005C6991"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sidRPr="00F97CD3">
        <w:rPr>
          <w:lang w:eastAsia="zh-CN"/>
        </w:rPr>
        <w:t xml:space="preserve"> is the tar</w:t>
      </w:r>
      <w:r w:rsidR="00D02C02" w:rsidRPr="00F97CD3">
        <w:rPr>
          <w:lang w:eastAsia="zh-CN"/>
        </w:rPr>
        <w:t xml:space="preserve">get value of this output </w:t>
      </w:r>
      <w:r w:rsidR="00CF2F12" w:rsidRPr="00F97CD3">
        <w:rPr>
          <w:lang w:eastAsia="zh-CN"/>
        </w:rPr>
        <w:t>node</w:t>
      </w:r>
      <w:r w:rsidR="00DF57F1" w:rsidRPr="00F97CD3">
        <w:rPr>
          <w:lang w:eastAsia="zh-CN"/>
        </w:rPr>
        <w:t xml:space="preserv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00CE4AC3" w:rsidRPr="00F97CD3">
        <w:rPr>
          <w:lang w:eastAsia="zh-CN"/>
        </w:rPr>
        <w:t xml:space="preserve"> is the network predicted value.</w:t>
      </w:r>
    </w:p>
    <w:p w14:paraId="54B4086C" w14:textId="7E102828" w:rsidR="005C6991" w:rsidRPr="00F97CD3" w:rsidRDefault="00FD1857" w:rsidP="0097354C">
      <w:pPr>
        <w:pStyle w:val="IEEEPlainText"/>
        <w:rPr>
          <w:lang w:eastAsia="zh-CN"/>
        </w:rPr>
      </w:pPr>
      <w:r w:rsidRPr="00F97CD3">
        <w:rPr>
          <w:lang w:eastAsia="zh-CN"/>
        </w:rPr>
        <w:t xml:space="preserve">To sum up above abstraction, </w:t>
      </w:r>
      <w:r w:rsidR="00C50658" w:rsidRPr="00F97CD3">
        <w:rPr>
          <w:lang w:eastAsia="zh-CN"/>
        </w:rPr>
        <w:t xml:space="preserve">input, bias, weight, neuron and target will be aliased as </w:t>
      </w:r>
      <w:r w:rsidR="001B3BC6" w:rsidRPr="00F97CD3">
        <w:rPr>
          <w:lang w:eastAsia="zh-CN"/>
        </w:rPr>
        <w:t>node</w:t>
      </w:r>
      <w:r w:rsidR="00C50658" w:rsidRPr="00F97CD3">
        <w:rPr>
          <w:lang w:eastAsia="zh-CN"/>
        </w:rPr>
        <w:t xml:space="preserve"> in following context.  </w:t>
      </w:r>
      <w:r w:rsidR="003636B6">
        <w:rPr>
          <w:rFonts w:hint="eastAsia"/>
          <w:lang w:eastAsia="zh-CN"/>
        </w:rPr>
        <w:t xml:space="preserve">Each kind of node will be grouped by </w:t>
      </w:r>
      <w:r w:rsidR="004E3B32">
        <w:rPr>
          <w:rFonts w:hint="eastAsia"/>
          <w:lang w:eastAsia="zh-CN"/>
        </w:rPr>
        <w:t xml:space="preserve">an </w:t>
      </w:r>
      <w:r w:rsidR="00FC0CEF">
        <w:rPr>
          <w:lang w:eastAsia="zh-CN"/>
        </w:rPr>
        <w:t>abstracted layer</w:t>
      </w:r>
      <w:r w:rsidR="00DB6FDA">
        <w:rPr>
          <w:rFonts w:hint="eastAsia"/>
          <w:lang w:eastAsia="zh-CN"/>
        </w:rPr>
        <w:t xml:space="preserve"> and these </w:t>
      </w:r>
      <w:r w:rsidR="00FC0CEF">
        <w:rPr>
          <w:rFonts w:hint="eastAsia"/>
          <w:lang w:eastAsia="zh-CN"/>
        </w:rPr>
        <w:t>abstracted layer</w:t>
      </w:r>
      <w:r w:rsidR="003636B6">
        <w:rPr>
          <w:rFonts w:hint="eastAsia"/>
          <w:lang w:eastAsia="zh-CN"/>
        </w:rPr>
        <w:t xml:space="preserve"> will be connected each other instead of directly connecting classic layer</w:t>
      </w:r>
      <w:r w:rsidR="005E09D4">
        <w:rPr>
          <w:rFonts w:hint="eastAsia"/>
          <w:lang w:eastAsia="zh-CN"/>
        </w:rPr>
        <w:t xml:space="preserve"> illustrated in </w:t>
      </w:r>
      <w:r w:rsidR="00851346">
        <w:rPr>
          <w:rFonts w:hint="eastAsia"/>
          <w:lang w:eastAsia="zh-CN"/>
        </w:rPr>
        <w:t>Fig.</w:t>
      </w:r>
      <w:r w:rsidR="00A11588">
        <w:rPr>
          <w:rFonts w:hint="eastAsia"/>
          <w:lang w:eastAsia="zh-CN"/>
        </w:rPr>
        <w:t xml:space="preserve"> </w:t>
      </w:r>
      <w:r w:rsidR="005F6443">
        <w:rPr>
          <w:rFonts w:hint="eastAsia"/>
          <w:lang w:eastAsia="zh-CN"/>
        </w:rPr>
        <w:t>4</w:t>
      </w:r>
      <w:r w:rsidR="003636B6">
        <w:rPr>
          <w:rFonts w:hint="eastAsia"/>
          <w:lang w:eastAsia="zh-CN"/>
        </w:rPr>
        <w:t xml:space="preserve">.  </w:t>
      </w:r>
      <w:r w:rsidR="005C6991" w:rsidRPr="00F97CD3">
        <w:rPr>
          <w:lang w:eastAsia="zh-CN"/>
        </w:rPr>
        <w:t xml:space="preserve">The connection among </w:t>
      </w:r>
      <w:r w:rsidR="004C2A1D" w:rsidRPr="00F97CD3">
        <w:rPr>
          <w:lang w:eastAsia="zh-CN"/>
        </w:rPr>
        <w:t>nodes</w:t>
      </w:r>
      <w:r w:rsidR="005C6991" w:rsidRPr="00F97CD3">
        <w:rPr>
          <w:lang w:eastAsia="zh-CN"/>
        </w:rPr>
        <w:t xml:space="preserve"> </w:t>
      </w:r>
      <w:r w:rsidR="003636B6">
        <w:rPr>
          <w:rFonts w:hint="eastAsia"/>
          <w:lang w:eastAsia="zh-CN"/>
        </w:rPr>
        <w:t xml:space="preserve">and </w:t>
      </w:r>
      <w:r w:rsidR="00FC0CEF">
        <w:rPr>
          <w:rFonts w:hint="eastAsia"/>
          <w:lang w:eastAsia="zh-CN"/>
        </w:rPr>
        <w:t>abstracted layer</w:t>
      </w:r>
      <w:r w:rsidR="003636B6">
        <w:rPr>
          <w:rFonts w:hint="eastAsia"/>
          <w:lang w:eastAsia="zh-CN"/>
        </w:rPr>
        <w:t xml:space="preserve"> </w:t>
      </w:r>
      <w:r w:rsidR="005C6991" w:rsidRPr="00F97CD3">
        <w:rPr>
          <w:lang w:eastAsia="zh-CN"/>
        </w:rPr>
        <w:t>therefore can be equivalently looked upon while programming.</w:t>
      </w:r>
    </w:p>
    <w:p w14:paraId="6BFFF9D7" w14:textId="1FF1C854" w:rsidR="009E6413" w:rsidRPr="00F97CD3" w:rsidRDefault="0060338F" w:rsidP="009E6413">
      <w:pPr>
        <w:pStyle w:val="IEEEFigure"/>
      </w:pPr>
      <w:r>
        <w:rPr>
          <w:lang w:eastAsia="en-US"/>
        </w:rPr>
        <w:drawing>
          <wp:inline distT="0" distB="0" distL="0" distR="0" wp14:anchorId="199EF272" wp14:editId="64718EA5">
            <wp:extent cx="3200400" cy="229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2292350"/>
                    </a:xfrm>
                    <a:prstGeom prst="rect">
                      <a:avLst/>
                    </a:prstGeom>
                  </pic:spPr>
                </pic:pic>
              </a:graphicData>
            </a:graphic>
          </wp:inline>
        </w:drawing>
      </w:r>
    </w:p>
    <w:p w14:paraId="6DD8A1C3" w14:textId="102D3223" w:rsidR="00573B12" w:rsidRPr="00F97CD3" w:rsidRDefault="00573B12" w:rsidP="009E6413">
      <w:pPr>
        <w:pStyle w:val="IEEEFigureCaption"/>
        <w:rPr>
          <w:lang w:eastAsia="zh-CN"/>
        </w:rPr>
      </w:pPr>
      <w:proofErr w:type="gramStart"/>
      <w:r w:rsidRPr="00F97CD3">
        <w:t>Fig.</w:t>
      </w:r>
      <w:proofErr w:type="gramEnd"/>
      <w:r w:rsidRPr="00F97CD3">
        <w:t xml:space="preserve"> </w:t>
      </w:r>
      <w:r w:rsidR="0012349D">
        <w:fldChar w:fldCharType="begin"/>
      </w:r>
      <w:r w:rsidR="0012349D">
        <w:instrText xml:space="preserve"> SEQ </w:instrText>
      </w:r>
      <w:r w:rsidR="0012349D">
        <w:instrText xml:space="preserve">Fig. \* ARABIC </w:instrText>
      </w:r>
      <w:r w:rsidR="0012349D">
        <w:fldChar w:fldCharType="separate"/>
      </w:r>
      <w:r w:rsidR="00C72C5D">
        <w:rPr>
          <w:noProof/>
        </w:rPr>
        <w:t>6</w:t>
      </w:r>
      <w:r w:rsidR="0012349D">
        <w:rPr>
          <w:noProof/>
        </w:rPr>
        <w:fldChar w:fldCharType="end"/>
      </w:r>
      <w:r w:rsidRPr="00F97CD3">
        <w:t xml:space="preserve">.  </w:t>
      </w:r>
      <w:r w:rsidR="001A3A78" w:rsidRPr="00F97CD3">
        <w:t>1-layer neural network t</w:t>
      </w:r>
      <w:r w:rsidR="00374314" w:rsidRPr="00F97CD3">
        <w:t>opology</w:t>
      </w:r>
      <w:r w:rsidR="00E919E2" w:rsidRPr="00F97CD3">
        <w:t xml:space="preserve"> </w:t>
      </w:r>
      <w:r w:rsidR="00EB3F92">
        <w:rPr>
          <w:rFonts w:hint="eastAsia"/>
          <w:lang w:eastAsia="zh-CN"/>
        </w:rPr>
        <w:t xml:space="preserve">with </w:t>
      </w:r>
      <w:r w:rsidR="00FC0CEF">
        <w:rPr>
          <w:rFonts w:hint="eastAsia"/>
          <w:lang w:eastAsia="zh-CN"/>
        </w:rPr>
        <w:t>abstracted layer</w:t>
      </w:r>
      <w:r w:rsidR="00EB3F92">
        <w:rPr>
          <w:rFonts w:hint="eastAsia"/>
          <w:lang w:eastAsia="zh-CN"/>
        </w:rPr>
        <w:t xml:space="preserve"> (abs-layer) interpretation</w:t>
      </w:r>
      <w:r w:rsidR="001A3A78" w:rsidRPr="00F97CD3">
        <w:t>.</w:t>
      </w:r>
      <w:r w:rsidR="0016655B">
        <w:rPr>
          <w:rFonts w:hint="eastAsia"/>
          <w:lang w:eastAsia="zh-CN"/>
        </w:rPr>
        <w:t xml:space="preserve">  </w:t>
      </w:r>
      <w:r w:rsidR="00960190">
        <w:rPr>
          <w:rFonts w:hint="eastAsia"/>
          <w:lang w:eastAsia="zh-CN"/>
        </w:rPr>
        <w:t xml:space="preserve">The </w:t>
      </w:r>
      <w:r w:rsidR="00FC0CEF">
        <w:rPr>
          <w:rFonts w:hint="eastAsia"/>
          <w:lang w:eastAsia="zh-CN"/>
        </w:rPr>
        <w:t>abstracted layer</w:t>
      </w:r>
      <w:r w:rsidR="00960190">
        <w:rPr>
          <w:rFonts w:hint="eastAsia"/>
          <w:lang w:eastAsia="zh-CN"/>
        </w:rPr>
        <w:t>s inside the dash-line compose a classic layer.</w:t>
      </w:r>
    </w:p>
    <w:p w14:paraId="167CF127" w14:textId="00D7F882" w:rsidR="002261C4" w:rsidRDefault="00D0480C" w:rsidP="00CE364F">
      <w:pPr>
        <w:pStyle w:val="IEEEPlainText"/>
        <w:rPr>
          <w:rFonts w:hint="eastAsia"/>
          <w:lang w:eastAsia="zh-CN"/>
        </w:rPr>
      </w:pPr>
      <w:r>
        <w:rPr>
          <w:rFonts w:hint="eastAsia"/>
          <w:lang w:eastAsia="zh-CN"/>
        </w:rPr>
        <w:t xml:space="preserve">Considering the convenience </w:t>
      </w:r>
      <w:r w:rsidR="00790767">
        <w:rPr>
          <w:rFonts w:hint="eastAsia"/>
          <w:lang w:eastAsia="zh-CN"/>
        </w:rPr>
        <w:t>provided for</w:t>
      </w:r>
      <w:r w:rsidR="00FF6063">
        <w:rPr>
          <w:rFonts w:hint="eastAsia"/>
          <w:lang w:eastAsia="zh-CN"/>
        </w:rPr>
        <w:t xml:space="preserve"> implementing </w:t>
      </w:r>
      <w:r w:rsidR="00CA7328">
        <w:rPr>
          <w:rFonts w:hint="eastAsia"/>
          <w:lang w:eastAsia="zh-CN"/>
        </w:rPr>
        <w:t>parallel</w:t>
      </w:r>
      <w:r w:rsidR="00FF6063">
        <w:rPr>
          <w:rFonts w:hint="eastAsia"/>
          <w:lang w:eastAsia="zh-CN"/>
        </w:rPr>
        <w:t xml:space="preserve"> </w:t>
      </w:r>
      <w:r w:rsidR="00C54FF1">
        <w:rPr>
          <w:rFonts w:hint="eastAsia"/>
          <w:lang w:eastAsia="zh-CN"/>
        </w:rPr>
        <w:t>comput</w:t>
      </w:r>
      <w:r w:rsidR="00D8775F">
        <w:rPr>
          <w:rFonts w:hint="eastAsia"/>
          <w:lang w:eastAsia="zh-CN"/>
        </w:rPr>
        <w:t>ing</w:t>
      </w:r>
      <w:r w:rsidR="00C54FF1">
        <w:rPr>
          <w:rFonts w:hint="eastAsia"/>
          <w:lang w:eastAsia="zh-CN"/>
        </w:rPr>
        <w:t xml:space="preserve"> </w:t>
      </w:r>
      <w:r w:rsidR="00FF6063">
        <w:rPr>
          <w:rFonts w:hint="eastAsia"/>
          <w:lang w:eastAsia="zh-CN"/>
        </w:rPr>
        <w:t xml:space="preserve">algorithm, </w:t>
      </w:r>
      <w:r w:rsidR="00807369">
        <w:rPr>
          <w:rFonts w:hint="eastAsia"/>
          <w:lang w:eastAsia="zh-CN"/>
        </w:rPr>
        <w:t xml:space="preserve">only weight </w:t>
      </w:r>
      <w:r w:rsidR="00FC0CEF">
        <w:rPr>
          <w:lang w:eastAsia="zh-CN"/>
        </w:rPr>
        <w:t>abstracted layer</w:t>
      </w:r>
      <w:r w:rsidR="000E6589">
        <w:rPr>
          <w:rFonts w:hint="eastAsia"/>
          <w:lang w:eastAsia="zh-CN"/>
        </w:rPr>
        <w:t>s</w:t>
      </w:r>
      <w:r w:rsidR="00134AC7">
        <w:rPr>
          <w:rFonts w:hint="eastAsia"/>
          <w:lang w:eastAsia="zh-CN"/>
        </w:rPr>
        <w:t xml:space="preserve"> need</w:t>
      </w:r>
      <w:r w:rsidR="00807369">
        <w:rPr>
          <w:rFonts w:hint="eastAsia"/>
          <w:lang w:eastAsia="zh-CN"/>
        </w:rPr>
        <w:t xml:space="preserve"> to be copied</w:t>
      </w:r>
      <w:r w:rsidR="0011246B">
        <w:rPr>
          <w:rFonts w:hint="eastAsia"/>
          <w:lang w:eastAsia="zh-CN"/>
        </w:rPr>
        <w:t xml:space="preserve"> or</w:t>
      </w:r>
      <w:r w:rsidR="005F6FC5">
        <w:rPr>
          <w:rFonts w:hint="eastAsia"/>
          <w:lang w:eastAsia="zh-CN"/>
        </w:rPr>
        <w:t xml:space="preserve"> shared</w:t>
      </w:r>
      <w:r w:rsidR="00807369">
        <w:rPr>
          <w:rFonts w:hint="eastAsia"/>
          <w:lang w:eastAsia="zh-CN"/>
        </w:rPr>
        <w:t xml:space="preserve"> </w:t>
      </w:r>
      <w:r w:rsidR="005F6FC5">
        <w:rPr>
          <w:rFonts w:hint="eastAsia"/>
          <w:lang w:eastAsia="zh-CN"/>
        </w:rPr>
        <w:t>among</w:t>
      </w:r>
      <w:r w:rsidR="00807369">
        <w:rPr>
          <w:rFonts w:hint="eastAsia"/>
          <w:lang w:eastAsia="zh-CN"/>
        </w:rPr>
        <w:t xml:space="preserve"> network images.  </w:t>
      </w:r>
      <w:r w:rsidR="00002930">
        <w:rPr>
          <w:rFonts w:hint="eastAsia"/>
          <w:lang w:eastAsia="zh-CN"/>
        </w:rPr>
        <w:t>The rest part of the network, such as input node</w:t>
      </w:r>
      <w:r w:rsidR="00450F78">
        <w:rPr>
          <w:rFonts w:hint="eastAsia"/>
          <w:lang w:eastAsia="zh-CN"/>
        </w:rPr>
        <w:t>s</w:t>
      </w:r>
      <w:r w:rsidR="00002930">
        <w:rPr>
          <w:rFonts w:hint="eastAsia"/>
          <w:lang w:eastAsia="zh-CN"/>
        </w:rPr>
        <w:t>, bias</w:t>
      </w:r>
      <w:r w:rsidR="00450F78">
        <w:rPr>
          <w:rFonts w:hint="eastAsia"/>
          <w:lang w:eastAsia="zh-CN"/>
        </w:rPr>
        <w:t>es</w:t>
      </w:r>
      <w:r w:rsidR="00002930">
        <w:rPr>
          <w:rFonts w:hint="eastAsia"/>
          <w:lang w:eastAsia="zh-CN"/>
        </w:rPr>
        <w:t>, neuron</w:t>
      </w:r>
      <w:r w:rsidR="00450F78">
        <w:rPr>
          <w:rFonts w:hint="eastAsia"/>
          <w:lang w:eastAsia="zh-CN"/>
        </w:rPr>
        <w:t>s</w:t>
      </w:r>
      <w:r w:rsidR="00002930">
        <w:rPr>
          <w:rFonts w:hint="eastAsia"/>
          <w:lang w:eastAsia="zh-CN"/>
        </w:rPr>
        <w:t xml:space="preserve"> and </w:t>
      </w:r>
      <w:r w:rsidR="00450F78">
        <w:rPr>
          <w:rFonts w:hint="eastAsia"/>
          <w:lang w:eastAsia="zh-CN"/>
        </w:rPr>
        <w:t>target nodes</w:t>
      </w:r>
      <w:r w:rsidR="00002930">
        <w:rPr>
          <w:rFonts w:hint="eastAsia"/>
          <w:lang w:eastAsia="zh-CN"/>
        </w:rPr>
        <w:t xml:space="preserve">, can remain </w:t>
      </w:r>
      <w:r w:rsidR="00C7156C">
        <w:rPr>
          <w:rFonts w:hint="eastAsia"/>
          <w:lang w:eastAsia="zh-CN"/>
        </w:rPr>
        <w:t xml:space="preserve">local </w:t>
      </w:r>
      <w:r w:rsidR="00144564">
        <w:rPr>
          <w:rFonts w:hint="eastAsia"/>
          <w:lang w:eastAsia="zh-CN"/>
        </w:rPr>
        <w:t>on distributed systems.</w:t>
      </w:r>
      <w:r w:rsidR="00CE364F">
        <w:rPr>
          <w:rFonts w:hint="eastAsia"/>
          <w:lang w:eastAsia="zh-CN"/>
        </w:rPr>
        <w:t xml:space="preserve">  </w:t>
      </w:r>
      <w:r w:rsidR="0087063D">
        <w:rPr>
          <w:rFonts w:hint="eastAsia"/>
          <w:lang w:eastAsia="zh-CN"/>
        </w:rPr>
        <w:t>This</w:t>
      </w:r>
      <w:r w:rsidR="003411D5">
        <w:rPr>
          <w:rFonts w:hint="eastAsia"/>
          <w:lang w:eastAsia="zh-CN"/>
        </w:rPr>
        <w:t xml:space="preserve"> bring</w:t>
      </w:r>
      <w:r w:rsidR="00CE364F">
        <w:rPr>
          <w:rFonts w:hint="eastAsia"/>
          <w:lang w:eastAsia="zh-CN"/>
        </w:rPr>
        <w:t>s</w:t>
      </w:r>
      <w:r w:rsidR="0087063D">
        <w:rPr>
          <w:rFonts w:hint="eastAsia"/>
          <w:lang w:eastAsia="zh-CN"/>
        </w:rPr>
        <w:t xml:space="preserve"> less </w:t>
      </w:r>
      <w:r w:rsidR="000B500F">
        <w:rPr>
          <w:rFonts w:hint="eastAsia"/>
          <w:lang w:eastAsia="zh-CN"/>
        </w:rPr>
        <w:t xml:space="preserve">communicational </w:t>
      </w:r>
      <w:r w:rsidR="0012794C">
        <w:rPr>
          <w:rFonts w:hint="eastAsia"/>
          <w:lang w:eastAsia="zh-CN"/>
        </w:rPr>
        <w:t>memory cost</w:t>
      </w:r>
      <w:r w:rsidR="0005326B">
        <w:rPr>
          <w:rFonts w:hint="eastAsia"/>
          <w:lang w:eastAsia="zh-CN"/>
        </w:rPr>
        <w:t xml:space="preserve">, which </w:t>
      </w:r>
      <w:r w:rsidR="001D18B6">
        <w:rPr>
          <w:rFonts w:hint="eastAsia"/>
          <w:lang w:eastAsia="zh-CN"/>
        </w:rPr>
        <w:t>highly correlated</w:t>
      </w:r>
      <w:r w:rsidR="00312313">
        <w:rPr>
          <w:rFonts w:hint="eastAsia"/>
          <w:lang w:eastAsia="zh-CN"/>
        </w:rPr>
        <w:t xml:space="preserve"> to time consumption</w:t>
      </w:r>
      <w:r w:rsidR="008C3C77">
        <w:rPr>
          <w:rFonts w:hint="eastAsia"/>
          <w:lang w:eastAsia="zh-CN"/>
        </w:rPr>
        <w:t xml:space="preserve"> in </w:t>
      </w:r>
      <w:r w:rsidR="00411A2F">
        <w:rPr>
          <w:rFonts w:hint="eastAsia"/>
          <w:lang w:eastAsia="zh-CN"/>
        </w:rPr>
        <w:t>paralleliz</w:t>
      </w:r>
      <w:r w:rsidR="005531FD">
        <w:rPr>
          <w:rFonts w:hint="eastAsia"/>
          <w:lang w:eastAsia="zh-CN"/>
        </w:rPr>
        <w:t>ed</w:t>
      </w:r>
      <w:r w:rsidR="008C3C77">
        <w:rPr>
          <w:rFonts w:hint="eastAsia"/>
          <w:lang w:eastAsia="zh-CN"/>
        </w:rPr>
        <w:t xml:space="preserve"> implementation</w:t>
      </w:r>
      <w:r w:rsidR="00312313">
        <w:rPr>
          <w:rFonts w:hint="eastAsia"/>
          <w:lang w:eastAsia="zh-CN"/>
        </w:rPr>
        <w:t xml:space="preserve">, will </w:t>
      </w:r>
      <w:r w:rsidR="00BA4DC5">
        <w:rPr>
          <w:rFonts w:hint="eastAsia"/>
          <w:lang w:eastAsia="zh-CN"/>
        </w:rPr>
        <w:t>improve</w:t>
      </w:r>
      <w:r w:rsidR="0005326B">
        <w:rPr>
          <w:rFonts w:hint="eastAsia"/>
          <w:lang w:eastAsia="zh-CN"/>
        </w:rPr>
        <w:t xml:space="preserve"> multi-thread efficienc</w:t>
      </w:r>
      <w:r w:rsidR="00DB6D15">
        <w:rPr>
          <w:rFonts w:hint="eastAsia"/>
          <w:lang w:eastAsia="zh-CN"/>
        </w:rPr>
        <w:t>y</w:t>
      </w:r>
      <w:r w:rsidR="00012129">
        <w:rPr>
          <w:rFonts w:hint="eastAsia"/>
          <w:lang w:eastAsia="zh-CN"/>
        </w:rPr>
        <w:t>.</w:t>
      </w:r>
    </w:p>
    <w:p w14:paraId="2EF9917C" w14:textId="53789BFD" w:rsidR="005E0725" w:rsidRPr="00F97CD3" w:rsidRDefault="005C6991" w:rsidP="0097354C">
      <w:pPr>
        <w:pStyle w:val="IEEEPlainText"/>
        <w:rPr>
          <w:lang w:eastAsia="zh-CN"/>
        </w:rPr>
      </w:pPr>
      <w:r w:rsidRPr="00F97CD3">
        <w:rPr>
          <w:lang w:eastAsia="zh-CN"/>
        </w:rPr>
        <w:t xml:space="preserve">Current input and output of a </w:t>
      </w:r>
      <w:r w:rsidR="004F6E96" w:rsidRPr="00F97CD3">
        <w:rPr>
          <w:lang w:eastAsia="zh-CN"/>
        </w:rPr>
        <w:t>node</w:t>
      </w:r>
      <w:r w:rsidR="007E4309" w:rsidRPr="00F97CD3">
        <w:rPr>
          <w:lang w:eastAsia="zh-CN"/>
        </w:rPr>
        <w:t xml:space="preserve"> </w:t>
      </w:r>
      <w:r w:rsidRPr="00F97CD3">
        <w:rPr>
          <w:lang w:eastAsia="zh-CN"/>
        </w:rPr>
        <w:t>will be stored for each input pattern in order to provide any convenience in processing weight update algorithm.</w:t>
      </w:r>
      <w:r w:rsidR="00582A88" w:rsidRPr="00F97CD3">
        <w:rPr>
          <w:lang w:eastAsia="zh-CN"/>
        </w:rPr>
        <w:t xml:space="preserve">  Other v</w:t>
      </w:r>
      <w:r w:rsidR="00587736" w:rsidRPr="00F97CD3">
        <w:rPr>
          <w:lang w:eastAsia="zh-CN"/>
        </w:rPr>
        <w:t>alue</w:t>
      </w:r>
      <w:r w:rsidR="00552618" w:rsidRPr="00F97CD3">
        <w:rPr>
          <w:lang w:eastAsia="zh-CN"/>
        </w:rPr>
        <w:t>s</w:t>
      </w:r>
      <w:r w:rsidR="00587736" w:rsidRPr="00F97CD3">
        <w:rPr>
          <w:lang w:eastAsia="zh-CN"/>
        </w:rPr>
        <w:t xml:space="preserve"> </w:t>
      </w:r>
      <w:r w:rsidR="00552618" w:rsidRPr="00F97CD3">
        <w:rPr>
          <w:lang w:eastAsia="zh-CN"/>
        </w:rPr>
        <w:t>are</w:t>
      </w:r>
      <w:r w:rsidR="00587736" w:rsidRPr="00F97CD3">
        <w:rPr>
          <w:lang w:eastAsia="zh-CN"/>
        </w:rPr>
        <w:t xml:space="preserve"> prepared</w:t>
      </w:r>
      <w:r w:rsidR="00EC35FA" w:rsidRPr="00F97CD3">
        <w:rPr>
          <w:lang w:eastAsia="zh-CN"/>
        </w:rPr>
        <w:t xml:space="preserve"> during feed-forward or back</w:t>
      </w:r>
      <w:r w:rsidR="00BF27F6" w:rsidRPr="00F97CD3">
        <w:rPr>
          <w:lang w:eastAsia="zh-CN"/>
        </w:rPr>
        <w:t>-</w:t>
      </w:r>
      <w:r w:rsidR="00EC35FA" w:rsidRPr="00F97CD3">
        <w:rPr>
          <w:lang w:eastAsia="zh-CN"/>
        </w:rPr>
        <w:t>propagation</w:t>
      </w:r>
      <w:r w:rsidR="00587736" w:rsidRPr="00F97CD3">
        <w:rPr>
          <w:lang w:eastAsia="zh-CN"/>
        </w:rPr>
        <w:t xml:space="preserve"> for intermediate calculat</w:t>
      </w:r>
      <w:r w:rsidR="004806D5" w:rsidRPr="00F97CD3">
        <w:rPr>
          <w:lang w:eastAsia="zh-CN"/>
        </w:rPr>
        <w:t>ion of critical</w:t>
      </w:r>
      <w:r w:rsidR="00587736" w:rsidRPr="00F97CD3">
        <w:rPr>
          <w:lang w:eastAsia="zh-CN"/>
        </w:rPr>
        <w:t xml:space="preserve"> variable</w:t>
      </w:r>
      <w:r w:rsidR="003D0952" w:rsidRPr="00F97CD3">
        <w:rPr>
          <w:lang w:eastAsia="zh-CN"/>
        </w:rPr>
        <w:t>s</w:t>
      </w:r>
      <w:r w:rsidR="00587736" w:rsidRPr="00F97CD3">
        <w:rPr>
          <w:lang w:eastAsia="zh-CN"/>
        </w:rPr>
        <w:t xml:space="preserve">, for example, </w:t>
      </w:r>
      <m:oMath>
        <m:r>
          <w:rPr>
            <w:rFonts w:ascii="Cambria Math" w:hAnsi="Cambria Math"/>
            <w:lang w:eastAsia="zh-CN"/>
          </w:rPr>
          <m:t>f(net)</m:t>
        </m:r>
      </m:oMath>
      <w:r w:rsidR="00587736" w:rsidRPr="00F97CD3">
        <w:rPr>
          <w:lang w:eastAsia="zh-CN"/>
        </w:rPr>
        <w:t xml:space="preserve"> </w:t>
      </w:r>
      <w:proofErr w:type="gramStart"/>
      <w:r w:rsidR="00AB35D4" w:rsidRPr="00F97CD3">
        <w:rPr>
          <w:lang w:eastAsia="zh-CN"/>
        </w:rPr>
        <w:t xml:space="preserve">and </w:t>
      </w:r>
      <w:proofErr w:type="gramEnd"/>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587736" w:rsidRPr="00F97CD3">
        <w:rPr>
          <w:lang w:eastAsia="zh-CN"/>
        </w:rPr>
        <w:t>.</w:t>
      </w:r>
    </w:p>
    <w:p w14:paraId="32D454FF" w14:textId="22AE9309" w:rsidR="00901F67" w:rsidRPr="00F97CD3" w:rsidRDefault="0088609C" w:rsidP="00C90334">
      <w:pPr>
        <w:pStyle w:val="IEEEFigure"/>
      </w:pPr>
      <w:r w:rsidRPr="00F97CD3">
        <w:rPr>
          <w:lang w:eastAsia="en-US"/>
        </w:rPr>
        <w:lastRenderedPageBreak/>
        <w:drawing>
          <wp:inline distT="0" distB="0" distL="0" distR="0" wp14:anchorId="1E4B7E2A" wp14:editId="2BC12776">
            <wp:extent cx="3200400" cy="1327785"/>
            <wp:effectExtent l="0" t="0" r="0"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1327785"/>
                    </a:xfrm>
                    <a:prstGeom prst="rect">
                      <a:avLst/>
                    </a:prstGeom>
                  </pic:spPr>
                </pic:pic>
              </a:graphicData>
            </a:graphic>
          </wp:inline>
        </w:drawing>
      </w:r>
    </w:p>
    <w:p w14:paraId="0B943E1E" w14:textId="33ED3D46" w:rsidR="005E0725" w:rsidRDefault="005E0725" w:rsidP="005E0725">
      <w:pPr>
        <w:pStyle w:val="IEEEFigureCaption"/>
        <w:rPr>
          <w:lang w:eastAsia="zh-CN"/>
        </w:rPr>
      </w:pPr>
      <w:proofErr w:type="gramStart"/>
      <w:r w:rsidRPr="00F97CD3">
        <w:t>Fig.</w:t>
      </w:r>
      <w:proofErr w:type="gramEnd"/>
      <w:r w:rsidRPr="00F97CD3">
        <w:t xml:space="preserve"> </w:t>
      </w:r>
      <w:r w:rsidR="0012349D">
        <w:fldChar w:fldCharType="begin"/>
      </w:r>
      <w:r w:rsidR="0012349D">
        <w:instrText xml:space="preserve"> SEQ Fig. \* ARABIC </w:instrText>
      </w:r>
      <w:r w:rsidR="0012349D">
        <w:fldChar w:fldCharType="separate"/>
      </w:r>
      <w:r w:rsidR="005F6443">
        <w:rPr>
          <w:noProof/>
        </w:rPr>
        <w:t>6</w:t>
      </w:r>
      <w:r w:rsidR="0012349D">
        <w:rPr>
          <w:noProof/>
        </w:rPr>
        <w:fldChar w:fldCharType="end"/>
      </w:r>
      <w:r w:rsidRPr="00F97CD3">
        <w:t xml:space="preserve">.  </w:t>
      </w:r>
      <w:r w:rsidR="00BA2E4A" w:rsidRPr="00F97CD3">
        <w:t>A</w:t>
      </w:r>
      <w:r w:rsidR="006E349D" w:rsidRPr="00F97CD3">
        <w:t xml:space="preserve"> microscopic view of </w:t>
      </w:r>
      <w:r w:rsidR="00B32B5B" w:rsidRPr="00F97CD3">
        <w:t>node</w:t>
      </w:r>
      <w:r w:rsidR="003C48F6">
        <w:rPr>
          <w:rFonts w:hint="eastAsia"/>
          <w:lang w:eastAsia="zh-CN"/>
        </w:rPr>
        <w:t>.  I</w:t>
      </w:r>
      <w:r w:rsidR="00F723F9" w:rsidRPr="00F97CD3">
        <w:t xml:space="preserve">t </w:t>
      </w:r>
      <w:r w:rsidR="007757FE" w:rsidRPr="00F97CD3">
        <w:t xml:space="preserve">connects </w:t>
      </w:r>
      <w:r w:rsidR="00474A18">
        <w:rPr>
          <w:rFonts w:hint="eastAsia"/>
          <w:lang w:eastAsia="zh-CN"/>
        </w:rPr>
        <w:t xml:space="preserve">the </w:t>
      </w:r>
      <w:r w:rsidR="007757FE" w:rsidRPr="00F97CD3">
        <w:t>outputs and inputs</w:t>
      </w:r>
      <w:r w:rsidR="00474A18">
        <w:rPr>
          <w:rFonts w:hint="eastAsia"/>
          <w:lang w:eastAsia="zh-CN"/>
        </w:rPr>
        <w:t xml:space="preserve"> </w:t>
      </w:r>
      <w:r w:rsidR="005A380D">
        <w:rPr>
          <w:rFonts w:hint="eastAsia"/>
          <w:lang w:eastAsia="zh-CN"/>
        </w:rPr>
        <w:t>of</w:t>
      </w:r>
      <w:r w:rsidR="00474A18">
        <w:rPr>
          <w:rFonts w:hint="eastAsia"/>
          <w:lang w:eastAsia="zh-CN"/>
        </w:rPr>
        <w:t xml:space="preserve"> other nodes</w:t>
      </w:r>
      <w:r w:rsidR="001043F8" w:rsidRPr="00F97CD3">
        <w:t>.</w:t>
      </w:r>
    </w:p>
    <w:p w14:paraId="67C34697" w14:textId="34D4DE29" w:rsidR="005C6991" w:rsidRPr="00F97CD3" w:rsidRDefault="00D0349C" w:rsidP="005C6991">
      <w:pPr>
        <w:pStyle w:val="Heading2"/>
        <w:rPr>
          <w:lang w:eastAsia="zh-CN"/>
        </w:rPr>
      </w:pPr>
      <w:r>
        <w:rPr>
          <w:rFonts w:hint="eastAsia"/>
          <w:lang w:eastAsia="zh-CN"/>
        </w:rPr>
        <w:t xml:space="preserve">Compile-Time </w:t>
      </w:r>
      <w:r w:rsidR="005C6991" w:rsidRPr="00F97CD3">
        <w:rPr>
          <w:lang w:eastAsia="zh-CN"/>
        </w:rPr>
        <w:t>Generalization</w:t>
      </w:r>
      <w:r w:rsidR="00EC2BC6">
        <w:rPr>
          <w:lang w:eastAsia="zh-CN"/>
        </w:rPr>
        <w:t xml:space="preserve"> to </w:t>
      </w:r>
      <w:r w:rsidR="000A03CA">
        <w:rPr>
          <w:rFonts w:hint="eastAsia"/>
          <w:lang w:eastAsia="zh-CN"/>
        </w:rPr>
        <w:t>L</w:t>
      </w:r>
      <w:r w:rsidR="00EC2BC6">
        <w:rPr>
          <w:lang w:eastAsia="zh-CN"/>
        </w:rPr>
        <w:t xml:space="preserve">earning </w:t>
      </w:r>
      <w:r w:rsidR="000A03CA">
        <w:rPr>
          <w:rFonts w:hint="eastAsia"/>
          <w:lang w:eastAsia="zh-CN"/>
        </w:rPr>
        <w:t>A</w:t>
      </w:r>
      <w:r w:rsidR="002E0F83">
        <w:rPr>
          <w:lang w:eastAsia="zh-CN"/>
        </w:rPr>
        <w:t>lgorithms</w:t>
      </w:r>
      <w:r w:rsidR="00A179CC">
        <w:rPr>
          <w:rFonts w:hint="eastAsia"/>
          <w:lang w:eastAsia="zh-CN"/>
        </w:rPr>
        <w:t xml:space="preserve">, Transfer Functions, Error Functions and </w:t>
      </w:r>
      <w:r w:rsidR="000A03CA">
        <w:rPr>
          <w:rFonts w:hint="eastAsia"/>
          <w:lang w:eastAsia="zh-CN"/>
        </w:rPr>
        <w:t>N</w:t>
      </w:r>
      <w:r w:rsidR="00EC2BC6">
        <w:rPr>
          <w:lang w:eastAsia="zh-CN"/>
        </w:rPr>
        <w:t xml:space="preserve">etwork </w:t>
      </w:r>
      <w:r w:rsidR="000A03CA">
        <w:rPr>
          <w:rFonts w:hint="eastAsia"/>
          <w:lang w:eastAsia="zh-CN"/>
        </w:rPr>
        <w:t>T</w:t>
      </w:r>
      <w:r w:rsidR="00A179CC">
        <w:rPr>
          <w:lang w:eastAsia="zh-CN"/>
        </w:rPr>
        <w:t>opolog</w:t>
      </w:r>
      <w:r w:rsidR="00A179CC">
        <w:rPr>
          <w:rFonts w:hint="eastAsia"/>
          <w:lang w:eastAsia="zh-CN"/>
        </w:rPr>
        <w:t>ies</w:t>
      </w:r>
    </w:p>
    <w:p w14:paraId="49780E3C" w14:textId="646481D1" w:rsidR="005C6991" w:rsidRDefault="005C6991" w:rsidP="007331CC">
      <w:pPr>
        <w:pStyle w:val="IEEEPlainText"/>
        <w:rPr>
          <w:lang w:eastAsia="zh-CN"/>
        </w:rPr>
      </w:pPr>
      <w:r w:rsidRPr="00F97CD3">
        <w:rPr>
          <w:lang w:eastAsia="zh-CN"/>
        </w:rPr>
        <w:t xml:space="preserve">Generic programming is one of the best implementation approaches to generalize any type of replaceable functional </w:t>
      </w:r>
      <w:r w:rsidR="009157B1" w:rsidRPr="00F97CD3">
        <w:rPr>
          <w:lang w:eastAsia="zh-CN"/>
        </w:rPr>
        <w:t>node</w:t>
      </w:r>
      <w:r w:rsidRPr="00F97CD3">
        <w:rPr>
          <w:lang w:eastAsia="zh-CN"/>
        </w:rPr>
        <w:t xml:space="preserve"> in neural networks, in which architecture is written in terms of types to-be-specified-later </w:t>
      </w:r>
      <w:r w:rsidR="00767A40" w:rsidRPr="00F97CD3">
        <w:rPr>
          <w:rFonts w:hint="eastAsia"/>
          <w:lang w:eastAsia="zh-CN"/>
        </w:rPr>
        <w:t>[</w:t>
      </w:r>
      <w:r w:rsidR="009456A4" w:rsidRPr="00F97CD3">
        <w:rPr>
          <w:rFonts w:hint="eastAsia"/>
          <w:lang w:eastAsia="zh-CN"/>
        </w:rPr>
        <w:t>7</w:t>
      </w:r>
      <w:r w:rsidR="00767A40" w:rsidRPr="00F97CD3">
        <w:rPr>
          <w:rFonts w:hint="eastAsia"/>
          <w:lang w:eastAsia="zh-CN"/>
        </w:rPr>
        <w:t xml:space="preserve">] </w:t>
      </w:r>
      <w:r w:rsidRPr="00F97CD3">
        <w:rPr>
          <w:lang w:eastAsia="zh-CN"/>
        </w:rPr>
        <w:t>that are then instantiated when needed for specific types provided as parameters.  Thank</w:t>
      </w:r>
      <w:r w:rsidR="0019026F" w:rsidRPr="00F97CD3">
        <w:rPr>
          <w:lang w:eastAsia="zh-CN"/>
        </w:rPr>
        <w:t>s to template mechanism in C++,</w:t>
      </w:r>
      <w:r w:rsidR="00AE0AD7" w:rsidRPr="00F97CD3">
        <w:rPr>
          <w:rFonts w:hint="eastAsia"/>
          <w:lang w:eastAsia="zh-CN"/>
        </w:rPr>
        <w:t xml:space="preserve"> it is a good candidate for cop</w:t>
      </w:r>
      <w:r w:rsidR="007A2A28">
        <w:rPr>
          <w:rFonts w:hint="eastAsia"/>
          <w:lang w:eastAsia="zh-CN"/>
        </w:rPr>
        <w:t>ing with combinatorial behavior</w:t>
      </w:r>
      <w:r w:rsidR="004A3815">
        <w:rPr>
          <w:rFonts w:hint="eastAsia"/>
          <w:lang w:eastAsia="zh-CN"/>
        </w:rPr>
        <w:t xml:space="preserve"> </w:t>
      </w:r>
      <w:r w:rsidR="00FA460D">
        <w:rPr>
          <w:rFonts w:hint="eastAsia"/>
          <w:lang w:eastAsia="zh-CN"/>
        </w:rPr>
        <w:t xml:space="preserve">data </w:t>
      </w:r>
      <w:r w:rsidR="004A3815">
        <w:rPr>
          <w:rFonts w:hint="eastAsia"/>
          <w:lang w:eastAsia="zh-CN"/>
        </w:rPr>
        <w:t>type</w:t>
      </w:r>
      <w:r w:rsidR="007A2A28">
        <w:rPr>
          <w:rFonts w:hint="eastAsia"/>
          <w:lang w:eastAsia="zh-CN"/>
        </w:rPr>
        <w:t>s</w:t>
      </w:r>
      <w:r w:rsidR="0071215E" w:rsidRPr="00F97CD3">
        <w:rPr>
          <w:rFonts w:hint="eastAsia"/>
          <w:lang w:eastAsia="zh-CN"/>
        </w:rPr>
        <w:t xml:space="preserve">, which </w:t>
      </w:r>
      <w:r w:rsidR="00CB1472">
        <w:rPr>
          <w:rFonts w:hint="eastAsia"/>
          <w:lang w:eastAsia="zh-CN"/>
        </w:rPr>
        <w:t>refers</w:t>
      </w:r>
      <w:r w:rsidR="00412192" w:rsidRPr="00F97CD3">
        <w:rPr>
          <w:rFonts w:hint="eastAsia"/>
          <w:lang w:eastAsia="zh-CN"/>
        </w:rPr>
        <w:t xml:space="preserve"> to </w:t>
      </w:r>
      <w:r w:rsidR="00D158C0">
        <w:rPr>
          <w:rFonts w:hint="eastAsia"/>
          <w:lang w:eastAsia="zh-CN"/>
        </w:rPr>
        <w:t xml:space="preserve">neural learning </w:t>
      </w:r>
      <w:r w:rsidR="00412192" w:rsidRPr="00F97CD3">
        <w:rPr>
          <w:rFonts w:hint="eastAsia"/>
          <w:lang w:eastAsia="zh-CN"/>
        </w:rPr>
        <w:t xml:space="preserve">algorithms, </w:t>
      </w:r>
      <w:r w:rsidR="00933261">
        <w:rPr>
          <w:rFonts w:hint="eastAsia"/>
          <w:lang w:eastAsia="zh-CN"/>
        </w:rPr>
        <w:t>transfer functions</w:t>
      </w:r>
      <w:r w:rsidR="00412192" w:rsidRPr="00F97CD3">
        <w:rPr>
          <w:rFonts w:hint="eastAsia"/>
          <w:lang w:eastAsia="zh-CN"/>
        </w:rPr>
        <w:t>,</w:t>
      </w:r>
      <w:r w:rsidR="0071215E" w:rsidRPr="00F97CD3">
        <w:rPr>
          <w:rFonts w:hint="eastAsia"/>
          <w:lang w:eastAsia="zh-CN"/>
        </w:rPr>
        <w:t xml:space="preserve"> </w:t>
      </w:r>
      <w:r w:rsidR="00933261">
        <w:rPr>
          <w:rFonts w:hint="eastAsia"/>
          <w:lang w:eastAsia="zh-CN"/>
        </w:rPr>
        <w:t>network topologies</w:t>
      </w:r>
      <w:r w:rsidR="00B278C3">
        <w:rPr>
          <w:rFonts w:hint="eastAsia"/>
          <w:lang w:eastAsia="zh-CN"/>
        </w:rPr>
        <w:t xml:space="preserve">, </w:t>
      </w:r>
      <w:r w:rsidR="00B278C3" w:rsidRPr="00F97CD3">
        <w:rPr>
          <w:rFonts w:hint="eastAsia"/>
          <w:lang w:eastAsia="zh-CN"/>
        </w:rPr>
        <w:t>error functions</w:t>
      </w:r>
      <w:r w:rsidR="00B278C3">
        <w:rPr>
          <w:rFonts w:hint="eastAsia"/>
          <w:lang w:eastAsia="zh-CN"/>
        </w:rPr>
        <w:t xml:space="preserve"> </w:t>
      </w:r>
      <w:r w:rsidR="00933261">
        <w:rPr>
          <w:rFonts w:hint="eastAsia"/>
          <w:lang w:eastAsia="zh-CN"/>
        </w:rPr>
        <w:t>and other training factors</w:t>
      </w:r>
      <w:r w:rsidR="00494719" w:rsidRPr="00F97CD3">
        <w:rPr>
          <w:rFonts w:hint="eastAsia"/>
          <w:lang w:eastAsia="zh-CN"/>
        </w:rPr>
        <w:t xml:space="preserve"> here</w:t>
      </w:r>
      <w:r w:rsidR="005521BC">
        <w:rPr>
          <w:rFonts w:hint="eastAsia"/>
          <w:lang w:eastAsia="zh-CN"/>
        </w:rPr>
        <w:t xml:space="preserve"> </w:t>
      </w:r>
      <w:r w:rsidR="00DD385B" w:rsidRPr="00F97CD3">
        <w:rPr>
          <w:rFonts w:hint="eastAsia"/>
          <w:lang w:eastAsia="zh-CN"/>
        </w:rPr>
        <w:t>b</w:t>
      </w:r>
      <w:r w:rsidR="00AE0AD7" w:rsidRPr="00F97CD3">
        <w:rPr>
          <w:rFonts w:hint="eastAsia"/>
          <w:lang w:eastAsia="zh-CN"/>
        </w:rPr>
        <w:t xml:space="preserve">ecause </w:t>
      </w:r>
      <w:r w:rsidR="00D92DA8" w:rsidRPr="00F97CD3">
        <w:rPr>
          <w:rFonts w:hint="eastAsia"/>
          <w:lang w:eastAsia="zh-CN"/>
        </w:rPr>
        <w:t>behavior</w:t>
      </w:r>
      <w:r w:rsidR="00CA4E4F">
        <w:rPr>
          <w:rFonts w:hint="eastAsia"/>
          <w:lang w:eastAsia="zh-CN"/>
        </w:rPr>
        <w:t xml:space="preserve"> </w:t>
      </w:r>
      <w:r w:rsidR="00B447DD">
        <w:rPr>
          <w:rFonts w:hint="eastAsia"/>
          <w:lang w:eastAsia="zh-CN"/>
        </w:rPr>
        <w:t xml:space="preserve">data </w:t>
      </w:r>
      <w:r w:rsidR="00CA4E4F">
        <w:rPr>
          <w:rFonts w:hint="eastAsia"/>
          <w:lang w:eastAsia="zh-CN"/>
        </w:rPr>
        <w:t>types</w:t>
      </w:r>
      <w:r w:rsidRPr="00F97CD3">
        <w:rPr>
          <w:lang w:eastAsia="zh-CN"/>
        </w:rPr>
        <w:t xml:space="preserve"> can be deduced statically during compiling period</w:t>
      </w:r>
      <w:r w:rsidR="005E25FA" w:rsidRPr="00F97CD3">
        <w:rPr>
          <w:rFonts w:hint="eastAsia"/>
          <w:lang w:eastAsia="zh-CN"/>
        </w:rPr>
        <w:t xml:space="preserve"> [</w:t>
      </w:r>
      <w:r w:rsidR="004862FC" w:rsidRPr="00F97CD3">
        <w:rPr>
          <w:rFonts w:hint="eastAsia"/>
          <w:lang w:eastAsia="zh-CN"/>
        </w:rPr>
        <w:t>8</w:t>
      </w:r>
      <w:r w:rsidR="005E25FA" w:rsidRPr="00F97CD3">
        <w:rPr>
          <w:rFonts w:hint="eastAsia"/>
          <w:lang w:eastAsia="zh-CN"/>
        </w:rPr>
        <w:t>]</w:t>
      </w:r>
      <w:r w:rsidRPr="00F97CD3">
        <w:rPr>
          <w:lang w:eastAsia="zh-CN"/>
        </w:rPr>
        <w:t xml:space="preserve">.  This </w:t>
      </w:r>
      <w:r w:rsidR="00621ABE">
        <w:rPr>
          <w:rFonts w:hint="eastAsia"/>
          <w:lang w:eastAsia="zh-CN"/>
        </w:rPr>
        <w:t xml:space="preserve">compile-time generalization </w:t>
      </w:r>
      <w:r w:rsidR="00BD1DF9" w:rsidRPr="00F97CD3">
        <w:rPr>
          <w:rFonts w:hint="eastAsia"/>
          <w:lang w:eastAsia="zh-CN"/>
        </w:rPr>
        <w:t xml:space="preserve">technique </w:t>
      </w:r>
      <w:r w:rsidRPr="00F97CD3">
        <w:rPr>
          <w:lang w:eastAsia="zh-CN"/>
        </w:rPr>
        <w:t xml:space="preserve">avoids extra time consumption </w:t>
      </w:r>
      <w:r w:rsidR="00D2295C" w:rsidRPr="00F97CD3">
        <w:rPr>
          <w:rFonts w:hint="eastAsia"/>
          <w:lang w:eastAsia="zh-CN"/>
        </w:rPr>
        <w:t>during</w:t>
      </w:r>
      <w:r w:rsidRPr="00F97CD3">
        <w:rPr>
          <w:lang w:eastAsia="zh-CN"/>
        </w:rPr>
        <w:t xml:space="preserve"> each loop to de</w:t>
      </w:r>
      <w:r w:rsidR="00BB378D" w:rsidRPr="00F97CD3">
        <w:rPr>
          <w:rFonts w:hint="eastAsia"/>
          <w:lang w:eastAsia="zh-CN"/>
        </w:rPr>
        <w:t>termine</w:t>
      </w:r>
      <w:r w:rsidRPr="00F97CD3">
        <w:rPr>
          <w:lang w:eastAsia="zh-CN"/>
        </w:rPr>
        <w:t xml:space="preserve"> the </w:t>
      </w:r>
      <w:r w:rsidR="00127532" w:rsidRPr="00F97CD3">
        <w:rPr>
          <w:rFonts w:hint="eastAsia"/>
          <w:lang w:eastAsia="zh-CN"/>
        </w:rPr>
        <w:t xml:space="preserve">running </w:t>
      </w:r>
      <w:r w:rsidRPr="00F97CD3">
        <w:rPr>
          <w:lang w:eastAsia="zh-CN"/>
        </w:rPr>
        <w:t>type of an object through looking up its virtual table</w:t>
      </w:r>
      <w:r w:rsidR="00875466">
        <w:rPr>
          <w:rFonts w:hint="eastAsia"/>
          <w:lang w:eastAsia="zh-CN"/>
        </w:rPr>
        <w:t>, which</w:t>
      </w:r>
      <w:r w:rsidR="00855524">
        <w:rPr>
          <w:rFonts w:hint="eastAsia"/>
          <w:lang w:eastAsia="zh-CN"/>
        </w:rPr>
        <w:t xml:space="preserve"> a run-time generalization usually </w:t>
      </w:r>
      <w:r w:rsidR="00C9316C">
        <w:rPr>
          <w:rFonts w:hint="eastAsia"/>
          <w:lang w:eastAsia="zh-CN"/>
        </w:rPr>
        <w:t xml:space="preserve">implements </w:t>
      </w:r>
      <w:r w:rsidR="00B42AEB">
        <w:rPr>
          <w:rFonts w:hint="eastAsia"/>
          <w:lang w:eastAsia="zh-CN"/>
        </w:rPr>
        <w:t>through</w:t>
      </w:r>
      <w:r w:rsidRPr="00F97CD3">
        <w:rPr>
          <w:lang w:eastAsia="zh-CN"/>
        </w:rPr>
        <w:t xml:space="preserve">.  For example, weight will provide forward, backward, update, </w:t>
      </w:r>
      <w:r w:rsidR="002D1380">
        <w:rPr>
          <w:rFonts w:hint="eastAsia"/>
          <w:lang w:eastAsia="zh-CN"/>
        </w:rPr>
        <w:t>copy</w:t>
      </w:r>
      <w:r w:rsidRPr="00F97CD3">
        <w:rPr>
          <w:lang w:eastAsia="zh-CN"/>
        </w:rPr>
        <w:t xml:space="preserve"> and </w:t>
      </w:r>
      <w:r w:rsidR="002D1380">
        <w:rPr>
          <w:rFonts w:hint="eastAsia"/>
          <w:lang w:eastAsia="zh-CN"/>
        </w:rPr>
        <w:t>merge</w:t>
      </w:r>
      <w:r w:rsidRPr="00F97CD3">
        <w:rPr>
          <w:lang w:eastAsia="zh-CN"/>
        </w:rPr>
        <w:t xml:space="preserve"> interfaces.  User can easily </w:t>
      </w:r>
      <w:r w:rsidR="002918D3" w:rsidRPr="00F97CD3">
        <w:rPr>
          <w:rFonts w:hint="eastAsia"/>
          <w:lang w:eastAsia="zh-CN"/>
        </w:rPr>
        <w:t>specify</w:t>
      </w:r>
      <w:r w:rsidRPr="00F97CD3">
        <w:rPr>
          <w:lang w:eastAsia="zh-CN"/>
        </w:rPr>
        <w:t xml:space="preserve"> an appropriate </w:t>
      </w:r>
      <w:r w:rsidR="000B5635" w:rsidRPr="00F97CD3">
        <w:rPr>
          <w:rFonts w:hint="eastAsia"/>
          <w:lang w:eastAsia="zh-CN"/>
        </w:rPr>
        <w:t>update strategy</w:t>
      </w:r>
      <w:r w:rsidRPr="00F97CD3">
        <w:rPr>
          <w:lang w:eastAsia="zh-CN"/>
        </w:rPr>
        <w:t xml:space="preserve"> of weight during </w:t>
      </w:r>
      <w:r w:rsidR="009216DB" w:rsidRPr="00F97CD3">
        <w:rPr>
          <w:lang w:eastAsia="zh-CN"/>
        </w:rPr>
        <w:t>programming</w:t>
      </w:r>
      <w:r w:rsidRPr="00F97CD3">
        <w:rPr>
          <w:lang w:eastAsia="zh-CN"/>
        </w:rPr>
        <w:t xml:space="preserve"> without modifying rest part of the code.  The compiler will compile a made-to-order target file related to </w:t>
      </w:r>
      <w:r w:rsidR="0031294E">
        <w:rPr>
          <w:rFonts w:hint="eastAsia"/>
          <w:lang w:eastAsia="zh-CN"/>
        </w:rPr>
        <w:t>developer</w:t>
      </w:r>
      <w:r w:rsidR="00236C8F">
        <w:rPr>
          <w:rFonts w:hint="eastAsia"/>
          <w:lang w:eastAsia="zh-CN"/>
        </w:rPr>
        <w:t xml:space="preserve"> </w:t>
      </w:r>
      <w:r w:rsidR="00F01959" w:rsidRPr="00F97CD3">
        <w:rPr>
          <w:rFonts w:hint="eastAsia"/>
          <w:lang w:eastAsia="zh-CN"/>
        </w:rPr>
        <w:t xml:space="preserve">customized </w:t>
      </w:r>
      <w:r w:rsidR="000B2273">
        <w:rPr>
          <w:lang w:eastAsia="zh-CN"/>
        </w:rPr>
        <w:t>behavior</w:t>
      </w:r>
      <w:r w:rsidR="000B2273">
        <w:rPr>
          <w:rFonts w:hint="eastAsia"/>
          <w:lang w:eastAsia="zh-CN"/>
        </w:rPr>
        <w:t xml:space="preserve"> data</w:t>
      </w:r>
      <w:r w:rsidR="001B212F">
        <w:rPr>
          <w:rFonts w:hint="eastAsia"/>
          <w:lang w:eastAsia="zh-CN"/>
        </w:rPr>
        <w:t xml:space="preserve"> </w:t>
      </w:r>
      <w:r w:rsidR="00983FFE">
        <w:rPr>
          <w:rFonts w:hint="eastAsia"/>
          <w:lang w:eastAsia="zh-CN"/>
        </w:rPr>
        <w:t>types</w:t>
      </w:r>
      <w:r w:rsidRPr="00F97CD3">
        <w:rPr>
          <w:lang w:eastAsia="zh-CN"/>
        </w:rPr>
        <w:t>.</w:t>
      </w:r>
      <w:r w:rsidR="00602EE6" w:rsidRPr="00F97CD3">
        <w:rPr>
          <w:lang w:eastAsia="zh-CN"/>
        </w:rPr>
        <w:t xml:space="preserve">  </w:t>
      </w:r>
      <w:r w:rsidR="00DF03DF" w:rsidRPr="00F97CD3">
        <w:rPr>
          <w:lang w:eastAsia="zh-CN"/>
        </w:rPr>
        <w:t xml:space="preserve">In addition, </w:t>
      </w:r>
      <w:r w:rsidR="006A6ED2" w:rsidRPr="00F97CD3">
        <w:rPr>
          <w:lang w:eastAsia="zh-CN"/>
        </w:rPr>
        <w:t xml:space="preserve">since the software is tailored </w:t>
      </w:r>
      <w:r w:rsidR="00B47784" w:rsidRPr="00F97CD3">
        <w:rPr>
          <w:lang w:eastAsia="zh-CN"/>
        </w:rPr>
        <w:t>with s</w:t>
      </w:r>
      <w:r w:rsidR="0029359B" w:rsidRPr="00F97CD3">
        <w:rPr>
          <w:lang w:eastAsia="zh-CN"/>
        </w:rPr>
        <w:t xml:space="preserve">pecific </w:t>
      </w:r>
      <w:r w:rsidR="003B16F6">
        <w:rPr>
          <w:lang w:eastAsia="zh-CN"/>
        </w:rPr>
        <w:t>behavior</w:t>
      </w:r>
      <w:r w:rsidR="003B16F6">
        <w:rPr>
          <w:rFonts w:hint="eastAsia"/>
          <w:lang w:eastAsia="zh-CN"/>
        </w:rPr>
        <w:t xml:space="preserve"> </w:t>
      </w:r>
      <w:r w:rsidR="0029359B" w:rsidRPr="00F97CD3">
        <w:rPr>
          <w:lang w:eastAsia="zh-CN"/>
        </w:rPr>
        <w:t>data type</w:t>
      </w:r>
      <w:r w:rsidR="000A0246" w:rsidRPr="00F97CD3">
        <w:rPr>
          <w:lang w:eastAsia="zh-CN"/>
        </w:rPr>
        <w:t>s</w:t>
      </w:r>
      <w:r w:rsidR="0029359B" w:rsidRPr="00F97CD3">
        <w:rPr>
          <w:lang w:eastAsia="zh-CN"/>
        </w:rPr>
        <w:t xml:space="preserve"> at compiling period, </w:t>
      </w:r>
      <w:r w:rsidR="0023541E" w:rsidRPr="00F97CD3">
        <w:rPr>
          <w:lang w:eastAsia="zh-CN"/>
        </w:rPr>
        <w:t>it greatly reduces</w:t>
      </w:r>
      <w:r w:rsidR="001849AC">
        <w:rPr>
          <w:rFonts w:hint="eastAsia"/>
          <w:lang w:eastAsia="zh-CN"/>
        </w:rPr>
        <w:t xml:space="preserve"> </w:t>
      </w:r>
      <w:r w:rsidR="00761801" w:rsidRPr="00F97CD3">
        <w:rPr>
          <w:lang w:eastAsia="zh-CN"/>
        </w:rPr>
        <w:t xml:space="preserve">irrelevant code to be compiled, thus, </w:t>
      </w:r>
      <w:r w:rsidR="00A863A9" w:rsidRPr="00F97CD3">
        <w:rPr>
          <w:lang w:eastAsia="zh-CN"/>
        </w:rPr>
        <w:t>reduces software size.</w:t>
      </w:r>
    </w:p>
    <w:p w14:paraId="43B81E45" w14:textId="150FB148" w:rsidR="00E80414" w:rsidRPr="00F97CD3" w:rsidRDefault="0024638C" w:rsidP="00E80414">
      <w:pPr>
        <w:pStyle w:val="IEEEFigure"/>
      </w:pPr>
      <w:r>
        <w:rPr>
          <w:lang w:eastAsia="en-US"/>
        </w:rPr>
        <w:lastRenderedPageBreak/>
        <w:drawing>
          <wp:inline distT="0" distB="0" distL="0" distR="0" wp14:anchorId="1610C697" wp14:editId="0A4CF95D">
            <wp:extent cx="3200400" cy="3433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3433445"/>
                    </a:xfrm>
                    <a:prstGeom prst="rect">
                      <a:avLst/>
                    </a:prstGeom>
                  </pic:spPr>
                </pic:pic>
              </a:graphicData>
            </a:graphic>
          </wp:inline>
        </w:drawing>
      </w:r>
    </w:p>
    <w:p w14:paraId="096E2333" w14:textId="4ED41C18" w:rsidR="00E80414" w:rsidRPr="00F97CD3" w:rsidRDefault="00E80414" w:rsidP="00E80414">
      <w:pPr>
        <w:pStyle w:val="IEEEFigureCaption"/>
        <w:rPr>
          <w:lang w:eastAsia="zh-CN"/>
        </w:rPr>
      </w:pPr>
      <w:proofErr w:type="gramStart"/>
      <w:r w:rsidRPr="00F97CD3">
        <w:t>Fig.</w:t>
      </w:r>
      <w:proofErr w:type="gramEnd"/>
      <w:r w:rsidRPr="00F97CD3">
        <w:t xml:space="preserve"> </w:t>
      </w:r>
      <w:r>
        <w:fldChar w:fldCharType="begin"/>
      </w:r>
      <w:r>
        <w:instrText xml:space="preserve"> SEQ Fig. \* ARABIC </w:instrText>
      </w:r>
      <w:r>
        <w:fldChar w:fldCharType="separate"/>
      </w:r>
      <w:r>
        <w:rPr>
          <w:noProof/>
        </w:rPr>
        <w:t>9</w:t>
      </w:r>
      <w:r>
        <w:rPr>
          <w:noProof/>
        </w:rPr>
        <w:fldChar w:fldCharType="end"/>
      </w:r>
      <w:r w:rsidRPr="00F97CD3">
        <w:t xml:space="preserve">.  </w:t>
      </w:r>
      <w:proofErr w:type="gramStart"/>
      <w:r>
        <w:rPr>
          <w:rFonts w:hint="eastAsia"/>
          <w:lang w:eastAsia="zh-CN"/>
        </w:rPr>
        <w:t>Run-time generalization versus compile-time generalization</w:t>
      </w:r>
      <w:r w:rsidR="005C4B03">
        <w:rPr>
          <w:rFonts w:hint="eastAsia"/>
          <w:lang w:eastAsia="zh-CN"/>
        </w:rPr>
        <w:t xml:space="preserve"> from compiling code to running code.</w:t>
      </w:r>
      <w:proofErr w:type="gramEnd"/>
      <w:r w:rsidR="00D7088A">
        <w:rPr>
          <w:rFonts w:hint="eastAsia"/>
          <w:lang w:eastAsia="zh-CN"/>
        </w:rPr>
        <w:t xml:space="preserve">  </w:t>
      </w:r>
      <m:oMath>
        <m:r>
          <w:rPr>
            <w:rFonts w:ascii="Cambria Math" w:hAnsi="Cambria Math"/>
            <w:lang w:eastAsia="zh-CN"/>
          </w:rPr>
          <m:t>n</m:t>
        </m:r>
      </m:oMath>
      <w:r w:rsidR="00D7088A">
        <w:rPr>
          <w:rFonts w:hint="eastAsia"/>
          <w:lang w:eastAsia="zh-CN"/>
        </w:rPr>
        <w:t xml:space="preserve"> </w:t>
      </w:r>
      <w:proofErr w:type="gramStart"/>
      <w:r w:rsidR="00D7088A">
        <w:rPr>
          <w:rFonts w:hint="eastAsia"/>
          <w:lang w:eastAsia="zh-CN"/>
        </w:rPr>
        <w:t>is</w:t>
      </w:r>
      <w:proofErr w:type="gramEnd"/>
      <w:r w:rsidR="00D7088A">
        <w:rPr>
          <w:rFonts w:hint="eastAsia"/>
          <w:lang w:eastAsia="zh-CN"/>
        </w:rPr>
        <w:t xml:space="preserve"> epoch number and </w:t>
      </w:r>
      <m:oMath>
        <m:r>
          <w:rPr>
            <w:rFonts w:ascii="Cambria Math" w:hAnsi="Cambria Math"/>
            <w:lang w:eastAsia="zh-CN"/>
          </w:rPr>
          <m:t>m</m:t>
        </m:r>
      </m:oMath>
      <w:r w:rsidR="00D7088A">
        <w:rPr>
          <w:rFonts w:hint="eastAsia"/>
          <w:lang w:eastAsia="zh-CN"/>
        </w:rPr>
        <w:t xml:space="preserve"> is experiment running times.</w:t>
      </w:r>
    </w:p>
    <w:p w14:paraId="6992AA6B" w14:textId="1BEECBA7" w:rsidR="00A30C17" w:rsidRDefault="00803510" w:rsidP="007331CC">
      <w:pPr>
        <w:pStyle w:val="IEEEPlainText"/>
        <w:rPr>
          <w:lang w:eastAsia="zh-CN"/>
        </w:rPr>
      </w:pPr>
      <w:r>
        <w:rPr>
          <w:rFonts w:hint="eastAsia"/>
          <w:lang w:eastAsia="zh-CN"/>
        </w:rPr>
        <w:t>As i</w:t>
      </w:r>
      <w:r w:rsidR="00A30C17">
        <w:rPr>
          <w:rFonts w:hint="eastAsia"/>
          <w:lang w:eastAsia="zh-CN"/>
        </w:rPr>
        <w:t xml:space="preserve">llustrated in above figure, </w:t>
      </w:r>
      <w:r w:rsidR="00AD6825">
        <w:rPr>
          <w:rFonts w:hint="eastAsia"/>
          <w:lang w:eastAsia="zh-CN"/>
        </w:rPr>
        <w:t>weight type will be deduced in eve</w:t>
      </w:r>
      <w:r w:rsidR="00C155C1">
        <w:rPr>
          <w:rFonts w:hint="eastAsia"/>
          <w:lang w:eastAsia="zh-CN"/>
        </w:rPr>
        <w:t xml:space="preserve">ry epoch </w:t>
      </w:r>
      <w:r w:rsidR="00045BA1">
        <w:rPr>
          <w:rFonts w:hint="eastAsia"/>
          <w:lang w:eastAsia="zh-CN"/>
        </w:rPr>
        <w:t>during run-</w:t>
      </w:r>
      <w:r w:rsidR="00AD6825">
        <w:rPr>
          <w:rFonts w:hint="eastAsia"/>
          <w:lang w:eastAsia="zh-CN"/>
        </w:rPr>
        <w:t>time</w:t>
      </w:r>
      <w:r w:rsidR="00045BA1">
        <w:rPr>
          <w:rFonts w:hint="eastAsia"/>
          <w:lang w:eastAsia="zh-CN"/>
        </w:rPr>
        <w:t xml:space="preserve"> generalization</w:t>
      </w:r>
      <w:r w:rsidR="00AD6825">
        <w:rPr>
          <w:rFonts w:hint="eastAsia"/>
          <w:lang w:eastAsia="zh-CN"/>
        </w:rPr>
        <w:t xml:space="preserve">, which means that </w:t>
      </w:r>
      <w:r w:rsidR="00C155C1">
        <w:rPr>
          <w:rFonts w:hint="eastAsia"/>
          <w:lang w:eastAsia="zh-CN"/>
        </w:rPr>
        <w:t xml:space="preserve">the </w:t>
      </w:r>
      <w:r w:rsidR="00337A9F">
        <w:rPr>
          <w:rFonts w:hint="eastAsia"/>
          <w:lang w:eastAsia="zh-CN"/>
        </w:rPr>
        <w:t xml:space="preserve">processors spend time on deciding weight type </w:t>
      </w:r>
      <w:r w:rsidR="00980786">
        <w:rPr>
          <w:rFonts w:hint="eastAsia"/>
          <w:lang w:eastAsia="zh-CN"/>
        </w:rPr>
        <w:t xml:space="preserve">in each loop through looking up </w:t>
      </w:r>
      <w:r w:rsidR="00D35C73">
        <w:rPr>
          <w:rFonts w:hint="eastAsia"/>
          <w:lang w:eastAsia="zh-CN"/>
        </w:rPr>
        <w:t>virtual table</w:t>
      </w:r>
      <w:r w:rsidR="00806AE0">
        <w:rPr>
          <w:rFonts w:hint="eastAsia"/>
          <w:lang w:eastAsia="zh-CN"/>
        </w:rPr>
        <w:t xml:space="preserve">.  As a consequence, the accumulative time consumption </w:t>
      </w:r>
      <w:r w:rsidR="00305612">
        <w:rPr>
          <w:rFonts w:hint="eastAsia"/>
          <w:lang w:eastAsia="zh-CN"/>
        </w:rPr>
        <w:t>from all loops is conspicuous.</w:t>
      </w:r>
      <w:r w:rsidR="00B31927">
        <w:rPr>
          <w:rFonts w:hint="eastAsia"/>
          <w:lang w:eastAsia="zh-CN"/>
        </w:rPr>
        <w:t xml:space="preserve">  However, </w:t>
      </w:r>
      <w:r w:rsidR="00D36E09">
        <w:rPr>
          <w:rFonts w:hint="eastAsia"/>
          <w:lang w:eastAsia="zh-CN"/>
        </w:rPr>
        <w:t xml:space="preserve">the compile-time </w:t>
      </w:r>
      <w:r w:rsidR="00D36E09">
        <w:rPr>
          <w:lang w:eastAsia="zh-CN"/>
        </w:rPr>
        <w:t>generalization</w:t>
      </w:r>
      <w:r w:rsidR="00D36E09">
        <w:rPr>
          <w:rFonts w:hint="eastAsia"/>
          <w:lang w:eastAsia="zh-CN"/>
        </w:rPr>
        <w:t xml:space="preserve"> only </w:t>
      </w:r>
      <w:r w:rsidR="005F5236">
        <w:rPr>
          <w:rFonts w:hint="eastAsia"/>
          <w:lang w:eastAsia="zh-CN"/>
        </w:rPr>
        <w:t>deduces type onetime at compiling period.</w:t>
      </w:r>
      <w:r w:rsidR="004B4EAA">
        <w:rPr>
          <w:rFonts w:hint="eastAsia"/>
          <w:lang w:eastAsia="zh-CN"/>
        </w:rPr>
        <w:t xml:space="preserve">  There</w:t>
      </w:r>
      <w:r w:rsidR="004B4EAA">
        <w:rPr>
          <w:lang w:eastAsia="zh-CN"/>
        </w:rPr>
        <w:t xml:space="preserve"> is no extra time consumption </w:t>
      </w:r>
      <w:r w:rsidR="00737628">
        <w:rPr>
          <w:rFonts w:hint="eastAsia"/>
          <w:lang w:eastAsia="zh-CN"/>
        </w:rPr>
        <w:t xml:space="preserve">during each loop.  </w:t>
      </w:r>
      <w:r w:rsidR="00E4785F">
        <w:rPr>
          <w:rFonts w:hint="eastAsia"/>
          <w:lang w:eastAsia="zh-CN"/>
        </w:rPr>
        <w:t xml:space="preserve">Moreover, </w:t>
      </w:r>
      <w:r w:rsidR="007E64E2">
        <w:rPr>
          <w:rFonts w:hint="eastAsia"/>
          <w:lang w:eastAsia="zh-CN"/>
        </w:rPr>
        <w:t xml:space="preserve">if the neural networks software </w:t>
      </w:r>
      <w:r w:rsidR="00BB0B5F">
        <w:rPr>
          <w:rFonts w:hint="eastAsia"/>
          <w:lang w:eastAsia="zh-CN"/>
        </w:rPr>
        <w:t xml:space="preserve">is </w:t>
      </w:r>
      <w:r w:rsidR="00D06357">
        <w:rPr>
          <w:rFonts w:hint="eastAsia"/>
          <w:lang w:eastAsia="zh-CN"/>
        </w:rPr>
        <w:t>require</w:t>
      </w:r>
      <w:r w:rsidR="00BB0B5F">
        <w:rPr>
          <w:rFonts w:hint="eastAsia"/>
          <w:lang w:eastAsia="zh-CN"/>
        </w:rPr>
        <w:t>d to be</w:t>
      </w:r>
      <w:r w:rsidR="007B08BF">
        <w:rPr>
          <w:rFonts w:hint="eastAsia"/>
          <w:lang w:eastAsia="zh-CN"/>
        </w:rPr>
        <w:t xml:space="preserve"> </w:t>
      </w:r>
      <w:r w:rsidR="00D06357">
        <w:rPr>
          <w:rFonts w:hint="eastAsia"/>
          <w:lang w:eastAsia="zh-CN"/>
        </w:rPr>
        <w:t xml:space="preserve">run multiple times for different </w:t>
      </w:r>
      <w:r w:rsidR="003263DD">
        <w:rPr>
          <w:rFonts w:hint="eastAsia"/>
          <w:lang w:eastAsia="zh-CN"/>
        </w:rPr>
        <w:t>experimental purposes</w:t>
      </w:r>
      <w:r w:rsidR="00D06357">
        <w:rPr>
          <w:rFonts w:hint="eastAsia"/>
          <w:lang w:eastAsia="zh-CN"/>
        </w:rPr>
        <w:t xml:space="preserve">, </w:t>
      </w:r>
      <w:r w:rsidR="0076002E">
        <w:rPr>
          <w:rFonts w:hint="eastAsia"/>
          <w:lang w:eastAsia="zh-CN"/>
        </w:rPr>
        <w:t xml:space="preserve">run-time generalization </w:t>
      </w:r>
      <w:r w:rsidR="00A27E63">
        <w:rPr>
          <w:rFonts w:hint="eastAsia"/>
          <w:lang w:eastAsia="zh-CN"/>
        </w:rPr>
        <w:t>cannot avoid</w:t>
      </w:r>
      <w:r w:rsidR="00781E14">
        <w:rPr>
          <w:rFonts w:hint="eastAsia"/>
          <w:lang w:eastAsia="zh-CN"/>
        </w:rPr>
        <w:t xml:space="preserve"> </w:t>
      </w:r>
      <w:r w:rsidR="003835E4">
        <w:rPr>
          <w:rFonts w:hint="eastAsia"/>
          <w:lang w:eastAsia="zh-CN"/>
        </w:rPr>
        <w:t xml:space="preserve">taking time on type deduction </w:t>
      </w:r>
      <w:r w:rsidR="00A32F76">
        <w:rPr>
          <w:rFonts w:hint="eastAsia"/>
          <w:lang w:eastAsia="zh-CN"/>
        </w:rPr>
        <w:t xml:space="preserve">during each loop and each run.  </w:t>
      </w:r>
      <w:r w:rsidR="0040765C">
        <w:rPr>
          <w:rFonts w:hint="eastAsia"/>
          <w:lang w:eastAsia="zh-CN"/>
        </w:rPr>
        <w:t xml:space="preserve">Contrarily, </w:t>
      </w:r>
      <w:r w:rsidR="00B90384">
        <w:rPr>
          <w:lang w:eastAsia="zh-CN"/>
        </w:rPr>
        <w:t>because</w:t>
      </w:r>
      <w:r w:rsidR="00B90384">
        <w:rPr>
          <w:rFonts w:hint="eastAsia"/>
          <w:lang w:eastAsia="zh-CN"/>
        </w:rPr>
        <w:t xml:space="preserve"> </w:t>
      </w:r>
      <w:r w:rsidR="00F1389F">
        <w:rPr>
          <w:rFonts w:hint="eastAsia"/>
          <w:lang w:eastAsia="zh-CN"/>
        </w:rPr>
        <w:t>there</w:t>
      </w:r>
      <w:r w:rsidR="00F1389F">
        <w:rPr>
          <w:lang w:eastAsia="zh-CN"/>
        </w:rPr>
        <w:t>’</w:t>
      </w:r>
      <w:r w:rsidR="00F1389F">
        <w:rPr>
          <w:rFonts w:hint="eastAsia"/>
          <w:lang w:eastAsia="zh-CN"/>
        </w:rPr>
        <w:t>s no need to compile the same neural network software again</w:t>
      </w:r>
      <w:r w:rsidR="00B90384">
        <w:rPr>
          <w:rFonts w:hint="eastAsia"/>
          <w:lang w:eastAsia="zh-CN"/>
        </w:rPr>
        <w:t xml:space="preserve"> for these experiments, </w:t>
      </w:r>
      <w:r w:rsidR="007473FE">
        <w:rPr>
          <w:rFonts w:hint="eastAsia"/>
          <w:lang w:eastAsia="zh-CN"/>
        </w:rPr>
        <w:t xml:space="preserve">the compile-time generalization </w:t>
      </w:r>
      <w:r w:rsidR="00086C4A">
        <w:rPr>
          <w:rFonts w:hint="eastAsia"/>
          <w:lang w:eastAsia="zh-CN"/>
        </w:rPr>
        <w:t xml:space="preserve">could absolutely get rid of </w:t>
      </w:r>
      <w:r w:rsidR="00F7493E">
        <w:rPr>
          <w:rFonts w:hint="eastAsia"/>
          <w:lang w:eastAsia="zh-CN"/>
        </w:rPr>
        <w:t>running time consumption.</w:t>
      </w:r>
      <w:r w:rsidR="004D7097">
        <w:rPr>
          <w:rFonts w:hint="eastAsia"/>
          <w:lang w:eastAsia="zh-CN"/>
        </w:rPr>
        <w:t xml:space="preserve">  To sum up, the time complexity for </w:t>
      </w:r>
      <w:r w:rsidR="00D377FC">
        <w:rPr>
          <w:rFonts w:hint="eastAsia"/>
          <w:lang w:eastAsia="zh-CN"/>
        </w:rPr>
        <w:t xml:space="preserve">run-time generalization </w:t>
      </w:r>
      <w:proofErr w:type="gramStart"/>
      <w:r w:rsidR="00D377FC">
        <w:rPr>
          <w:rFonts w:hint="eastAsia"/>
          <w:lang w:eastAsia="zh-CN"/>
        </w:rPr>
        <w:t xml:space="preserve">is </w:t>
      </w:r>
      <w:proofErr w:type="gramEnd"/>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mn</m:t>
            </m:r>
          </m:e>
        </m:d>
      </m:oMath>
      <w:r w:rsidR="00D377FC">
        <w:rPr>
          <w:rFonts w:hint="eastAsia"/>
          <w:lang w:eastAsia="zh-CN"/>
        </w:rPr>
        <w:t xml:space="preserve">, the time complexity for compile-time generalization is </w:t>
      </w:r>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1</m:t>
            </m:r>
          </m:e>
        </m:d>
      </m:oMath>
      <w:r w:rsidR="00D377FC">
        <w:rPr>
          <w:rFonts w:hint="eastAsia"/>
          <w:lang w:eastAsia="zh-CN"/>
        </w:rPr>
        <w:t>.</w:t>
      </w:r>
    </w:p>
    <w:p w14:paraId="2CC94A43" w14:textId="7B8837BB" w:rsidR="003631B8" w:rsidRDefault="00393840" w:rsidP="007331CC">
      <w:pPr>
        <w:pStyle w:val="IEEEPlainText"/>
        <w:rPr>
          <w:rFonts w:hint="eastAsia"/>
          <w:lang w:eastAsia="zh-CN"/>
        </w:rPr>
      </w:pPr>
      <w:r w:rsidRPr="00F97CD3">
        <w:rPr>
          <w:rFonts w:hint="eastAsia"/>
          <w:lang w:eastAsia="zh-CN"/>
        </w:rPr>
        <w:t xml:space="preserve">In terms of design pattern, this </w:t>
      </w:r>
      <w:r w:rsidR="00041165">
        <w:rPr>
          <w:rFonts w:hint="eastAsia"/>
          <w:lang w:eastAsia="zh-CN"/>
        </w:rPr>
        <w:t xml:space="preserve">compile-time </w:t>
      </w:r>
      <w:r w:rsidR="00E449E3" w:rsidRPr="00F97CD3">
        <w:rPr>
          <w:rFonts w:hint="eastAsia"/>
          <w:lang w:eastAsia="zh-CN"/>
        </w:rPr>
        <w:t xml:space="preserve">generalization </w:t>
      </w:r>
      <w:r w:rsidR="00AC7152" w:rsidRPr="00F97CD3">
        <w:rPr>
          <w:rFonts w:hint="eastAsia"/>
          <w:lang w:eastAsia="zh-CN"/>
        </w:rPr>
        <w:t xml:space="preserve">approach </w:t>
      </w:r>
      <w:r w:rsidR="00E449E3" w:rsidRPr="00F97CD3">
        <w:rPr>
          <w:rFonts w:hint="eastAsia"/>
          <w:lang w:eastAsia="zh-CN"/>
        </w:rPr>
        <w:t xml:space="preserve">is </w:t>
      </w:r>
      <w:r w:rsidR="00477101" w:rsidRPr="00F97CD3">
        <w:rPr>
          <w:rFonts w:hint="eastAsia"/>
          <w:lang w:eastAsia="zh-CN"/>
        </w:rPr>
        <w:t>as known as</w:t>
      </w:r>
      <w:r w:rsidR="00E449E3" w:rsidRPr="00F97CD3">
        <w:rPr>
          <w:rFonts w:hint="eastAsia"/>
          <w:lang w:eastAsia="zh-CN"/>
        </w:rPr>
        <w:t xml:space="preserve"> policy based class design</w:t>
      </w:r>
      <w:r w:rsidR="001738A8" w:rsidRPr="00F97CD3">
        <w:rPr>
          <w:rFonts w:hint="eastAsia"/>
          <w:lang w:eastAsia="zh-CN"/>
        </w:rPr>
        <w:t xml:space="preserve"> [</w:t>
      </w:r>
      <w:r w:rsidR="003806B5" w:rsidRPr="00F97CD3">
        <w:rPr>
          <w:rFonts w:hint="eastAsia"/>
          <w:lang w:eastAsia="zh-CN"/>
        </w:rPr>
        <w:t>9</w:t>
      </w:r>
      <w:r w:rsidR="001738A8" w:rsidRPr="00F97CD3">
        <w:rPr>
          <w:rFonts w:hint="eastAsia"/>
          <w:lang w:eastAsia="zh-CN"/>
        </w:rPr>
        <w:t>]</w:t>
      </w:r>
      <w:r w:rsidR="00A22AB9" w:rsidRPr="00F97CD3">
        <w:rPr>
          <w:rFonts w:hint="eastAsia"/>
          <w:lang w:eastAsia="zh-CN"/>
        </w:rPr>
        <w:t>.</w:t>
      </w:r>
      <w:r w:rsidR="002D1197" w:rsidRPr="00F97CD3">
        <w:rPr>
          <w:rFonts w:hint="eastAsia"/>
          <w:lang w:eastAsia="zh-CN"/>
        </w:rPr>
        <w:t xml:space="preserve">  In </w:t>
      </w:r>
      <w:r w:rsidR="00D96EC5" w:rsidRPr="00F97CD3">
        <w:rPr>
          <w:rFonts w:hint="eastAsia"/>
          <w:lang w:eastAsia="zh-CN"/>
        </w:rPr>
        <w:t>the</w:t>
      </w:r>
      <w:r w:rsidR="002D1197" w:rsidRPr="00F97CD3">
        <w:rPr>
          <w:rFonts w:hint="eastAsia"/>
          <w:lang w:eastAsia="zh-CN"/>
        </w:rPr>
        <w:t xml:space="preserve"> library</w:t>
      </w:r>
      <w:r w:rsidR="00D96EC5" w:rsidRPr="00F97CD3">
        <w:rPr>
          <w:rFonts w:hint="eastAsia"/>
          <w:lang w:eastAsia="zh-CN"/>
        </w:rPr>
        <w:t xml:space="preserve"> implementation</w:t>
      </w:r>
      <w:r w:rsidR="002D1197" w:rsidRPr="00F97CD3">
        <w:rPr>
          <w:rFonts w:hint="eastAsia"/>
          <w:lang w:eastAsia="zh-CN"/>
        </w:rPr>
        <w:t xml:space="preserve">, </w:t>
      </w:r>
      <w:r w:rsidR="00C249E3" w:rsidRPr="00F97CD3">
        <w:rPr>
          <w:rFonts w:hint="eastAsia"/>
          <w:lang w:eastAsia="zh-CN"/>
        </w:rPr>
        <w:t xml:space="preserve">each </w:t>
      </w:r>
      <w:r w:rsidR="00B81838">
        <w:rPr>
          <w:rFonts w:hint="eastAsia"/>
          <w:lang w:eastAsia="zh-CN"/>
        </w:rPr>
        <w:t>learning</w:t>
      </w:r>
      <w:r w:rsidR="00C249E3" w:rsidRPr="00F97CD3">
        <w:rPr>
          <w:rFonts w:hint="eastAsia"/>
          <w:lang w:eastAsia="zh-CN"/>
        </w:rPr>
        <w:t xml:space="preserve"> algorithm </w:t>
      </w:r>
      <w:r w:rsidR="00CE326B" w:rsidRPr="00F97CD3">
        <w:rPr>
          <w:rFonts w:hint="eastAsia"/>
          <w:lang w:eastAsia="zh-CN"/>
        </w:rPr>
        <w:t xml:space="preserve">is defined as a kind of update policy, </w:t>
      </w:r>
      <w:r w:rsidR="00DD4B18">
        <w:rPr>
          <w:rFonts w:hint="eastAsia"/>
          <w:lang w:eastAsia="zh-CN"/>
        </w:rPr>
        <w:t xml:space="preserve">each transfer function is defined as a kind of transfer policy, </w:t>
      </w:r>
      <w:r w:rsidR="00E409BD" w:rsidRPr="00F97CD3">
        <w:rPr>
          <w:lang w:eastAsia="zh-CN"/>
        </w:rPr>
        <w:t xml:space="preserve">each network topology is defined as a kind of </w:t>
      </w:r>
      <w:r w:rsidR="00C3113E">
        <w:rPr>
          <w:rFonts w:hint="eastAsia"/>
          <w:lang w:eastAsia="zh-CN"/>
        </w:rPr>
        <w:t>topology</w:t>
      </w:r>
      <w:r w:rsidR="00E409BD" w:rsidRPr="00F97CD3">
        <w:rPr>
          <w:lang w:eastAsia="zh-CN"/>
        </w:rPr>
        <w:t xml:space="preserve"> policy, </w:t>
      </w:r>
      <w:r w:rsidR="00D6474A" w:rsidRPr="00F97CD3">
        <w:rPr>
          <w:rFonts w:hint="eastAsia"/>
          <w:lang w:eastAsia="zh-CN"/>
        </w:rPr>
        <w:t>each error function is defined as a kind of error policy, even the number of neurons, input, target</w:t>
      </w:r>
      <w:r w:rsidR="00681C0A" w:rsidRPr="00F97CD3">
        <w:rPr>
          <w:lang w:eastAsia="zh-CN"/>
        </w:rPr>
        <w:t xml:space="preserve"> and other training factors</w:t>
      </w:r>
      <w:r w:rsidR="00D6474A" w:rsidRPr="00F97CD3">
        <w:rPr>
          <w:rFonts w:hint="eastAsia"/>
          <w:lang w:eastAsia="zh-CN"/>
        </w:rPr>
        <w:t xml:space="preserve"> can be considered as </w:t>
      </w:r>
      <w:r w:rsidR="00D704E2">
        <w:rPr>
          <w:rFonts w:hint="eastAsia"/>
          <w:lang w:eastAsia="zh-CN"/>
        </w:rPr>
        <w:t xml:space="preserve">individual value </w:t>
      </w:r>
      <w:r w:rsidR="00D6474A" w:rsidRPr="00F97CD3">
        <w:rPr>
          <w:rFonts w:hint="eastAsia"/>
          <w:lang w:eastAsia="zh-CN"/>
        </w:rPr>
        <w:t>policies</w:t>
      </w:r>
      <w:r w:rsidR="00904A45" w:rsidRPr="00F97CD3">
        <w:rPr>
          <w:lang w:eastAsia="zh-CN"/>
        </w:rPr>
        <w:t xml:space="preserve"> as well</w:t>
      </w:r>
      <w:r w:rsidR="00D6474A" w:rsidRPr="00F97CD3">
        <w:rPr>
          <w:rFonts w:hint="eastAsia"/>
          <w:lang w:eastAsia="zh-CN"/>
        </w:rPr>
        <w:t>.</w:t>
      </w:r>
    </w:p>
    <w:p w14:paraId="7DFDEC55" w14:textId="7B5B92C6" w:rsidR="007E42D2" w:rsidRPr="00F97CD3" w:rsidRDefault="00DA674F" w:rsidP="003F0F58">
      <w:pPr>
        <w:pStyle w:val="Heading2"/>
        <w:rPr>
          <w:lang w:eastAsia="zh-CN"/>
        </w:rPr>
      </w:pPr>
      <w:r>
        <w:rPr>
          <w:lang w:eastAsia="zh-CN"/>
        </w:rPr>
        <w:t>Scalabilit</w:t>
      </w:r>
      <w:r w:rsidR="00533A61">
        <w:rPr>
          <w:rFonts w:hint="eastAsia"/>
          <w:lang w:eastAsia="zh-CN"/>
        </w:rPr>
        <w:t xml:space="preserve">y and </w:t>
      </w:r>
      <w:r w:rsidR="00533A61" w:rsidRPr="00F97CD3">
        <w:rPr>
          <w:lang w:eastAsia="zh-CN"/>
        </w:rPr>
        <w:t>Reusability</w:t>
      </w:r>
    </w:p>
    <w:p w14:paraId="5C86E29B" w14:textId="0FBED140" w:rsidR="00EA323D" w:rsidRDefault="0047121E" w:rsidP="00EA323D">
      <w:pPr>
        <w:pStyle w:val="IEEEPlainText"/>
        <w:rPr>
          <w:rFonts w:hint="eastAsia"/>
          <w:lang w:eastAsia="zh-CN"/>
        </w:rPr>
      </w:pPr>
      <w:r w:rsidRPr="00F97CD3">
        <w:rPr>
          <w:lang w:eastAsia="zh-CN"/>
        </w:rPr>
        <w:t>Scalability is an important measurement of a software library.  A high scalable software library could provide freedom space for further development or maintenance.</w:t>
      </w:r>
      <w:r w:rsidR="0084441E">
        <w:rPr>
          <w:rFonts w:hint="eastAsia"/>
          <w:lang w:eastAsia="zh-CN"/>
        </w:rPr>
        <w:t xml:space="preserve">  </w:t>
      </w:r>
      <w:r w:rsidR="00EA323D">
        <w:rPr>
          <w:lang w:eastAsia="zh-CN"/>
        </w:rPr>
        <w:t>Benefit</w:t>
      </w:r>
      <w:r w:rsidR="00EA323D">
        <w:rPr>
          <w:rFonts w:hint="eastAsia"/>
          <w:lang w:eastAsia="zh-CN"/>
        </w:rPr>
        <w:t xml:space="preserve"> from abstraction and </w:t>
      </w:r>
      <w:r w:rsidR="00EA323D">
        <w:rPr>
          <w:lang w:eastAsia="zh-CN"/>
        </w:rPr>
        <w:t>compile</w:t>
      </w:r>
      <w:r w:rsidR="00EA323D">
        <w:rPr>
          <w:rFonts w:hint="eastAsia"/>
          <w:lang w:eastAsia="zh-CN"/>
        </w:rPr>
        <w:t xml:space="preserve">-time generalization, software </w:t>
      </w:r>
      <w:r w:rsidR="00EA323D">
        <w:rPr>
          <w:rFonts w:hint="eastAsia"/>
          <w:lang w:eastAsia="zh-CN"/>
        </w:rPr>
        <w:lastRenderedPageBreak/>
        <w:t>developer can easily customize their own neural networks by simply connecting or pruning nodes without re-design the most part of the network architecture.  For example, one would like to implement a recurrent neural network without bias using LM algorithm and log-sigmoid transfer function based on an existing biased 1-layer neural network using BP algorithm and linear transfer function.  It is simple to modify following 3 steps.</w:t>
      </w:r>
      <w:r w:rsidR="009F5DA2">
        <w:rPr>
          <w:rFonts w:hint="eastAsia"/>
          <w:lang w:eastAsia="zh-CN"/>
        </w:rPr>
        <w:t xml:space="preserve">  </w:t>
      </w:r>
      <w:r w:rsidR="009F5DA2" w:rsidRPr="009F5DA2">
        <w:rPr>
          <w:rFonts w:hint="eastAsia"/>
          <w:color w:val="FF0000"/>
          <w:lang w:eastAsia="zh-CN"/>
        </w:rPr>
        <w:t>[</w:t>
      </w:r>
      <w:r w:rsidR="00DF064A">
        <w:rPr>
          <w:rFonts w:hint="eastAsia"/>
          <w:color w:val="FF0000"/>
          <w:lang w:eastAsia="zh-CN"/>
        </w:rPr>
        <w:t>TODO: consider</w:t>
      </w:r>
      <w:r w:rsidR="009F5DA2" w:rsidRPr="009F5DA2">
        <w:rPr>
          <w:rFonts w:hint="eastAsia"/>
          <w:color w:val="FF0000"/>
          <w:lang w:eastAsia="zh-CN"/>
        </w:rPr>
        <w:t xml:space="preserve"> add refs for scalability and reusability definitions]</w:t>
      </w:r>
      <w:bookmarkStart w:id="1" w:name="_GoBack"/>
      <w:bookmarkEnd w:id="1"/>
    </w:p>
    <w:p w14:paraId="3DB042E7" w14:textId="77777777" w:rsidR="00EA323D" w:rsidRDefault="00EA323D" w:rsidP="0012349D">
      <w:pPr>
        <w:pStyle w:val="IEEEPlainText"/>
        <w:numPr>
          <w:ilvl w:val="0"/>
          <w:numId w:val="3"/>
        </w:numPr>
        <w:rPr>
          <w:rFonts w:hint="eastAsia"/>
        </w:rPr>
      </w:pPr>
      <w:r>
        <w:rPr>
          <w:rFonts w:hint="eastAsia"/>
          <w:lang w:eastAsia="zh-CN"/>
        </w:rPr>
        <w:t xml:space="preserve">Detach a bias </w:t>
      </w:r>
      <w:r>
        <w:rPr>
          <w:lang w:eastAsia="zh-CN"/>
        </w:rPr>
        <w:t>abstracted layer</w:t>
      </w:r>
      <w:r>
        <w:rPr>
          <w:rFonts w:hint="eastAsia"/>
          <w:lang w:eastAsia="zh-CN"/>
        </w:rPr>
        <w:t xml:space="preserve"> and a weight abstracted layer.</w:t>
      </w:r>
    </w:p>
    <w:p w14:paraId="2E0375A8" w14:textId="77777777" w:rsidR="00EA323D" w:rsidRDefault="00EA323D" w:rsidP="0012349D">
      <w:pPr>
        <w:pStyle w:val="IEEEPlainText"/>
        <w:numPr>
          <w:ilvl w:val="0"/>
          <w:numId w:val="3"/>
        </w:numPr>
        <w:rPr>
          <w:rFonts w:hint="eastAsia"/>
        </w:rPr>
      </w:pPr>
      <w:r>
        <w:rPr>
          <w:rFonts w:hint="eastAsia"/>
          <w:lang w:eastAsia="zh-CN"/>
        </w:rPr>
        <w:t xml:space="preserve">Attach a neuron abstracted layer using linear transfer function, and attach a weight </w:t>
      </w:r>
      <w:r>
        <w:rPr>
          <w:lang w:eastAsia="zh-CN"/>
        </w:rPr>
        <w:t>abstracted layer</w:t>
      </w:r>
      <w:r>
        <w:rPr>
          <w:rFonts w:hint="eastAsia"/>
          <w:lang w:eastAsia="zh-CN"/>
        </w:rPr>
        <w:t xml:space="preserve"> using LM algorithm.</w:t>
      </w:r>
    </w:p>
    <w:p w14:paraId="55C56A6C" w14:textId="77777777" w:rsidR="00EA323D" w:rsidRPr="00094CE9" w:rsidRDefault="00EA323D" w:rsidP="0012349D">
      <w:pPr>
        <w:pStyle w:val="IEEEPlainText"/>
        <w:numPr>
          <w:ilvl w:val="0"/>
          <w:numId w:val="3"/>
        </w:numPr>
      </w:pPr>
      <w:r>
        <w:rPr>
          <w:rFonts w:hint="eastAsia"/>
          <w:lang w:eastAsia="zh-CN"/>
        </w:rPr>
        <w:t>Replace the algorithm type of the weight abstracted layer from BP to LM, and replace the transfer function type of the neuron abstracted layer from log-sigmoid to linear.</w:t>
      </w:r>
    </w:p>
    <w:p w14:paraId="11909A83" w14:textId="77777777" w:rsidR="00EA323D" w:rsidRPr="00F97CD3" w:rsidRDefault="00EA323D" w:rsidP="00EA323D">
      <w:pPr>
        <w:pStyle w:val="IEEEFigure"/>
      </w:pPr>
      <w:r>
        <w:rPr>
          <w:lang w:eastAsia="en-US"/>
        </w:rPr>
        <w:drawing>
          <wp:inline distT="0" distB="0" distL="0" distR="0" wp14:anchorId="35D4FB45" wp14:editId="46B854D1">
            <wp:extent cx="3200400" cy="1567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8.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1567815"/>
                    </a:xfrm>
                    <a:prstGeom prst="rect">
                      <a:avLst/>
                    </a:prstGeom>
                  </pic:spPr>
                </pic:pic>
              </a:graphicData>
            </a:graphic>
          </wp:inline>
        </w:drawing>
      </w:r>
    </w:p>
    <w:p w14:paraId="73844EEE" w14:textId="77777777" w:rsidR="00EA323D" w:rsidRPr="00F97CD3" w:rsidRDefault="00EA323D" w:rsidP="00EA323D">
      <w:pPr>
        <w:pStyle w:val="IEEEFigureCaption"/>
        <w:rPr>
          <w:lang w:eastAsia="zh-CN"/>
        </w:rPr>
      </w:pPr>
      <w:proofErr w:type="gramStart"/>
      <w:r w:rsidRPr="00F97CD3">
        <w:t>Fig.</w:t>
      </w:r>
      <w:proofErr w:type="gramEnd"/>
      <w:r w:rsidRPr="00F97CD3">
        <w:t xml:space="preserve"> </w:t>
      </w:r>
      <w:r>
        <w:fldChar w:fldCharType="begin"/>
      </w:r>
      <w:r>
        <w:instrText xml:space="preserve"> SEQ Fig. \* ARABIC </w:instrText>
      </w:r>
      <w:r>
        <w:fldChar w:fldCharType="separate"/>
      </w:r>
      <w:r>
        <w:rPr>
          <w:noProof/>
        </w:rPr>
        <w:t>7</w:t>
      </w:r>
      <w:r>
        <w:rPr>
          <w:noProof/>
        </w:rPr>
        <w:fldChar w:fldCharType="end"/>
      </w:r>
      <w:r w:rsidRPr="00F97CD3">
        <w:t xml:space="preserve">.  </w:t>
      </w:r>
      <w:proofErr w:type="gramStart"/>
      <w:r>
        <w:rPr>
          <w:rFonts w:hint="eastAsia"/>
          <w:lang w:eastAsia="zh-CN"/>
        </w:rPr>
        <w:t xml:space="preserve">Modification from a 1-layer neural network to a </w:t>
      </w:r>
      <w:r>
        <w:rPr>
          <w:lang w:eastAsia="zh-CN"/>
        </w:rPr>
        <w:t>recurrent</w:t>
      </w:r>
      <w:r>
        <w:rPr>
          <w:rFonts w:hint="eastAsia"/>
          <w:lang w:eastAsia="zh-CN"/>
        </w:rPr>
        <w:t xml:space="preserve"> neural network</w:t>
      </w:r>
      <w:r w:rsidRPr="00F97CD3">
        <w:t>.</w:t>
      </w:r>
      <w:proofErr w:type="gramEnd"/>
    </w:p>
    <w:p w14:paraId="57D902FE" w14:textId="157CF7E6" w:rsidR="005F246E" w:rsidRDefault="00A13464" w:rsidP="005F246E">
      <w:pPr>
        <w:pStyle w:val="IEEEPlainText"/>
        <w:rPr>
          <w:lang w:eastAsia="zh-CN"/>
        </w:rPr>
      </w:pPr>
      <w:r w:rsidRPr="00F97CD3">
        <w:rPr>
          <w:lang w:eastAsia="zh-CN"/>
        </w:rPr>
        <w:t xml:space="preserve">Under the application of template programming and policy pattern, </w:t>
      </w:r>
      <w:r w:rsidR="007E42D2" w:rsidRPr="00F97CD3">
        <w:rPr>
          <w:lang w:eastAsia="zh-CN"/>
        </w:rPr>
        <w:t xml:space="preserve">multiple scalable </w:t>
      </w:r>
      <w:r w:rsidR="00187BAD" w:rsidRPr="00F97CD3">
        <w:rPr>
          <w:lang w:eastAsia="zh-CN"/>
        </w:rPr>
        <w:t>possibilities</w:t>
      </w:r>
      <w:r w:rsidR="007E42D2" w:rsidRPr="00F97CD3">
        <w:rPr>
          <w:lang w:eastAsia="zh-CN"/>
        </w:rPr>
        <w:t xml:space="preserve"> </w:t>
      </w:r>
      <w:r w:rsidR="00187BAD" w:rsidRPr="00F97CD3">
        <w:rPr>
          <w:lang w:eastAsia="zh-CN"/>
        </w:rPr>
        <w:t>are</w:t>
      </w:r>
      <w:r w:rsidR="007E42D2" w:rsidRPr="00F97CD3">
        <w:rPr>
          <w:lang w:eastAsia="zh-CN"/>
        </w:rPr>
        <w:t xml:space="preserve"> listed in following table, as well as pointed out in UML structure diagram.</w:t>
      </w:r>
      <w:r w:rsidR="005713A7" w:rsidRPr="00F97CD3">
        <w:rPr>
          <w:lang w:eastAsia="zh-CN"/>
        </w:rPr>
        <w:t xml:space="preserve">  The library also emphasizes on the reusability of code applied to as many as future peripherals.  </w:t>
      </w:r>
      <w:r w:rsidR="003539FF" w:rsidRPr="00F97CD3">
        <w:rPr>
          <w:lang w:eastAsia="zh-CN"/>
        </w:rPr>
        <w:t>Benefit from</w:t>
      </w:r>
      <w:r w:rsidR="00CA6FED" w:rsidRPr="00F97CD3">
        <w:rPr>
          <w:lang w:eastAsia="zh-CN"/>
        </w:rPr>
        <w:t xml:space="preserve"> abstraction, </w:t>
      </w:r>
      <w:r w:rsidR="00FF7494" w:rsidRPr="00F97CD3">
        <w:rPr>
          <w:lang w:eastAsia="zh-CN"/>
        </w:rPr>
        <w:t xml:space="preserve">there’s no need to </w:t>
      </w:r>
      <w:r w:rsidR="002476AD" w:rsidRPr="00F97CD3">
        <w:rPr>
          <w:lang w:eastAsia="zh-CN"/>
        </w:rPr>
        <w:t xml:space="preserve">replicate each function </w:t>
      </w:r>
      <w:r w:rsidR="00FD1FA0" w:rsidRPr="00F97CD3">
        <w:rPr>
          <w:lang w:eastAsia="zh-CN"/>
        </w:rPr>
        <w:t>in further development.</w:t>
      </w:r>
    </w:p>
    <w:p w14:paraId="29805F2F" w14:textId="77777777" w:rsidR="00134ADD" w:rsidRPr="00F97CD3" w:rsidRDefault="00134ADD" w:rsidP="00134ADD">
      <w:pPr>
        <w:pStyle w:val="IEEETableCaption"/>
      </w:pPr>
      <w:r w:rsidRPr="00F97CD3">
        <w:t xml:space="preserve">TABLE </w:t>
      </w:r>
      <w:r w:rsidR="0012349D">
        <w:fldChar w:fldCharType="begin"/>
      </w:r>
      <w:r w:rsidR="0012349D">
        <w:instrText xml:space="preserve"> SEQ TABLE \* ROMAN </w:instrText>
      </w:r>
      <w:r w:rsidR="0012349D">
        <w:fldChar w:fldCharType="separate"/>
      </w:r>
      <w:r>
        <w:t>I</w:t>
      </w:r>
      <w:r w:rsidR="0012349D">
        <w:fldChar w:fldCharType="end"/>
      </w:r>
      <w:r w:rsidRPr="00F97CD3">
        <w:br/>
        <w:t>Scalable Possibilities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976"/>
        <w:gridCol w:w="1701"/>
        <w:gridCol w:w="1613"/>
      </w:tblGrid>
      <w:tr w:rsidR="00B105CE" w:rsidRPr="00F97CD3" w14:paraId="315C3019" w14:textId="77777777" w:rsidTr="008849E6">
        <w:trPr>
          <w:trHeight w:val="72"/>
          <w:jc w:val="center"/>
        </w:trPr>
        <w:tc>
          <w:tcPr>
            <w:tcW w:w="976" w:type="dxa"/>
            <w:tcBorders>
              <w:top w:val="double" w:sz="6" w:space="0" w:color="auto"/>
              <w:left w:val="nil"/>
              <w:bottom w:val="single" w:sz="6" w:space="0" w:color="auto"/>
              <w:right w:val="nil"/>
            </w:tcBorders>
            <w:vAlign w:val="center"/>
          </w:tcPr>
          <w:p w14:paraId="3CD060B8" w14:textId="77777777" w:rsidR="00B105CE" w:rsidRPr="00F97CD3" w:rsidRDefault="00B105CE" w:rsidP="007F6598">
            <w:pPr>
              <w:jc w:val="center"/>
              <w:rPr>
                <w:sz w:val="16"/>
                <w:szCs w:val="16"/>
                <w:lang w:eastAsia="zh-CN"/>
              </w:rPr>
            </w:pPr>
            <w:r w:rsidRPr="00F97CD3">
              <w:rPr>
                <w:sz w:val="16"/>
                <w:szCs w:val="16"/>
                <w:lang w:eastAsia="zh-CN"/>
              </w:rPr>
              <w:t>Module</w:t>
            </w:r>
          </w:p>
        </w:tc>
        <w:tc>
          <w:tcPr>
            <w:tcW w:w="1701" w:type="dxa"/>
            <w:tcBorders>
              <w:top w:val="double" w:sz="6" w:space="0" w:color="auto"/>
              <w:left w:val="nil"/>
              <w:bottom w:val="single" w:sz="6" w:space="0" w:color="auto"/>
              <w:right w:val="nil"/>
            </w:tcBorders>
          </w:tcPr>
          <w:p w14:paraId="5D478D47" w14:textId="23212DA8" w:rsidR="00B105CE" w:rsidRPr="00F97CD3" w:rsidRDefault="00B105CE" w:rsidP="00B105CE">
            <w:pPr>
              <w:jc w:val="center"/>
              <w:rPr>
                <w:sz w:val="16"/>
                <w:szCs w:val="16"/>
                <w:lang w:eastAsia="zh-CN"/>
              </w:rPr>
            </w:pPr>
            <w:r>
              <w:rPr>
                <w:rFonts w:hint="eastAsia"/>
                <w:sz w:val="16"/>
                <w:szCs w:val="16"/>
                <w:lang w:eastAsia="zh-CN"/>
              </w:rPr>
              <w:t>Implemented</w:t>
            </w:r>
          </w:p>
        </w:tc>
        <w:tc>
          <w:tcPr>
            <w:tcW w:w="1613" w:type="dxa"/>
            <w:tcBorders>
              <w:top w:val="double" w:sz="6" w:space="0" w:color="auto"/>
              <w:left w:val="nil"/>
              <w:bottom w:val="single" w:sz="6" w:space="0" w:color="auto"/>
              <w:right w:val="nil"/>
            </w:tcBorders>
            <w:vAlign w:val="center"/>
          </w:tcPr>
          <w:p w14:paraId="211B5A19" w14:textId="3EB2706C" w:rsidR="00B105CE" w:rsidRPr="00F97CD3" w:rsidRDefault="00DC042C" w:rsidP="007F6598">
            <w:pPr>
              <w:jc w:val="center"/>
              <w:rPr>
                <w:sz w:val="16"/>
                <w:szCs w:val="16"/>
              </w:rPr>
            </w:pPr>
            <w:r>
              <w:rPr>
                <w:rFonts w:hint="eastAsia"/>
                <w:sz w:val="16"/>
                <w:szCs w:val="16"/>
                <w:lang w:eastAsia="zh-CN"/>
              </w:rPr>
              <w:t xml:space="preserve">Future </w:t>
            </w:r>
            <w:r w:rsidR="00B105CE" w:rsidRPr="00F97CD3">
              <w:rPr>
                <w:sz w:val="16"/>
                <w:szCs w:val="16"/>
                <w:lang w:eastAsia="zh-CN"/>
              </w:rPr>
              <w:t>Possibilities</w:t>
            </w:r>
          </w:p>
        </w:tc>
      </w:tr>
      <w:tr w:rsidR="00B105CE" w:rsidRPr="00F97CD3" w14:paraId="20C65258" w14:textId="77777777" w:rsidTr="008849E6">
        <w:trPr>
          <w:jc w:val="center"/>
        </w:trPr>
        <w:tc>
          <w:tcPr>
            <w:tcW w:w="976" w:type="dxa"/>
            <w:tcBorders>
              <w:top w:val="single" w:sz="6" w:space="0" w:color="auto"/>
              <w:left w:val="nil"/>
              <w:bottom w:val="single" w:sz="6" w:space="0" w:color="auto"/>
              <w:right w:val="nil"/>
            </w:tcBorders>
            <w:vAlign w:val="center"/>
          </w:tcPr>
          <w:p w14:paraId="2BB5545F" w14:textId="39BB1668" w:rsidR="00B105CE" w:rsidRPr="00F97CD3" w:rsidRDefault="00FD5237" w:rsidP="007F6598">
            <w:pPr>
              <w:rPr>
                <w:sz w:val="16"/>
                <w:szCs w:val="16"/>
              </w:rPr>
            </w:pPr>
            <w:r>
              <w:rPr>
                <w:rFonts w:hint="eastAsia"/>
                <w:sz w:val="16"/>
                <w:szCs w:val="16"/>
                <w:lang w:eastAsia="zh-CN"/>
              </w:rPr>
              <w:t>neural</w:t>
            </w:r>
            <w:r>
              <w:rPr>
                <w:rFonts w:hint="eastAsia"/>
                <w:sz w:val="16"/>
                <w:szCs w:val="16"/>
                <w:lang w:eastAsia="zh-CN"/>
              </w:rPr>
              <w:br/>
              <w:t>l</w:t>
            </w:r>
            <w:r w:rsidR="00EB3163">
              <w:rPr>
                <w:rFonts w:hint="eastAsia"/>
                <w:sz w:val="16"/>
                <w:szCs w:val="16"/>
                <w:lang w:eastAsia="zh-CN"/>
              </w:rPr>
              <w:t>earning</w:t>
            </w:r>
            <w:r w:rsidR="00EB3163">
              <w:rPr>
                <w:rFonts w:hint="eastAsia"/>
                <w:sz w:val="16"/>
                <w:szCs w:val="16"/>
                <w:lang w:eastAsia="zh-CN"/>
              </w:rPr>
              <w:br/>
            </w:r>
            <w:r w:rsidR="00B105CE" w:rsidRPr="00F97CD3">
              <w:rPr>
                <w:sz w:val="16"/>
                <w:szCs w:val="16"/>
              </w:rPr>
              <w:t>algorithm</w:t>
            </w:r>
          </w:p>
        </w:tc>
        <w:tc>
          <w:tcPr>
            <w:tcW w:w="1701" w:type="dxa"/>
            <w:tcBorders>
              <w:top w:val="single" w:sz="6" w:space="0" w:color="auto"/>
              <w:left w:val="nil"/>
              <w:bottom w:val="single" w:sz="6" w:space="0" w:color="auto"/>
              <w:right w:val="nil"/>
            </w:tcBorders>
            <w:vAlign w:val="center"/>
          </w:tcPr>
          <w:p w14:paraId="66854B08" w14:textId="1A196904" w:rsidR="0033367B" w:rsidRPr="00F97CD3" w:rsidRDefault="0033367B" w:rsidP="007F6598">
            <w:pPr>
              <w:jc w:val="both"/>
              <w:rPr>
                <w:sz w:val="16"/>
                <w:szCs w:val="16"/>
                <w:lang w:eastAsia="zh-CN"/>
              </w:rPr>
            </w:pPr>
            <w:r>
              <w:rPr>
                <w:rFonts w:hint="eastAsia"/>
                <w:sz w:val="16"/>
                <w:szCs w:val="16"/>
                <w:lang w:eastAsia="zh-CN"/>
              </w:rPr>
              <w:t>BP</w:t>
            </w:r>
            <w:r w:rsidR="00BA4579">
              <w:rPr>
                <w:rFonts w:hint="eastAsia"/>
                <w:sz w:val="16"/>
                <w:szCs w:val="16"/>
                <w:lang w:eastAsia="zh-CN"/>
              </w:rPr>
              <w:t xml:space="preserve">, QP, RP, </w:t>
            </w:r>
            <w:r>
              <w:rPr>
                <w:rFonts w:hint="eastAsia"/>
                <w:sz w:val="16"/>
                <w:szCs w:val="16"/>
                <w:lang w:eastAsia="zh-CN"/>
              </w:rPr>
              <w:t>LM</w:t>
            </w:r>
          </w:p>
        </w:tc>
        <w:tc>
          <w:tcPr>
            <w:tcW w:w="1613" w:type="dxa"/>
            <w:tcBorders>
              <w:top w:val="single" w:sz="6" w:space="0" w:color="auto"/>
              <w:left w:val="nil"/>
              <w:bottom w:val="single" w:sz="6" w:space="0" w:color="auto"/>
              <w:right w:val="nil"/>
            </w:tcBorders>
            <w:vAlign w:val="center"/>
          </w:tcPr>
          <w:p w14:paraId="52B5819A" w14:textId="6506A951" w:rsidR="00B105CE" w:rsidRPr="00F97CD3" w:rsidRDefault="00F273BF" w:rsidP="007F6598">
            <w:pPr>
              <w:jc w:val="both"/>
              <w:rPr>
                <w:sz w:val="16"/>
                <w:szCs w:val="16"/>
                <w:lang w:eastAsia="zh-CN"/>
              </w:rPr>
            </w:pPr>
            <w:r>
              <w:rPr>
                <w:sz w:val="16"/>
                <w:szCs w:val="16"/>
              </w:rPr>
              <w:t>Quasi-Newton</w:t>
            </w:r>
            <w:r w:rsidR="003A4918">
              <w:rPr>
                <w:rFonts w:hint="eastAsia"/>
                <w:sz w:val="16"/>
                <w:szCs w:val="16"/>
                <w:lang w:eastAsia="zh-CN"/>
              </w:rPr>
              <w:t>,</w:t>
            </w:r>
            <w:r>
              <w:rPr>
                <w:rFonts w:hint="eastAsia"/>
                <w:sz w:val="16"/>
                <w:szCs w:val="16"/>
                <w:lang w:eastAsia="zh-CN"/>
              </w:rPr>
              <w:br/>
            </w:r>
            <w:r w:rsidR="00B105CE" w:rsidRPr="00F97CD3">
              <w:rPr>
                <w:sz w:val="16"/>
                <w:szCs w:val="16"/>
              </w:rPr>
              <w:t>adaptive learning</w:t>
            </w:r>
            <w:r w:rsidR="003A4918">
              <w:rPr>
                <w:rFonts w:hint="eastAsia"/>
                <w:sz w:val="16"/>
                <w:szCs w:val="16"/>
                <w:lang w:eastAsia="zh-CN"/>
              </w:rPr>
              <w:t>,</w:t>
            </w:r>
          </w:p>
          <w:p w14:paraId="1839E1A4" w14:textId="4B9A737F" w:rsidR="00B105CE" w:rsidRPr="00F97CD3" w:rsidRDefault="00FD0BB5" w:rsidP="007F6598">
            <w:pPr>
              <w:jc w:val="both"/>
              <w:rPr>
                <w:sz w:val="16"/>
                <w:szCs w:val="16"/>
                <w:lang w:eastAsia="zh-CN"/>
              </w:rPr>
            </w:pPr>
            <w:r>
              <w:rPr>
                <w:sz w:val="16"/>
                <w:szCs w:val="16"/>
              </w:rPr>
              <w:t>conjugate algorithm</w:t>
            </w:r>
            <w:r w:rsidR="003A4918">
              <w:rPr>
                <w:rFonts w:hint="eastAsia"/>
                <w:sz w:val="16"/>
                <w:szCs w:val="16"/>
                <w:lang w:eastAsia="zh-CN"/>
              </w:rPr>
              <w:t>,</w:t>
            </w:r>
          </w:p>
          <w:p w14:paraId="7F920B3E" w14:textId="7D5BF137" w:rsidR="00B105CE" w:rsidRPr="00F97CD3" w:rsidRDefault="00B105CE" w:rsidP="007F6598">
            <w:pPr>
              <w:jc w:val="both"/>
              <w:rPr>
                <w:sz w:val="16"/>
                <w:szCs w:val="16"/>
              </w:rPr>
            </w:pPr>
            <w:r w:rsidRPr="00F97CD3">
              <w:rPr>
                <w:sz w:val="16"/>
                <w:szCs w:val="16"/>
              </w:rPr>
              <w:t>momentum, etc.</w:t>
            </w:r>
          </w:p>
        </w:tc>
      </w:tr>
      <w:tr w:rsidR="00AD62FA" w:rsidRPr="00F97CD3" w14:paraId="30857142" w14:textId="77777777" w:rsidTr="008849E6">
        <w:trPr>
          <w:jc w:val="center"/>
        </w:trPr>
        <w:tc>
          <w:tcPr>
            <w:tcW w:w="976" w:type="dxa"/>
            <w:tcBorders>
              <w:top w:val="single" w:sz="6" w:space="0" w:color="auto"/>
              <w:left w:val="nil"/>
              <w:bottom w:val="single" w:sz="6" w:space="0" w:color="auto"/>
              <w:right w:val="nil"/>
            </w:tcBorders>
            <w:vAlign w:val="center"/>
          </w:tcPr>
          <w:p w14:paraId="63C57FD0" w14:textId="0FD670C7" w:rsidR="00AD62FA" w:rsidRDefault="00AD62FA" w:rsidP="007F6598">
            <w:pPr>
              <w:rPr>
                <w:sz w:val="16"/>
                <w:szCs w:val="16"/>
                <w:lang w:eastAsia="zh-CN"/>
              </w:rPr>
            </w:pPr>
            <w:r>
              <w:rPr>
                <w:rFonts w:hint="eastAsia"/>
                <w:sz w:val="16"/>
                <w:szCs w:val="16"/>
                <w:lang w:eastAsia="zh-CN"/>
              </w:rPr>
              <w:t>transfer</w:t>
            </w:r>
            <w:r>
              <w:rPr>
                <w:rFonts w:hint="eastAsia"/>
                <w:sz w:val="16"/>
                <w:szCs w:val="16"/>
                <w:lang w:eastAsia="zh-CN"/>
              </w:rPr>
              <w:br/>
              <w:t>function</w:t>
            </w:r>
          </w:p>
        </w:tc>
        <w:tc>
          <w:tcPr>
            <w:tcW w:w="1701" w:type="dxa"/>
            <w:tcBorders>
              <w:top w:val="single" w:sz="6" w:space="0" w:color="auto"/>
              <w:left w:val="nil"/>
              <w:bottom w:val="single" w:sz="6" w:space="0" w:color="auto"/>
              <w:right w:val="nil"/>
            </w:tcBorders>
            <w:vAlign w:val="center"/>
          </w:tcPr>
          <w:p w14:paraId="2AC53DFC" w14:textId="47FF954C" w:rsidR="00AD62FA" w:rsidRDefault="00FA687D" w:rsidP="00FA687D">
            <w:pPr>
              <w:jc w:val="both"/>
              <w:rPr>
                <w:sz w:val="16"/>
                <w:szCs w:val="16"/>
                <w:lang w:eastAsia="zh-CN"/>
              </w:rPr>
            </w:pPr>
            <w:r>
              <w:rPr>
                <w:rFonts w:hint="eastAsia"/>
                <w:sz w:val="16"/>
                <w:szCs w:val="16"/>
                <w:lang w:eastAsia="zh-CN"/>
              </w:rPr>
              <w:t>log-sig, tan-sig, linear</w:t>
            </w:r>
          </w:p>
        </w:tc>
        <w:tc>
          <w:tcPr>
            <w:tcW w:w="1613" w:type="dxa"/>
            <w:tcBorders>
              <w:top w:val="single" w:sz="6" w:space="0" w:color="auto"/>
              <w:left w:val="nil"/>
              <w:bottom w:val="single" w:sz="6" w:space="0" w:color="auto"/>
              <w:right w:val="nil"/>
            </w:tcBorders>
            <w:vAlign w:val="center"/>
          </w:tcPr>
          <w:p w14:paraId="7545095D" w14:textId="7F4DBEA0" w:rsidR="00AD62FA" w:rsidRDefault="00D75263" w:rsidP="007F6598">
            <w:pPr>
              <w:jc w:val="both"/>
              <w:rPr>
                <w:sz w:val="16"/>
                <w:szCs w:val="16"/>
                <w:lang w:eastAsia="zh-CN"/>
              </w:rPr>
            </w:pPr>
            <w:r>
              <w:rPr>
                <w:rFonts w:hint="eastAsia"/>
                <w:sz w:val="16"/>
                <w:szCs w:val="16"/>
                <w:lang w:eastAsia="zh-CN"/>
              </w:rPr>
              <w:t>as</w:t>
            </w:r>
            <w:r>
              <w:rPr>
                <w:sz w:val="16"/>
                <w:szCs w:val="16"/>
                <w:lang w:eastAsia="zh-CN"/>
              </w:rPr>
              <w:t>ymmetric</w:t>
            </w:r>
            <w:r w:rsidR="003A4918">
              <w:rPr>
                <w:rFonts w:hint="eastAsia"/>
                <w:sz w:val="16"/>
                <w:szCs w:val="16"/>
                <w:lang w:eastAsia="zh-CN"/>
              </w:rPr>
              <w:t>,</w:t>
            </w:r>
          </w:p>
          <w:p w14:paraId="6BE7A3D7" w14:textId="3DCE5481" w:rsidR="00D75263" w:rsidRDefault="00D75263" w:rsidP="007F6598">
            <w:pPr>
              <w:jc w:val="both"/>
              <w:rPr>
                <w:sz w:val="16"/>
                <w:szCs w:val="16"/>
                <w:lang w:eastAsia="zh-CN"/>
              </w:rPr>
            </w:pPr>
            <w:r>
              <w:rPr>
                <w:rFonts w:hint="eastAsia"/>
                <w:sz w:val="16"/>
                <w:szCs w:val="16"/>
                <w:lang w:eastAsia="zh-CN"/>
              </w:rPr>
              <w:t>saturated, etc.</w:t>
            </w:r>
          </w:p>
        </w:tc>
      </w:tr>
      <w:tr w:rsidR="00BA4579" w:rsidRPr="00F97CD3" w14:paraId="2E383DFA" w14:textId="77777777" w:rsidTr="008849E6">
        <w:trPr>
          <w:jc w:val="center"/>
        </w:trPr>
        <w:tc>
          <w:tcPr>
            <w:tcW w:w="976" w:type="dxa"/>
            <w:tcBorders>
              <w:top w:val="single" w:sz="6" w:space="0" w:color="auto"/>
              <w:left w:val="nil"/>
              <w:bottom w:val="single" w:sz="6" w:space="0" w:color="auto"/>
              <w:right w:val="nil"/>
            </w:tcBorders>
            <w:vAlign w:val="center"/>
          </w:tcPr>
          <w:p w14:paraId="2B361C56" w14:textId="00885559" w:rsidR="00BA4579" w:rsidRPr="00F97CD3" w:rsidRDefault="00882883" w:rsidP="007F6598">
            <w:pPr>
              <w:rPr>
                <w:sz w:val="16"/>
                <w:szCs w:val="16"/>
                <w:lang w:eastAsia="zh-CN"/>
              </w:rPr>
            </w:pPr>
            <w:r>
              <w:rPr>
                <w:rFonts w:hint="eastAsia"/>
                <w:sz w:val="16"/>
                <w:szCs w:val="16"/>
                <w:lang w:eastAsia="zh-CN"/>
              </w:rPr>
              <w:t>e</w:t>
            </w:r>
            <w:r w:rsidR="00BA4579">
              <w:rPr>
                <w:rFonts w:hint="eastAsia"/>
                <w:sz w:val="16"/>
                <w:szCs w:val="16"/>
                <w:lang w:eastAsia="zh-CN"/>
              </w:rPr>
              <w:t>rror</w:t>
            </w:r>
            <w:r>
              <w:rPr>
                <w:rFonts w:hint="eastAsia"/>
                <w:sz w:val="16"/>
                <w:szCs w:val="16"/>
                <w:lang w:eastAsia="zh-CN"/>
              </w:rPr>
              <w:br/>
            </w:r>
            <w:r w:rsidR="00BA4579">
              <w:rPr>
                <w:rFonts w:hint="eastAsia"/>
                <w:sz w:val="16"/>
                <w:szCs w:val="16"/>
                <w:lang w:eastAsia="zh-CN"/>
              </w:rPr>
              <w:t>function</w:t>
            </w:r>
          </w:p>
        </w:tc>
        <w:tc>
          <w:tcPr>
            <w:tcW w:w="1701" w:type="dxa"/>
            <w:tcBorders>
              <w:top w:val="single" w:sz="6" w:space="0" w:color="auto"/>
              <w:left w:val="nil"/>
              <w:bottom w:val="single" w:sz="6" w:space="0" w:color="auto"/>
              <w:right w:val="nil"/>
            </w:tcBorders>
            <w:vAlign w:val="center"/>
          </w:tcPr>
          <w:p w14:paraId="55E9D41A" w14:textId="3BD0C8E5" w:rsidR="00BA4579" w:rsidRDefault="00F273BF" w:rsidP="007F6598">
            <w:pPr>
              <w:jc w:val="both"/>
              <w:rPr>
                <w:sz w:val="16"/>
                <w:szCs w:val="16"/>
                <w:lang w:eastAsia="zh-CN"/>
              </w:rPr>
            </w:pPr>
            <w:r>
              <w:rPr>
                <w:rFonts w:hint="eastAsia"/>
                <w:sz w:val="16"/>
                <w:szCs w:val="16"/>
                <w:lang w:eastAsia="zh-CN"/>
              </w:rPr>
              <w:t>MAE, MSE, RMSE</w:t>
            </w:r>
          </w:p>
        </w:tc>
        <w:tc>
          <w:tcPr>
            <w:tcW w:w="1613" w:type="dxa"/>
            <w:tcBorders>
              <w:top w:val="single" w:sz="6" w:space="0" w:color="auto"/>
              <w:left w:val="nil"/>
              <w:bottom w:val="single" w:sz="6" w:space="0" w:color="auto"/>
              <w:right w:val="nil"/>
            </w:tcBorders>
            <w:vAlign w:val="center"/>
          </w:tcPr>
          <w:p w14:paraId="2507930B" w14:textId="64970B1D" w:rsidR="00734499" w:rsidRDefault="00734499" w:rsidP="007F6598">
            <w:pPr>
              <w:jc w:val="both"/>
              <w:rPr>
                <w:sz w:val="16"/>
                <w:szCs w:val="16"/>
                <w:lang w:eastAsia="zh-CN"/>
              </w:rPr>
            </w:pPr>
            <w:r>
              <w:rPr>
                <w:rFonts w:hint="eastAsia"/>
                <w:sz w:val="16"/>
                <w:szCs w:val="16"/>
                <w:lang w:eastAsia="zh-CN"/>
              </w:rPr>
              <w:t>similarity</w:t>
            </w:r>
            <w:r w:rsidR="003A4918">
              <w:rPr>
                <w:rFonts w:hint="eastAsia"/>
                <w:sz w:val="16"/>
                <w:szCs w:val="16"/>
                <w:lang w:eastAsia="zh-CN"/>
              </w:rPr>
              <w:t>,</w:t>
            </w:r>
          </w:p>
          <w:p w14:paraId="067AC084" w14:textId="6C7FA007" w:rsidR="00BA4579" w:rsidRPr="00F97CD3" w:rsidRDefault="00734499" w:rsidP="007F6598">
            <w:pPr>
              <w:jc w:val="both"/>
              <w:rPr>
                <w:sz w:val="16"/>
                <w:szCs w:val="16"/>
                <w:lang w:eastAsia="zh-CN"/>
              </w:rPr>
            </w:pPr>
            <w:r>
              <w:rPr>
                <w:rFonts w:hint="eastAsia"/>
                <w:sz w:val="16"/>
                <w:szCs w:val="16"/>
                <w:lang w:eastAsia="zh-CN"/>
              </w:rPr>
              <w:t>distance, etc.</w:t>
            </w:r>
          </w:p>
        </w:tc>
      </w:tr>
      <w:tr w:rsidR="00B105CE" w:rsidRPr="00F97CD3" w14:paraId="2F6EDC71" w14:textId="77777777" w:rsidTr="008849E6">
        <w:trPr>
          <w:trHeight w:val="126"/>
          <w:jc w:val="center"/>
        </w:trPr>
        <w:tc>
          <w:tcPr>
            <w:tcW w:w="976" w:type="dxa"/>
            <w:tcBorders>
              <w:top w:val="single" w:sz="6" w:space="0" w:color="auto"/>
              <w:left w:val="nil"/>
              <w:bottom w:val="single" w:sz="6" w:space="0" w:color="auto"/>
              <w:right w:val="nil"/>
            </w:tcBorders>
            <w:vAlign w:val="center"/>
          </w:tcPr>
          <w:p w14:paraId="7351C75E" w14:textId="5F54B8ED" w:rsidR="00B105CE" w:rsidRPr="00F97CD3" w:rsidRDefault="005378B3" w:rsidP="007F6598">
            <w:pPr>
              <w:rPr>
                <w:iCs/>
                <w:sz w:val="16"/>
                <w:szCs w:val="16"/>
              </w:rPr>
            </w:pPr>
            <w:r>
              <w:rPr>
                <w:rFonts w:hint="eastAsia"/>
                <w:iCs/>
                <w:sz w:val="16"/>
                <w:szCs w:val="16"/>
                <w:lang w:eastAsia="zh-CN"/>
              </w:rPr>
              <w:t>n</w:t>
            </w:r>
            <w:r>
              <w:rPr>
                <w:iCs/>
                <w:sz w:val="16"/>
                <w:szCs w:val="16"/>
              </w:rPr>
              <w:t>etwork</w:t>
            </w:r>
            <w:r>
              <w:rPr>
                <w:rFonts w:hint="eastAsia"/>
                <w:iCs/>
                <w:sz w:val="16"/>
                <w:szCs w:val="16"/>
                <w:lang w:eastAsia="zh-CN"/>
              </w:rPr>
              <w:br/>
            </w:r>
            <w:r w:rsidR="00B105CE" w:rsidRPr="00F97CD3">
              <w:rPr>
                <w:iCs/>
                <w:sz w:val="16"/>
                <w:szCs w:val="16"/>
              </w:rPr>
              <w:t>topology</w:t>
            </w:r>
          </w:p>
        </w:tc>
        <w:tc>
          <w:tcPr>
            <w:tcW w:w="1701" w:type="dxa"/>
            <w:tcBorders>
              <w:top w:val="single" w:sz="6" w:space="0" w:color="auto"/>
              <w:left w:val="nil"/>
              <w:bottom w:val="single" w:sz="6" w:space="0" w:color="auto"/>
              <w:right w:val="nil"/>
            </w:tcBorders>
            <w:vAlign w:val="center"/>
          </w:tcPr>
          <w:p w14:paraId="6237E2DE" w14:textId="61B5D37A" w:rsidR="0033367B" w:rsidRPr="00F97CD3" w:rsidRDefault="0033367B" w:rsidP="007F6598">
            <w:pPr>
              <w:jc w:val="both"/>
              <w:rPr>
                <w:iCs/>
                <w:sz w:val="16"/>
                <w:szCs w:val="16"/>
                <w:lang w:eastAsia="zh-CN"/>
              </w:rPr>
            </w:pPr>
            <w:r>
              <w:rPr>
                <w:rFonts w:hint="eastAsia"/>
                <w:iCs/>
                <w:sz w:val="16"/>
                <w:szCs w:val="16"/>
                <w:lang w:eastAsia="zh-CN"/>
              </w:rPr>
              <w:t>1,2,3-layer</w:t>
            </w:r>
            <w:r w:rsidR="001F34EB">
              <w:rPr>
                <w:rFonts w:hint="eastAsia"/>
                <w:iCs/>
                <w:sz w:val="16"/>
                <w:szCs w:val="16"/>
                <w:lang w:eastAsia="zh-CN"/>
              </w:rPr>
              <w:t>, recurrent</w:t>
            </w:r>
          </w:p>
        </w:tc>
        <w:tc>
          <w:tcPr>
            <w:tcW w:w="1613" w:type="dxa"/>
            <w:tcBorders>
              <w:top w:val="single" w:sz="6" w:space="0" w:color="auto"/>
              <w:left w:val="nil"/>
              <w:bottom w:val="single" w:sz="6" w:space="0" w:color="auto"/>
              <w:right w:val="nil"/>
            </w:tcBorders>
            <w:vAlign w:val="center"/>
          </w:tcPr>
          <w:p w14:paraId="235A5357" w14:textId="119255A5" w:rsidR="00B105CE" w:rsidRPr="00F97CD3" w:rsidRDefault="0033367B" w:rsidP="007F6598">
            <w:pPr>
              <w:jc w:val="both"/>
              <w:rPr>
                <w:iCs/>
                <w:sz w:val="16"/>
                <w:szCs w:val="16"/>
                <w:lang w:eastAsia="zh-CN"/>
              </w:rPr>
            </w:pPr>
            <w:r>
              <w:rPr>
                <w:iCs/>
                <w:sz w:val="16"/>
                <w:szCs w:val="16"/>
              </w:rPr>
              <w:t>n-layer</w:t>
            </w:r>
            <w:r w:rsidR="003A4918">
              <w:rPr>
                <w:rFonts w:hint="eastAsia"/>
                <w:iCs/>
                <w:sz w:val="16"/>
                <w:szCs w:val="16"/>
                <w:lang w:eastAsia="zh-CN"/>
              </w:rPr>
              <w:t>,</w:t>
            </w:r>
          </w:p>
          <w:p w14:paraId="286114FC" w14:textId="29FAFD99" w:rsidR="00B105CE" w:rsidRPr="00F97CD3" w:rsidRDefault="00B105CE" w:rsidP="007F6598">
            <w:pPr>
              <w:jc w:val="both"/>
              <w:rPr>
                <w:iCs/>
                <w:sz w:val="16"/>
                <w:szCs w:val="16"/>
                <w:lang w:eastAsia="zh-CN"/>
              </w:rPr>
            </w:pPr>
            <w:proofErr w:type="spellStart"/>
            <w:r w:rsidRPr="00F97CD3">
              <w:rPr>
                <w:iCs/>
                <w:sz w:val="16"/>
                <w:szCs w:val="16"/>
              </w:rPr>
              <w:t>K</w:t>
            </w:r>
            <w:r w:rsidR="0033367B">
              <w:rPr>
                <w:iCs/>
                <w:sz w:val="16"/>
                <w:szCs w:val="16"/>
              </w:rPr>
              <w:t>ohonen</w:t>
            </w:r>
            <w:proofErr w:type="spellEnd"/>
            <w:r w:rsidR="00F273BF">
              <w:rPr>
                <w:rFonts w:hint="eastAsia"/>
                <w:iCs/>
                <w:sz w:val="16"/>
                <w:szCs w:val="16"/>
                <w:lang w:eastAsia="zh-CN"/>
              </w:rPr>
              <w:t>, etc.</w:t>
            </w:r>
          </w:p>
        </w:tc>
      </w:tr>
      <w:tr w:rsidR="0033367B" w:rsidRPr="00F97CD3" w14:paraId="2589E84E" w14:textId="77777777" w:rsidTr="008849E6">
        <w:trPr>
          <w:trHeight w:val="126"/>
          <w:jc w:val="center"/>
        </w:trPr>
        <w:tc>
          <w:tcPr>
            <w:tcW w:w="976" w:type="dxa"/>
            <w:tcBorders>
              <w:top w:val="single" w:sz="6" w:space="0" w:color="auto"/>
              <w:left w:val="nil"/>
              <w:bottom w:val="double" w:sz="6" w:space="0" w:color="auto"/>
              <w:right w:val="nil"/>
            </w:tcBorders>
            <w:vAlign w:val="center"/>
          </w:tcPr>
          <w:p w14:paraId="1467B41C" w14:textId="153C9E9C" w:rsidR="0033367B" w:rsidRPr="00F97CD3" w:rsidRDefault="005378B3" w:rsidP="007F6598">
            <w:pPr>
              <w:rPr>
                <w:iCs/>
                <w:sz w:val="16"/>
                <w:szCs w:val="16"/>
              </w:rPr>
            </w:pPr>
            <w:r>
              <w:rPr>
                <w:sz w:val="16"/>
                <w:szCs w:val="16"/>
              </w:rPr>
              <w:t>input and</w:t>
            </w:r>
            <w:r>
              <w:rPr>
                <w:rFonts w:hint="eastAsia"/>
                <w:sz w:val="16"/>
                <w:szCs w:val="16"/>
                <w:lang w:eastAsia="zh-CN"/>
              </w:rPr>
              <w:br/>
            </w:r>
            <w:r w:rsidR="007042EF">
              <w:rPr>
                <w:sz w:val="16"/>
                <w:szCs w:val="16"/>
              </w:rPr>
              <w:t>output</w:t>
            </w:r>
            <w:r w:rsidR="00430BBA">
              <w:rPr>
                <w:rFonts w:hint="eastAsia"/>
                <w:sz w:val="16"/>
                <w:szCs w:val="16"/>
                <w:lang w:eastAsia="zh-CN"/>
              </w:rPr>
              <w:br/>
            </w:r>
            <w:r w:rsidR="0033367B" w:rsidRPr="00F97CD3">
              <w:rPr>
                <w:sz w:val="16"/>
                <w:szCs w:val="16"/>
              </w:rPr>
              <w:t>utility</w:t>
            </w:r>
          </w:p>
        </w:tc>
        <w:tc>
          <w:tcPr>
            <w:tcW w:w="1701" w:type="dxa"/>
            <w:tcBorders>
              <w:top w:val="single" w:sz="6" w:space="0" w:color="auto"/>
              <w:left w:val="nil"/>
              <w:bottom w:val="double" w:sz="6" w:space="0" w:color="auto"/>
              <w:right w:val="nil"/>
            </w:tcBorders>
            <w:vAlign w:val="center"/>
          </w:tcPr>
          <w:p w14:paraId="697564FF" w14:textId="32B04517" w:rsidR="0033367B" w:rsidRDefault="0033367B" w:rsidP="007F6598">
            <w:pPr>
              <w:jc w:val="both"/>
              <w:rPr>
                <w:iCs/>
                <w:sz w:val="16"/>
                <w:szCs w:val="16"/>
                <w:lang w:eastAsia="zh-CN"/>
              </w:rPr>
            </w:pPr>
            <w:r>
              <w:rPr>
                <w:rFonts w:hint="eastAsia"/>
                <w:sz w:val="16"/>
                <w:szCs w:val="16"/>
                <w:lang w:eastAsia="zh-CN"/>
              </w:rPr>
              <w:t>neural network</w:t>
            </w:r>
          </w:p>
        </w:tc>
        <w:tc>
          <w:tcPr>
            <w:tcW w:w="1613" w:type="dxa"/>
            <w:tcBorders>
              <w:top w:val="single" w:sz="6" w:space="0" w:color="auto"/>
              <w:left w:val="nil"/>
              <w:bottom w:val="double" w:sz="6" w:space="0" w:color="auto"/>
              <w:right w:val="nil"/>
            </w:tcBorders>
            <w:vAlign w:val="center"/>
          </w:tcPr>
          <w:p w14:paraId="42F8B75B" w14:textId="43D16454" w:rsidR="0033367B" w:rsidRPr="00F97CD3" w:rsidRDefault="0033367B" w:rsidP="00B626AE">
            <w:pPr>
              <w:jc w:val="both"/>
              <w:rPr>
                <w:sz w:val="16"/>
                <w:szCs w:val="16"/>
                <w:lang w:eastAsia="zh-CN"/>
              </w:rPr>
            </w:pPr>
            <w:r w:rsidRPr="00F97CD3">
              <w:rPr>
                <w:sz w:val="16"/>
                <w:szCs w:val="16"/>
              </w:rPr>
              <w:t>control system</w:t>
            </w:r>
            <w:r w:rsidR="003A4918">
              <w:rPr>
                <w:rFonts w:hint="eastAsia"/>
                <w:sz w:val="16"/>
                <w:szCs w:val="16"/>
                <w:lang w:eastAsia="zh-CN"/>
              </w:rPr>
              <w:t>,</w:t>
            </w:r>
          </w:p>
          <w:p w14:paraId="5A9F04EF" w14:textId="5302D49D" w:rsidR="0033367B" w:rsidRDefault="0033367B" w:rsidP="00B626AE">
            <w:pPr>
              <w:jc w:val="both"/>
              <w:rPr>
                <w:sz w:val="16"/>
                <w:szCs w:val="16"/>
                <w:lang w:eastAsia="zh-CN"/>
              </w:rPr>
            </w:pPr>
            <w:r w:rsidRPr="00F97CD3">
              <w:rPr>
                <w:sz w:val="16"/>
                <w:szCs w:val="16"/>
              </w:rPr>
              <w:t>deep network</w:t>
            </w:r>
            <w:r w:rsidR="003A4918">
              <w:rPr>
                <w:rFonts w:hint="eastAsia"/>
                <w:sz w:val="16"/>
                <w:szCs w:val="16"/>
                <w:lang w:eastAsia="zh-CN"/>
              </w:rPr>
              <w:t>,</w:t>
            </w:r>
          </w:p>
          <w:p w14:paraId="23C39CBB" w14:textId="2EA36CAB" w:rsidR="00E30646" w:rsidRPr="00F97CD3" w:rsidRDefault="00E30646" w:rsidP="00B626AE">
            <w:pPr>
              <w:jc w:val="both"/>
              <w:rPr>
                <w:sz w:val="16"/>
                <w:szCs w:val="16"/>
                <w:lang w:eastAsia="zh-CN"/>
              </w:rPr>
            </w:pPr>
            <w:r>
              <w:rPr>
                <w:rFonts w:hint="eastAsia"/>
                <w:sz w:val="16"/>
                <w:szCs w:val="16"/>
                <w:lang w:eastAsia="zh-CN"/>
              </w:rPr>
              <w:t xml:space="preserve">fuzzy </w:t>
            </w:r>
            <w:r w:rsidR="00A60DFB">
              <w:rPr>
                <w:rFonts w:hint="eastAsia"/>
                <w:sz w:val="16"/>
                <w:szCs w:val="16"/>
                <w:lang w:eastAsia="zh-CN"/>
              </w:rPr>
              <w:t>system</w:t>
            </w:r>
            <w:r w:rsidR="003A4918">
              <w:rPr>
                <w:rFonts w:hint="eastAsia"/>
                <w:sz w:val="16"/>
                <w:szCs w:val="16"/>
                <w:lang w:eastAsia="zh-CN"/>
              </w:rPr>
              <w:t>,</w:t>
            </w:r>
          </w:p>
          <w:p w14:paraId="57B067C5" w14:textId="218D2DBA" w:rsidR="0033367B" w:rsidRDefault="0033367B" w:rsidP="007F6598">
            <w:pPr>
              <w:jc w:val="both"/>
              <w:rPr>
                <w:iCs/>
                <w:sz w:val="16"/>
                <w:szCs w:val="16"/>
              </w:rPr>
            </w:pPr>
            <w:r w:rsidRPr="00F97CD3">
              <w:rPr>
                <w:sz w:val="16"/>
                <w:szCs w:val="16"/>
              </w:rPr>
              <w:t>decision tree, etc.</w:t>
            </w:r>
          </w:p>
        </w:tc>
      </w:tr>
    </w:tbl>
    <w:p w14:paraId="6170A314" w14:textId="77777777" w:rsidR="00134ADD" w:rsidRPr="00F97CD3" w:rsidRDefault="00134ADD" w:rsidP="00134ADD">
      <w:pPr>
        <w:pStyle w:val="Heading1"/>
        <w:rPr>
          <w:lang w:eastAsia="zh-CN"/>
        </w:rPr>
      </w:pPr>
      <w:r w:rsidRPr="00F97CD3">
        <w:t xml:space="preserve">Performance </w:t>
      </w:r>
      <w:r w:rsidRPr="00F97CD3">
        <w:rPr>
          <w:rFonts w:hint="eastAsia"/>
          <w:lang w:eastAsia="zh-CN"/>
        </w:rPr>
        <w:t xml:space="preserve">and </w:t>
      </w:r>
      <w:r w:rsidRPr="00F97CD3">
        <w:t>Experiment Result</w:t>
      </w:r>
    </w:p>
    <w:p w14:paraId="392D3306" w14:textId="77777777" w:rsidR="00134ADD" w:rsidRPr="00F97CD3" w:rsidRDefault="00134ADD" w:rsidP="00134ADD">
      <w:pPr>
        <w:pStyle w:val="IEEEPlainText"/>
        <w:rPr>
          <w:lang w:eastAsia="zh-CN"/>
        </w:rPr>
      </w:pPr>
      <w:r w:rsidRPr="00F97CD3">
        <w:rPr>
          <w:rFonts w:hint="eastAsia"/>
          <w:lang w:eastAsia="zh-CN"/>
        </w:rPr>
        <w:t xml:space="preserve">Briefly sum up previous techniques, this library implements three back-propagation algorithms, parallelization, abstraction and generalization.  In order to evaluate the performance of such techniques, several experiments have been conducted by </w:t>
      </w:r>
      <w:r w:rsidRPr="00F97CD3">
        <w:rPr>
          <w:rFonts w:hint="eastAsia"/>
          <w:lang w:eastAsia="zh-CN"/>
        </w:rPr>
        <w:lastRenderedPageBreak/>
        <w:t>controlling variables.  All following experiments are running on a 2.3GHz quad-core 8-thread CPU with 8G RAM machine installing 64-bit operating system.</w:t>
      </w:r>
    </w:p>
    <w:p w14:paraId="160B3138" w14:textId="77777777" w:rsidR="00134ADD" w:rsidRPr="00F97CD3" w:rsidRDefault="00134ADD" w:rsidP="00134ADD">
      <w:pPr>
        <w:pStyle w:val="IEEEPlainText"/>
        <w:rPr>
          <w:lang w:eastAsia="zh-CN"/>
        </w:rPr>
      </w:pPr>
      <w:r w:rsidRPr="00F97CD3">
        <w:rPr>
          <w:rFonts w:hint="eastAsia"/>
          <w:lang w:eastAsia="zh-CN"/>
        </w:rPr>
        <w:t xml:space="preserve">Experiment data is selected from hourly historical climate data of Ann Arbor, MI, USA downloaded from </w:t>
      </w:r>
      <w:hyperlink r:id="rId19" w:history="1">
        <w:r w:rsidRPr="00F97CD3">
          <w:rPr>
            <w:rStyle w:val="Hyperlink"/>
            <w:rFonts w:hint="eastAsia"/>
            <w:lang w:eastAsia="zh-CN"/>
          </w:rPr>
          <w:t>www.wunderground.com</w:t>
        </w:r>
      </w:hyperlink>
      <w:r w:rsidRPr="00F97CD3">
        <w:rPr>
          <w:rFonts w:hint="eastAsia"/>
          <w:lang w:eastAsia="zh-CN"/>
        </w:rPr>
        <w:t xml:space="preserve"> website from year 2010 to 2013, year 2010 to 2012 as training samples and year 2013 as testing samples.  So total number of training samples is 26304, total number testing samples is 8760.  </w:t>
      </w:r>
      <w:r w:rsidRPr="00F97CD3">
        <w:rPr>
          <w:lang w:eastAsia="zh-CN"/>
        </w:rPr>
        <w:t>F</w:t>
      </w:r>
      <w:r w:rsidRPr="00F97CD3">
        <w:rPr>
          <w:rFonts w:hint="eastAsia"/>
          <w:lang w:eastAsia="zh-CN"/>
        </w:rPr>
        <w:t>eatures</w:t>
      </w:r>
      <w:r w:rsidRPr="00F97CD3">
        <w:rPr>
          <w:lang w:eastAsia="zh-CN"/>
        </w:rPr>
        <w:t xml:space="preserve"> used in all the experiments are listed in following table.  </w:t>
      </w:r>
      <w:r w:rsidRPr="00F97CD3">
        <w:rPr>
          <w:rFonts w:hint="eastAsia"/>
          <w:lang w:eastAsia="zh-CN"/>
        </w:rPr>
        <w:t xml:space="preserve">All </w:t>
      </w:r>
      <w:r w:rsidRPr="00F97CD3">
        <w:rPr>
          <w:lang w:eastAsia="zh-CN"/>
        </w:rPr>
        <w:t>of them</w:t>
      </w:r>
      <w:r w:rsidRPr="00F97CD3">
        <w:rPr>
          <w:rFonts w:hint="eastAsia"/>
          <w:lang w:eastAsia="zh-CN"/>
        </w:rPr>
        <w:t xml:space="preserve"> are normalized to zero mean (</w:t>
      </w:r>
      <m:oMath>
        <m:r>
          <w:rPr>
            <w:rFonts w:ascii="Cambria Math" w:hAnsi="Cambria Math"/>
            <w:lang w:eastAsia="zh-CN"/>
          </w:rPr>
          <m:t>μ=0</m:t>
        </m:r>
      </m:oMath>
      <w:r w:rsidRPr="00F97CD3">
        <w:rPr>
          <w:rFonts w:hint="eastAsia"/>
          <w:lang w:eastAsia="zh-CN"/>
        </w:rPr>
        <w:t>) and unit standard derivation (</w:t>
      </w:r>
      <m:oMath>
        <m:r>
          <w:rPr>
            <w:rFonts w:ascii="Cambria Math" w:hAnsi="Cambria Math"/>
            <w:lang w:eastAsia="zh-CN"/>
          </w:rPr>
          <m:t>σ=1</m:t>
        </m:r>
      </m:oMath>
      <w:r w:rsidRPr="00F97CD3">
        <w:rPr>
          <w:rFonts w:hint="eastAsia"/>
          <w:lang w:eastAsia="zh-CN"/>
        </w:rPr>
        <w:t>).</w:t>
      </w:r>
    </w:p>
    <w:p w14:paraId="466BE21F" w14:textId="77777777" w:rsidR="00134ADD" w:rsidRPr="00F97CD3" w:rsidRDefault="00134ADD" w:rsidP="00134ADD">
      <w:pPr>
        <w:pStyle w:val="IEEETableCaption"/>
      </w:pPr>
      <w:r w:rsidRPr="00F97CD3">
        <w:t xml:space="preserve">TABLE </w:t>
      </w:r>
      <w:r w:rsidR="0012349D">
        <w:fldChar w:fldCharType="begin"/>
      </w:r>
      <w:r w:rsidR="0012349D">
        <w:instrText xml:space="preserve"> SEQ TABLE \* ROMAN </w:instrText>
      </w:r>
      <w:r w:rsidR="0012349D">
        <w:fldChar w:fldCharType="separate"/>
      </w:r>
      <w:r>
        <w:rPr>
          <w:noProof/>
        </w:rPr>
        <w:t>II</w:t>
      </w:r>
      <w:r w:rsidR="0012349D">
        <w:rPr>
          <w:noProof/>
        </w:rPr>
        <w:fldChar w:fldCharType="end"/>
      </w:r>
      <w:r w:rsidRPr="00F97CD3">
        <w:br/>
        <w:t>Features in Climate Dataset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696"/>
        <w:gridCol w:w="1225"/>
        <w:gridCol w:w="1101"/>
        <w:gridCol w:w="616"/>
      </w:tblGrid>
      <w:tr w:rsidR="00134ADD" w:rsidRPr="00F97CD3" w14:paraId="75A39ADC" w14:textId="77777777" w:rsidTr="007F6598">
        <w:trPr>
          <w:trHeight w:val="72"/>
          <w:jc w:val="center"/>
        </w:trPr>
        <w:tc>
          <w:tcPr>
            <w:tcW w:w="696" w:type="dxa"/>
            <w:tcBorders>
              <w:top w:val="double" w:sz="6" w:space="0" w:color="auto"/>
              <w:left w:val="nil"/>
              <w:bottom w:val="single" w:sz="6" w:space="0" w:color="auto"/>
              <w:right w:val="nil"/>
            </w:tcBorders>
            <w:vAlign w:val="center"/>
          </w:tcPr>
          <w:p w14:paraId="33CEA29E" w14:textId="77777777" w:rsidR="00134ADD" w:rsidRPr="00F97CD3" w:rsidRDefault="00134ADD" w:rsidP="007F6598">
            <w:pPr>
              <w:jc w:val="center"/>
              <w:rPr>
                <w:sz w:val="16"/>
                <w:szCs w:val="16"/>
                <w:lang w:eastAsia="zh-CN"/>
              </w:rPr>
            </w:pPr>
            <w:r w:rsidRPr="00F97CD3">
              <w:rPr>
                <w:sz w:val="16"/>
                <w:szCs w:val="16"/>
                <w:lang w:eastAsia="zh-CN"/>
              </w:rPr>
              <w:t>Usage</w:t>
            </w:r>
          </w:p>
        </w:tc>
        <w:tc>
          <w:tcPr>
            <w:tcW w:w="1225" w:type="dxa"/>
            <w:tcBorders>
              <w:top w:val="double" w:sz="6" w:space="0" w:color="auto"/>
              <w:left w:val="nil"/>
              <w:bottom w:val="single" w:sz="6" w:space="0" w:color="auto"/>
              <w:right w:val="nil"/>
            </w:tcBorders>
            <w:vAlign w:val="center"/>
          </w:tcPr>
          <w:p w14:paraId="19415BB2" w14:textId="77777777" w:rsidR="00134ADD" w:rsidRPr="00F97CD3" w:rsidRDefault="00134ADD" w:rsidP="007F6598">
            <w:pPr>
              <w:jc w:val="center"/>
              <w:rPr>
                <w:sz w:val="16"/>
                <w:szCs w:val="16"/>
              </w:rPr>
            </w:pPr>
            <w:r w:rsidRPr="00F97CD3">
              <w:rPr>
                <w:sz w:val="16"/>
                <w:szCs w:val="16"/>
                <w:lang w:eastAsia="zh-CN"/>
              </w:rPr>
              <w:t>Feature</w:t>
            </w:r>
          </w:p>
        </w:tc>
        <w:tc>
          <w:tcPr>
            <w:tcW w:w="1101" w:type="dxa"/>
            <w:tcBorders>
              <w:top w:val="double" w:sz="6" w:space="0" w:color="auto"/>
              <w:left w:val="nil"/>
              <w:bottom w:val="single" w:sz="6" w:space="0" w:color="auto"/>
              <w:right w:val="nil"/>
            </w:tcBorders>
            <w:vAlign w:val="center"/>
          </w:tcPr>
          <w:p w14:paraId="7B677C66" w14:textId="77777777" w:rsidR="00134ADD" w:rsidRPr="00F97CD3" w:rsidRDefault="00134ADD" w:rsidP="007F6598">
            <w:pPr>
              <w:pStyle w:val="TableTitle"/>
              <w:rPr>
                <w:smallCaps w:val="0"/>
              </w:rPr>
            </w:pPr>
            <w:r w:rsidRPr="00F97CD3">
              <w:rPr>
                <w:smallCaps w:val="0"/>
              </w:rPr>
              <w:t>Valid Range</w:t>
            </w:r>
          </w:p>
        </w:tc>
        <w:tc>
          <w:tcPr>
            <w:tcW w:w="616" w:type="dxa"/>
            <w:tcBorders>
              <w:top w:val="double" w:sz="6" w:space="0" w:color="auto"/>
              <w:left w:val="nil"/>
              <w:bottom w:val="single" w:sz="6" w:space="0" w:color="auto"/>
              <w:right w:val="nil"/>
            </w:tcBorders>
            <w:vAlign w:val="center"/>
          </w:tcPr>
          <w:p w14:paraId="4C1C52DC" w14:textId="77777777" w:rsidR="00134ADD" w:rsidRPr="00F97CD3" w:rsidRDefault="00134ADD" w:rsidP="007F6598">
            <w:pPr>
              <w:pStyle w:val="TableTitle"/>
              <w:rPr>
                <w:smallCaps w:val="0"/>
              </w:rPr>
            </w:pPr>
            <w:r w:rsidRPr="00F97CD3">
              <w:rPr>
                <w:smallCaps w:val="0"/>
              </w:rPr>
              <w:t>Unit</w:t>
            </w:r>
          </w:p>
        </w:tc>
      </w:tr>
      <w:tr w:rsidR="00134ADD" w:rsidRPr="00F97CD3" w14:paraId="68F539A7" w14:textId="77777777" w:rsidTr="007F6598">
        <w:trPr>
          <w:jc w:val="center"/>
        </w:trPr>
        <w:tc>
          <w:tcPr>
            <w:tcW w:w="696" w:type="dxa"/>
            <w:vMerge w:val="restart"/>
            <w:tcBorders>
              <w:top w:val="nil"/>
              <w:left w:val="nil"/>
              <w:right w:val="nil"/>
            </w:tcBorders>
            <w:vAlign w:val="center"/>
          </w:tcPr>
          <w:p w14:paraId="2078DB11" w14:textId="77777777" w:rsidR="00134ADD" w:rsidRPr="00F97CD3" w:rsidRDefault="00134ADD" w:rsidP="007F6598">
            <w:pPr>
              <w:jc w:val="center"/>
              <w:rPr>
                <w:sz w:val="16"/>
                <w:szCs w:val="16"/>
              </w:rPr>
            </w:pPr>
            <w:r w:rsidRPr="00F97CD3">
              <w:rPr>
                <w:sz w:val="16"/>
                <w:szCs w:val="16"/>
              </w:rPr>
              <w:t>input</w:t>
            </w:r>
          </w:p>
        </w:tc>
        <w:tc>
          <w:tcPr>
            <w:tcW w:w="1225" w:type="dxa"/>
            <w:tcBorders>
              <w:top w:val="nil"/>
              <w:left w:val="nil"/>
              <w:bottom w:val="nil"/>
              <w:right w:val="nil"/>
            </w:tcBorders>
            <w:vAlign w:val="center"/>
          </w:tcPr>
          <w:p w14:paraId="5778D94A" w14:textId="77777777" w:rsidR="00134ADD" w:rsidRPr="00F97CD3" w:rsidRDefault="00134ADD" w:rsidP="007F6598">
            <w:pPr>
              <w:jc w:val="both"/>
              <w:rPr>
                <w:sz w:val="16"/>
                <w:szCs w:val="16"/>
              </w:rPr>
            </w:pPr>
            <w:r w:rsidRPr="00F97CD3">
              <w:rPr>
                <w:sz w:val="16"/>
                <w:szCs w:val="16"/>
              </w:rPr>
              <w:t>month</w:t>
            </w:r>
          </w:p>
        </w:tc>
        <w:tc>
          <w:tcPr>
            <w:tcW w:w="1101" w:type="dxa"/>
            <w:tcBorders>
              <w:top w:val="nil"/>
              <w:left w:val="nil"/>
              <w:bottom w:val="nil"/>
              <w:right w:val="nil"/>
            </w:tcBorders>
            <w:vAlign w:val="center"/>
          </w:tcPr>
          <w:p w14:paraId="5234DBFA" w14:textId="77777777" w:rsidR="00134ADD" w:rsidRPr="00F97CD3" w:rsidRDefault="00134ADD" w:rsidP="007F6598">
            <w:pPr>
              <w:jc w:val="center"/>
              <w:rPr>
                <w:sz w:val="16"/>
                <w:szCs w:val="16"/>
                <w:lang w:eastAsia="zh-CN"/>
              </w:rPr>
            </w:pPr>
            <w:r w:rsidRPr="00F97CD3">
              <w:rPr>
                <w:sz w:val="16"/>
                <w:szCs w:val="16"/>
                <w:lang w:eastAsia="zh-CN"/>
              </w:rPr>
              <w:t>1~12</w:t>
            </w:r>
          </w:p>
        </w:tc>
        <w:tc>
          <w:tcPr>
            <w:tcW w:w="616" w:type="dxa"/>
            <w:tcBorders>
              <w:top w:val="nil"/>
              <w:left w:val="nil"/>
              <w:bottom w:val="nil"/>
              <w:right w:val="nil"/>
            </w:tcBorders>
            <w:vAlign w:val="center"/>
          </w:tcPr>
          <w:p w14:paraId="50E7D578" w14:textId="77777777" w:rsidR="00134ADD" w:rsidRPr="00F97CD3" w:rsidRDefault="00134ADD" w:rsidP="007F6598">
            <w:pPr>
              <w:jc w:val="center"/>
              <w:rPr>
                <w:sz w:val="16"/>
                <w:szCs w:val="16"/>
                <w:lang w:eastAsia="zh-CN"/>
              </w:rPr>
            </w:pPr>
            <w:r w:rsidRPr="00F97CD3">
              <w:rPr>
                <w:sz w:val="16"/>
                <w:szCs w:val="16"/>
                <w:lang w:eastAsia="zh-CN"/>
              </w:rPr>
              <w:t>-</w:t>
            </w:r>
          </w:p>
        </w:tc>
      </w:tr>
      <w:tr w:rsidR="00134ADD" w:rsidRPr="00F97CD3" w14:paraId="73F81ABE" w14:textId="77777777" w:rsidTr="007F6598">
        <w:trPr>
          <w:jc w:val="center"/>
        </w:trPr>
        <w:tc>
          <w:tcPr>
            <w:tcW w:w="696" w:type="dxa"/>
            <w:vMerge/>
            <w:tcBorders>
              <w:left w:val="nil"/>
              <w:right w:val="nil"/>
            </w:tcBorders>
            <w:vAlign w:val="center"/>
          </w:tcPr>
          <w:p w14:paraId="22B1AC70"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15310654" w14:textId="77777777" w:rsidR="00134ADD" w:rsidRPr="00F97CD3" w:rsidRDefault="00134ADD" w:rsidP="007F6598">
            <w:pPr>
              <w:jc w:val="both"/>
              <w:rPr>
                <w:sz w:val="16"/>
                <w:szCs w:val="16"/>
              </w:rPr>
            </w:pPr>
            <w:r w:rsidRPr="00F97CD3">
              <w:rPr>
                <w:sz w:val="16"/>
                <w:szCs w:val="16"/>
              </w:rPr>
              <w:t>hour</w:t>
            </w:r>
          </w:p>
        </w:tc>
        <w:tc>
          <w:tcPr>
            <w:tcW w:w="1101" w:type="dxa"/>
            <w:tcBorders>
              <w:top w:val="nil"/>
              <w:left w:val="nil"/>
              <w:bottom w:val="nil"/>
              <w:right w:val="nil"/>
            </w:tcBorders>
            <w:vAlign w:val="center"/>
          </w:tcPr>
          <w:p w14:paraId="14CC7C7D" w14:textId="77777777" w:rsidR="00134ADD" w:rsidRPr="00F97CD3" w:rsidRDefault="00134ADD" w:rsidP="007F6598">
            <w:pPr>
              <w:jc w:val="center"/>
              <w:rPr>
                <w:sz w:val="16"/>
                <w:szCs w:val="16"/>
              </w:rPr>
            </w:pPr>
            <w:r w:rsidRPr="00F97CD3">
              <w:rPr>
                <w:sz w:val="16"/>
                <w:szCs w:val="16"/>
              </w:rPr>
              <w:t>0~23</w:t>
            </w:r>
          </w:p>
        </w:tc>
        <w:tc>
          <w:tcPr>
            <w:tcW w:w="616" w:type="dxa"/>
            <w:tcBorders>
              <w:top w:val="nil"/>
              <w:left w:val="nil"/>
              <w:bottom w:val="nil"/>
              <w:right w:val="nil"/>
            </w:tcBorders>
            <w:vAlign w:val="center"/>
          </w:tcPr>
          <w:p w14:paraId="03D09531" w14:textId="77777777" w:rsidR="00134ADD" w:rsidRPr="00F97CD3" w:rsidRDefault="00134ADD" w:rsidP="007F6598">
            <w:pPr>
              <w:jc w:val="center"/>
              <w:rPr>
                <w:sz w:val="16"/>
                <w:szCs w:val="16"/>
              </w:rPr>
            </w:pPr>
            <w:r w:rsidRPr="00F97CD3">
              <w:rPr>
                <w:sz w:val="16"/>
                <w:szCs w:val="16"/>
              </w:rPr>
              <w:t>-</w:t>
            </w:r>
          </w:p>
        </w:tc>
      </w:tr>
      <w:tr w:rsidR="00134ADD" w:rsidRPr="00F97CD3" w14:paraId="6C69EEA0" w14:textId="77777777" w:rsidTr="007F6598">
        <w:trPr>
          <w:jc w:val="center"/>
        </w:trPr>
        <w:tc>
          <w:tcPr>
            <w:tcW w:w="696" w:type="dxa"/>
            <w:vMerge/>
            <w:tcBorders>
              <w:left w:val="nil"/>
              <w:right w:val="nil"/>
            </w:tcBorders>
            <w:vAlign w:val="center"/>
          </w:tcPr>
          <w:p w14:paraId="1026CFBB"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3BFBF135" w14:textId="77777777" w:rsidR="00134ADD" w:rsidRPr="00F97CD3" w:rsidRDefault="00134ADD" w:rsidP="007F6598">
            <w:pPr>
              <w:jc w:val="both"/>
              <w:rPr>
                <w:sz w:val="16"/>
                <w:szCs w:val="16"/>
              </w:rPr>
            </w:pPr>
            <w:r w:rsidRPr="00F97CD3">
              <w:rPr>
                <w:sz w:val="16"/>
                <w:szCs w:val="16"/>
              </w:rPr>
              <w:t>temperature</w:t>
            </w:r>
          </w:p>
        </w:tc>
        <w:tc>
          <w:tcPr>
            <w:tcW w:w="1101" w:type="dxa"/>
            <w:tcBorders>
              <w:top w:val="nil"/>
              <w:left w:val="nil"/>
              <w:bottom w:val="nil"/>
              <w:right w:val="nil"/>
            </w:tcBorders>
            <w:vAlign w:val="center"/>
          </w:tcPr>
          <w:p w14:paraId="4B61418A"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6D1C2951"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38F9CDCD" w14:textId="77777777" w:rsidTr="007F6598">
        <w:trPr>
          <w:jc w:val="center"/>
        </w:trPr>
        <w:tc>
          <w:tcPr>
            <w:tcW w:w="696" w:type="dxa"/>
            <w:vMerge/>
            <w:tcBorders>
              <w:left w:val="nil"/>
              <w:right w:val="nil"/>
            </w:tcBorders>
            <w:vAlign w:val="center"/>
          </w:tcPr>
          <w:p w14:paraId="36F46709"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921A84C" w14:textId="77777777" w:rsidR="00134ADD" w:rsidRPr="00F97CD3" w:rsidRDefault="00134ADD" w:rsidP="007F6598">
            <w:pPr>
              <w:jc w:val="both"/>
              <w:rPr>
                <w:sz w:val="16"/>
                <w:szCs w:val="16"/>
              </w:rPr>
            </w:pPr>
            <w:r w:rsidRPr="00F97CD3">
              <w:rPr>
                <w:sz w:val="16"/>
                <w:szCs w:val="16"/>
              </w:rPr>
              <w:t>dew point</w:t>
            </w:r>
          </w:p>
        </w:tc>
        <w:tc>
          <w:tcPr>
            <w:tcW w:w="1101" w:type="dxa"/>
            <w:tcBorders>
              <w:top w:val="nil"/>
              <w:left w:val="nil"/>
              <w:bottom w:val="nil"/>
              <w:right w:val="nil"/>
            </w:tcBorders>
            <w:vAlign w:val="center"/>
          </w:tcPr>
          <w:p w14:paraId="7B425841"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3B409DFD"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6F132B71" w14:textId="77777777" w:rsidTr="007F6598">
        <w:trPr>
          <w:jc w:val="center"/>
        </w:trPr>
        <w:tc>
          <w:tcPr>
            <w:tcW w:w="696" w:type="dxa"/>
            <w:vMerge/>
            <w:tcBorders>
              <w:left w:val="nil"/>
              <w:right w:val="nil"/>
            </w:tcBorders>
            <w:vAlign w:val="center"/>
          </w:tcPr>
          <w:p w14:paraId="6258F19C"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0939DA19" w14:textId="77777777" w:rsidR="00134ADD" w:rsidRPr="00F97CD3" w:rsidRDefault="00134ADD" w:rsidP="007F6598">
            <w:pPr>
              <w:jc w:val="both"/>
              <w:rPr>
                <w:sz w:val="16"/>
                <w:szCs w:val="16"/>
              </w:rPr>
            </w:pPr>
            <w:r w:rsidRPr="00F97CD3">
              <w:rPr>
                <w:sz w:val="16"/>
                <w:szCs w:val="16"/>
              </w:rPr>
              <w:t>pressure</w:t>
            </w:r>
          </w:p>
        </w:tc>
        <w:tc>
          <w:tcPr>
            <w:tcW w:w="1101" w:type="dxa"/>
            <w:tcBorders>
              <w:top w:val="nil"/>
              <w:left w:val="nil"/>
              <w:bottom w:val="nil"/>
              <w:right w:val="nil"/>
            </w:tcBorders>
            <w:vAlign w:val="center"/>
          </w:tcPr>
          <w:p w14:paraId="0B709E31" w14:textId="77777777" w:rsidR="00134ADD" w:rsidRPr="00F97CD3" w:rsidRDefault="00134ADD" w:rsidP="007F6598">
            <w:pPr>
              <w:jc w:val="center"/>
              <w:rPr>
                <w:sz w:val="16"/>
                <w:szCs w:val="16"/>
              </w:rPr>
            </w:pPr>
            <w:r w:rsidRPr="00F97CD3">
              <w:rPr>
                <w:sz w:val="16"/>
                <w:szCs w:val="16"/>
              </w:rPr>
              <w:t>28~31</w:t>
            </w:r>
          </w:p>
        </w:tc>
        <w:tc>
          <w:tcPr>
            <w:tcW w:w="616" w:type="dxa"/>
            <w:tcBorders>
              <w:top w:val="nil"/>
              <w:left w:val="nil"/>
              <w:bottom w:val="nil"/>
              <w:right w:val="nil"/>
            </w:tcBorders>
            <w:vAlign w:val="center"/>
          </w:tcPr>
          <w:p w14:paraId="7A717E9C" w14:textId="77777777" w:rsidR="00134ADD" w:rsidRPr="00F97CD3" w:rsidRDefault="00134ADD" w:rsidP="007F6598">
            <w:pPr>
              <w:jc w:val="center"/>
              <w:rPr>
                <w:sz w:val="16"/>
                <w:szCs w:val="16"/>
              </w:rPr>
            </w:pPr>
            <w:r w:rsidRPr="00F97CD3">
              <w:rPr>
                <w:sz w:val="16"/>
                <w:szCs w:val="16"/>
              </w:rPr>
              <w:t>inHg</w:t>
            </w:r>
          </w:p>
        </w:tc>
      </w:tr>
      <w:tr w:rsidR="00134ADD" w:rsidRPr="00F97CD3" w14:paraId="528DB3E0" w14:textId="77777777" w:rsidTr="007F6598">
        <w:trPr>
          <w:jc w:val="center"/>
        </w:trPr>
        <w:tc>
          <w:tcPr>
            <w:tcW w:w="696" w:type="dxa"/>
            <w:vMerge/>
            <w:tcBorders>
              <w:left w:val="nil"/>
              <w:right w:val="nil"/>
            </w:tcBorders>
            <w:vAlign w:val="center"/>
          </w:tcPr>
          <w:p w14:paraId="4D768928"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778AE27" w14:textId="77777777" w:rsidR="00134ADD" w:rsidRPr="00F97CD3" w:rsidRDefault="00134ADD" w:rsidP="007F6598">
            <w:pPr>
              <w:jc w:val="both"/>
              <w:rPr>
                <w:sz w:val="16"/>
                <w:szCs w:val="16"/>
              </w:rPr>
            </w:pPr>
            <w:r w:rsidRPr="00F97CD3">
              <w:rPr>
                <w:sz w:val="16"/>
                <w:szCs w:val="16"/>
              </w:rPr>
              <w:t>visibility</w:t>
            </w:r>
          </w:p>
        </w:tc>
        <w:tc>
          <w:tcPr>
            <w:tcW w:w="1101" w:type="dxa"/>
            <w:tcBorders>
              <w:top w:val="nil"/>
              <w:left w:val="nil"/>
              <w:bottom w:val="nil"/>
              <w:right w:val="nil"/>
            </w:tcBorders>
            <w:vAlign w:val="center"/>
          </w:tcPr>
          <w:p w14:paraId="4BBDFA37" w14:textId="77777777" w:rsidR="00134ADD" w:rsidRPr="00F97CD3" w:rsidRDefault="00134ADD" w:rsidP="007F6598">
            <w:pPr>
              <w:jc w:val="center"/>
              <w:rPr>
                <w:sz w:val="16"/>
                <w:szCs w:val="16"/>
              </w:rPr>
            </w:pPr>
            <w:r w:rsidRPr="00F97CD3">
              <w:rPr>
                <w:sz w:val="16"/>
                <w:szCs w:val="16"/>
              </w:rPr>
              <w:t>0~10</w:t>
            </w:r>
          </w:p>
        </w:tc>
        <w:tc>
          <w:tcPr>
            <w:tcW w:w="616" w:type="dxa"/>
            <w:tcBorders>
              <w:top w:val="nil"/>
              <w:left w:val="nil"/>
              <w:bottom w:val="nil"/>
              <w:right w:val="nil"/>
            </w:tcBorders>
            <w:vAlign w:val="center"/>
          </w:tcPr>
          <w:p w14:paraId="5234E6F9" w14:textId="77777777" w:rsidR="00134ADD" w:rsidRPr="00F97CD3" w:rsidRDefault="00134ADD" w:rsidP="007F6598">
            <w:pPr>
              <w:jc w:val="center"/>
              <w:rPr>
                <w:sz w:val="16"/>
                <w:szCs w:val="16"/>
              </w:rPr>
            </w:pPr>
            <w:r w:rsidRPr="00F97CD3">
              <w:rPr>
                <w:sz w:val="16"/>
                <w:szCs w:val="16"/>
              </w:rPr>
              <w:t>mile</w:t>
            </w:r>
          </w:p>
        </w:tc>
      </w:tr>
      <w:tr w:rsidR="00134ADD" w:rsidRPr="00F97CD3" w14:paraId="3DFDF7E2" w14:textId="77777777" w:rsidTr="007F6598">
        <w:trPr>
          <w:trHeight w:val="126"/>
          <w:jc w:val="center"/>
        </w:trPr>
        <w:tc>
          <w:tcPr>
            <w:tcW w:w="696" w:type="dxa"/>
            <w:vMerge/>
            <w:tcBorders>
              <w:left w:val="nil"/>
              <w:right w:val="nil"/>
            </w:tcBorders>
            <w:vAlign w:val="center"/>
          </w:tcPr>
          <w:p w14:paraId="213A74EA"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AA3F4FF" w14:textId="77777777" w:rsidR="00134ADD" w:rsidRPr="00F97CD3" w:rsidRDefault="00134ADD" w:rsidP="007F6598">
            <w:pPr>
              <w:jc w:val="both"/>
              <w:rPr>
                <w:iCs/>
                <w:sz w:val="16"/>
                <w:szCs w:val="16"/>
              </w:rPr>
            </w:pPr>
            <w:r w:rsidRPr="00F97CD3">
              <w:rPr>
                <w:iCs/>
                <w:sz w:val="16"/>
                <w:szCs w:val="16"/>
              </w:rPr>
              <w:t>wind direction</w:t>
            </w:r>
          </w:p>
        </w:tc>
        <w:tc>
          <w:tcPr>
            <w:tcW w:w="1101" w:type="dxa"/>
            <w:tcBorders>
              <w:top w:val="nil"/>
              <w:left w:val="nil"/>
              <w:bottom w:val="nil"/>
              <w:right w:val="nil"/>
            </w:tcBorders>
            <w:vAlign w:val="center"/>
          </w:tcPr>
          <w:p w14:paraId="5EFAB91F" w14:textId="77777777" w:rsidR="00134ADD" w:rsidRPr="00F97CD3" w:rsidRDefault="00134ADD" w:rsidP="007F6598">
            <w:pPr>
              <w:jc w:val="center"/>
              <w:rPr>
                <w:sz w:val="16"/>
                <w:szCs w:val="16"/>
              </w:rPr>
            </w:pPr>
            <w:r w:rsidRPr="00F97CD3">
              <w:rPr>
                <w:sz w:val="16"/>
                <w:szCs w:val="16"/>
              </w:rPr>
              <w:t>0~359</w:t>
            </w:r>
          </w:p>
        </w:tc>
        <w:tc>
          <w:tcPr>
            <w:tcW w:w="616" w:type="dxa"/>
            <w:tcBorders>
              <w:top w:val="nil"/>
              <w:left w:val="nil"/>
              <w:bottom w:val="nil"/>
              <w:right w:val="nil"/>
            </w:tcBorders>
            <w:vAlign w:val="center"/>
          </w:tcPr>
          <w:p w14:paraId="539CB5F9" w14:textId="77777777" w:rsidR="00134ADD" w:rsidRPr="00F97CD3" w:rsidRDefault="00134ADD" w:rsidP="007F6598">
            <w:pPr>
              <w:jc w:val="center"/>
              <w:rPr>
                <w:sz w:val="16"/>
                <w:szCs w:val="16"/>
              </w:rPr>
            </w:pPr>
            <m:oMathPara>
              <m:oMath>
                <m:r>
                  <m:rPr>
                    <m:sty m:val="p"/>
                  </m:rPr>
                  <w:rPr>
                    <w:rFonts w:ascii="Cambria Math" w:hAnsi="Cambria Math"/>
                    <w:sz w:val="16"/>
                    <w:szCs w:val="16"/>
                  </w:rPr>
                  <m:t>°</m:t>
                </m:r>
              </m:oMath>
            </m:oMathPara>
          </w:p>
        </w:tc>
      </w:tr>
      <w:tr w:rsidR="00134ADD" w:rsidRPr="00F97CD3" w14:paraId="76FE82A5" w14:textId="77777777" w:rsidTr="007F6598">
        <w:trPr>
          <w:trHeight w:val="126"/>
          <w:jc w:val="center"/>
        </w:trPr>
        <w:tc>
          <w:tcPr>
            <w:tcW w:w="696" w:type="dxa"/>
            <w:vMerge/>
            <w:tcBorders>
              <w:left w:val="nil"/>
              <w:right w:val="nil"/>
            </w:tcBorders>
            <w:vAlign w:val="center"/>
          </w:tcPr>
          <w:p w14:paraId="531B7E8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60D2E52D" w14:textId="77777777" w:rsidR="00134ADD" w:rsidRPr="00F97CD3" w:rsidRDefault="00134ADD" w:rsidP="007F6598">
            <w:pPr>
              <w:jc w:val="both"/>
              <w:rPr>
                <w:iCs/>
                <w:sz w:val="16"/>
                <w:szCs w:val="16"/>
              </w:rPr>
            </w:pPr>
            <w:r w:rsidRPr="00F97CD3">
              <w:rPr>
                <w:iCs/>
                <w:sz w:val="16"/>
                <w:szCs w:val="16"/>
              </w:rPr>
              <w:t>wind speed</w:t>
            </w:r>
          </w:p>
        </w:tc>
        <w:tc>
          <w:tcPr>
            <w:tcW w:w="1101" w:type="dxa"/>
            <w:tcBorders>
              <w:top w:val="nil"/>
              <w:left w:val="nil"/>
              <w:bottom w:val="nil"/>
              <w:right w:val="nil"/>
            </w:tcBorders>
            <w:vAlign w:val="center"/>
          </w:tcPr>
          <w:p w14:paraId="15AED627" w14:textId="77777777" w:rsidR="00134ADD" w:rsidRPr="00F97CD3" w:rsidRDefault="00134ADD" w:rsidP="007F6598">
            <w:pPr>
              <w:jc w:val="center"/>
              <w:rPr>
                <w:sz w:val="16"/>
                <w:szCs w:val="16"/>
              </w:rPr>
            </w:pPr>
            <w:r w:rsidRPr="00F97CD3">
              <w:rPr>
                <w:sz w:val="16"/>
                <w:szCs w:val="16"/>
              </w:rPr>
              <w:t>0~50</w:t>
            </w:r>
          </w:p>
        </w:tc>
        <w:tc>
          <w:tcPr>
            <w:tcW w:w="616" w:type="dxa"/>
            <w:tcBorders>
              <w:top w:val="nil"/>
              <w:left w:val="nil"/>
              <w:bottom w:val="nil"/>
              <w:right w:val="nil"/>
            </w:tcBorders>
            <w:vAlign w:val="center"/>
          </w:tcPr>
          <w:p w14:paraId="6F5A51BC" w14:textId="77777777" w:rsidR="00134ADD" w:rsidRPr="00F97CD3" w:rsidRDefault="00134ADD" w:rsidP="007F6598">
            <w:pPr>
              <w:jc w:val="center"/>
              <w:rPr>
                <w:sz w:val="16"/>
                <w:szCs w:val="16"/>
              </w:rPr>
            </w:pPr>
            <w:r w:rsidRPr="00F97CD3">
              <w:rPr>
                <w:sz w:val="16"/>
                <w:szCs w:val="16"/>
              </w:rPr>
              <w:t>mph</w:t>
            </w:r>
          </w:p>
        </w:tc>
      </w:tr>
      <w:tr w:rsidR="00134ADD" w:rsidRPr="00F97CD3" w14:paraId="1640AA3F" w14:textId="77777777" w:rsidTr="007F6598">
        <w:trPr>
          <w:trHeight w:val="126"/>
          <w:jc w:val="center"/>
        </w:trPr>
        <w:tc>
          <w:tcPr>
            <w:tcW w:w="696" w:type="dxa"/>
            <w:vMerge/>
            <w:tcBorders>
              <w:left w:val="nil"/>
              <w:right w:val="nil"/>
            </w:tcBorders>
            <w:vAlign w:val="center"/>
          </w:tcPr>
          <w:p w14:paraId="1CE6DC9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FAA69CB" w14:textId="77777777" w:rsidR="00134ADD" w:rsidRPr="00F97CD3" w:rsidRDefault="00134ADD" w:rsidP="007F6598">
            <w:pPr>
              <w:jc w:val="both"/>
              <w:rPr>
                <w:iCs/>
                <w:sz w:val="16"/>
                <w:szCs w:val="16"/>
              </w:rPr>
            </w:pPr>
            <w:r w:rsidRPr="00F97CD3">
              <w:rPr>
                <w:iCs/>
                <w:sz w:val="16"/>
                <w:szCs w:val="16"/>
              </w:rPr>
              <w:t>gust speed</w:t>
            </w:r>
          </w:p>
        </w:tc>
        <w:tc>
          <w:tcPr>
            <w:tcW w:w="1101" w:type="dxa"/>
            <w:tcBorders>
              <w:top w:val="nil"/>
              <w:left w:val="nil"/>
              <w:bottom w:val="nil"/>
              <w:right w:val="nil"/>
            </w:tcBorders>
            <w:vAlign w:val="center"/>
          </w:tcPr>
          <w:p w14:paraId="27A98D21" w14:textId="77777777" w:rsidR="00134ADD" w:rsidRPr="00F97CD3" w:rsidRDefault="00134ADD" w:rsidP="007F6598">
            <w:pPr>
              <w:jc w:val="center"/>
              <w:rPr>
                <w:sz w:val="16"/>
                <w:szCs w:val="16"/>
              </w:rPr>
            </w:pPr>
            <w:r w:rsidRPr="00F97CD3">
              <w:rPr>
                <w:sz w:val="16"/>
                <w:szCs w:val="16"/>
              </w:rPr>
              <w:t>0~100</w:t>
            </w:r>
          </w:p>
        </w:tc>
        <w:tc>
          <w:tcPr>
            <w:tcW w:w="616" w:type="dxa"/>
            <w:tcBorders>
              <w:top w:val="nil"/>
              <w:left w:val="nil"/>
              <w:bottom w:val="nil"/>
              <w:right w:val="nil"/>
            </w:tcBorders>
            <w:vAlign w:val="center"/>
          </w:tcPr>
          <w:p w14:paraId="2E97F28C" w14:textId="77777777" w:rsidR="00134ADD" w:rsidRPr="00F97CD3" w:rsidRDefault="00134ADD" w:rsidP="007F6598">
            <w:pPr>
              <w:jc w:val="center"/>
              <w:rPr>
                <w:sz w:val="16"/>
                <w:szCs w:val="16"/>
              </w:rPr>
            </w:pPr>
            <w:r w:rsidRPr="00F97CD3">
              <w:rPr>
                <w:sz w:val="16"/>
                <w:szCs w:val="16"/>
              </w:rPr>
              <w:t>mph</w:t>
            </w:r>
          </w:p>
        </w:tc>
      </w:tr>
      <w:tr w:rsidR="00134ADD" w:rsidRPr="00F97CD3" w14:paraId="5EF49B42" w14:textId="77777777" w:rsidTr="007F6598">
        <w:trPr>
          <w:trHeight w:val="126"/>
          <w:jc w:val="center"/>
        </w:trPr>
        <w:tc>
          <w:tcPr>
            <w:tcW w:w="696" w:type="dxa"/>
            <w:vMerge/>
            <w:tcBorders>
              <w:left w:val="nil"/>
              <w:bottom w:val="single" w:sz="6" w:space="0" w:color="auto"/>
              <w:right w:val="nil"/>
            </w:tcBorders>
            <w:vAlign w:val="center"/>
          </w:tcPr>
          <w:p w14:paraId="49CFEE01" w14:textId="77777777" w:rsidR="00134ADD" w:rsidRPr="00F97CD3" w:rsidRDefault="00134ADD" w:rsidP="007F6598">
            <w:pPr>
              <w:jc w:val="center"/>
              <w:rPr>
                <w:iCs/>
                <w:sz w:val="16"/>
                <w:szCs w:val="16"/>
              </w:rPr>
            </w:pPr>
          </w:p>
        </w:tc>
        <w:tc>
          <w:tcPr>
            <w:tcW w:w="1225" w:type="dxa"/>
            <w:tcBorders>
              <w:top w:val="nil"/>
              <w:left w:val="nil"/>
              <w:bottom w:val="single" w:sz="6" w:space="0" w:color="auto"/>
              <w:right w:val="nil"/>
            </w:tcBorders>
            <w:vAlign w:val="center"/>
          </w:tcPr>
          <w:p w14:paraId="48EA8244" w14:textId="77777777" w:rsidR="00134ADD" w:rsidRPr="00F97CD3" w:rsidRDefault="00134ADD" w:rsidP="007F6598">
            <w:pPr>
              <w:jc w:val="both"/>
              <w:rPr>
                <w:iCs/>
                <w:sz w:val="16"/>
                <w:szCs w:val="16"/>
              </w:rPr>
            </w:pPr>
            <w:r w:rsidRPr="00F97CD3">
              <w:rPr>
                <w:iCs/>
                <w:sz w:val="16"/>
                <w:szCs w:val="16"/>
              </w:rPr>
              <w:t>precipitation</w:t>
            </w:r>
          </w:p>
        </w:tc>
        <w:tc>
          <w:tcPr>
            <w:tcW w:w="1101" w:type="dxa"/>
            <w:tcBorders>
              <w:top w:val="nil"/>
              <w:left w:val="nil"/>
              <w:bottom w:val="single" w:sz="6" w:space="0" w:color="auto"/>
              <w:right w:val="nil"/>
            </w:tcBorders>
            <w:vAlign w:val="center"/>
          </w:tcPr>
          <w:p w14:paraId="679445BD" w14:textId="77777777" w:rsidR="00134ADD" w:rsidRPr="00F97CD3" w:rsidRDefault="00134ADD" w:rsidP="007F6598">
            <w:pPr>
              <w:jc w:val="center"/>
              <w:rPr>
                <w:sz w:val="16"/>
                <w:szCs w:val="16"/>
              </w:rPr>
            </w:pPr>
            <w:r w:rsidRPr="00F97CD3">
              <w:rPr>
                <w:sz w:val="16"/>
                <w:szCs w:val="16"/>
              </w:rPr>
              <w:t>0~1.5</w:t>
            </w:r>
          </w:p>
        </w:tc>
        <w:tc>
          <w:tcPr>
            <w:tcW w:w="616" w:type="dxa"/>
            <w:tcBorders>
              <w:top w:val="nil"/>
              <w:left w:val="nil"/>
              <w:bottom w:val="single" w:sz="6" w:space="0" w:color="auto"/>
              <w:right w:val="nil"/>
            </w:tcBorders>
            <w:vAlign w:val="center"/>
          </w:tcPr>
          <w:p w14:paraId="3E445819" w14:textId="77777777" w:rsidR="00134ADD" w:rsidRPr="00F97CD3" w:rsidRDefault="00134ADD" w:rsidP="007F6598">
            <w:pPr>
              <w:jc w:val="center"/>
              <w:rPr>
                <w:sz w:val="16"/>
                <w:szCs w:val="16"/>
              </w:rPr>
            </w:pPr>
            <w:r w:rsidRPr="00F97CD3">
              <w:rPr>
                <w:sz w:val="16"/>
                <w:szCs w:val="16"/>
              </w:rPr>
              <w:t>in</w:t>
            </w:r>
          </w:p>
        </w:tc>
      </w:tr>
      <w:tr w:rsidR="00134ADD" w:rsidRPr="00F97CD3" w14:paraId="53BB8094" w14:textId="77777777" w:rsidTr="007F6598">
        <w:trPr>
          <w:trHeight w:val="126"/>
          <w:jc w:val="center"/>
        </w:trPr>
        <w:tc>
          <w:tcPr>
            <w:tcW w:w="696" w:type="dxa"/>
            <w:tcBorders>
              <w:top w:val="single" w:sz="6" w:space="0" w:color="auto"/>
              <w:left w:val="nil"/>
              <w:bottom w:val="double" w:sz="6" w:space="0" w:color="auto"/>
              <w:right w:val="nil"/>
            </w:tcBorders>
            <w:vAlign w:val="center"/>
          </w:tcPr>
          <w:p w14:paraId="68F52D8F" w14:textId="77777777" w:rsidR="00134ADD" w:rsidRPr="00F97CD3" w:rsidRDefault="00134ADD" w:rsidP="007F6598">
            <w:pPr>
              <w:jc w:val="center"/>
              <w:rPr>
                <w:iCs/>
                <w:sz w:val="16"/>
                <w:szCs w:val="16"/>
              </w:rPr>
            </w:pPr>
            <w:r w:rsidRPr="00F97CD3">
              <w:rPr>
                <w:iCs/>
                <w:sz w:val="16"/>
                <w:szCs w:val="16"/>
              </w:rPr>
              <w:t>target</w:t>
            </w:r>
          </w:p>
        </w:tc>
        <w:tc>
          <w:tcPr>
            <w:tcW w:w="1225" w:type="dxa"/>
            <w:tcBorders>
              <w:top w:val="single" w:sz="6" w:space="0" w:color="auto"/>
              <w:left w:val="nil"/>
              <w:bottom w:val="double" w:sz="6" w:space="0" w:color="auto"/>
              <w:right w:val="nil"/>
            </w:tcBorders>
            <w:vAlign w:val="center"/>
          </w:tcPr>
          <w:p w14:paraId="20E1A716" w14:textId="77777777" w:rsidR="00134ADD" w:rsidRPr="00F97CD3" w:rsidRDefault="00134ADD" w:rsidP="007F6598">
            <w:pPr>
              <w:jc w:val="both"/>
              <w:rPr>
                <w:iCs/>
                <w:sz w:val="16"/>
                <w:szCs w:val="16"/>
              </w:rPr>
            </w:pPr>
            <w:r w:rsidRPr="00F97CD3">
              <w:rPr>
                <w:iCs/>
                <w:sz w:val="16"/>
                <w:szCs w:val="16"/>
              </w:rPr>
              <w:t>humidity</w:t>
            </w:r>
          </w:p>
        </w:tc>
        <w:tc>
          <w:tcPr>
            <w:tcW w:w="1101" w:type="dxa"/>
            <w:tcBorders>
              <w:top w:val="single" w:sz="6" w:space="0" w:color="auto"/>
              <w:left w:val="nil"/>
              <w:bottom w:val="double" w:sz="6" w:space="0" w:color="auto"/>
              <w:right w:val="nil"/>
            </w:tcBorders>
            <w:vAlign w:val="center"/>
          </w:tcPr>
          <w:p w14:paraId="0BD3AC32" w14:textId="77777777" w:rsidR="00134ADD" w:rsidRPr="00F97CD3" w:rsidRDefault="00134ADD" w:rsidP="007F6598">
            <w:pPr>
              <w:jc w:val="center"/>
              <w:rPr>
                <w:sz w:val="16"/>
                <w:szCs w:val="16"/>
              </w:rPr>
            </w:pPr>
            <w:r w:rsidRPr="00F97CD3">
              <w:rPr>
                <w:sz w:val="16"/>
                <w:szCs w:val="16"/>
              </w:rPr>
              <w:t>0~100</w:t>
            </w:r>
          </w:p>
        </w:tc>
        <w:tc>
          <w:tcPr>
            <w:tcW w:w="616" w:type="dxa"/>
            <w:tcBorders>
              <w:top w:val="single" w:sz="6" w:space="0" w:color="auto"/>
              <w:left w:val="nil"/>
              <w:bottom w:val="double" w:sz="6" w:space="0" w:color="auto"/>
              <w:right w:val="nil"/>
            </w:tcBorders>
            <w:vAlign w:val="center"/>
          </w:tcPr>
          <w:p w14:paraId="5281AC4A" w14:textId="77777777" w:rsidR="00134ADD" w:rsidRPr="00F97CD3" w:rsidRDefault="00134ADD" w:rsidP="007F6598">
            <w:pPr>
              <w:jc w:val="center"/>
              <w:rPr>
                <w:sz w:val="16"/>
                <w:szCs w:val="16"/>
              </w:rPr>
            </w:pPr>
            <w:r w:rsidRPr="00F97CD3">
              <w:rPr>
                <w:sz w:val="16"/>
                <w:szCs w:val="16"/>
              </w:rPr>
              <w:t>%</w:t>
            </w:r>
          </w:p>
        </w:tc>
      </w:tr>
    </w:tbl>
    <w:p w14:paraId="5B40849B" w14:textId="77777777" w:rsidR="00134ADD" w:rsidRPr="00F97CD3" w:rsidRDefault="00134ADD" w:rsidP="00134ADD">
      <w:pPr>
        <w:pStyle w:val="Heading2"/>
        <w:rPr>
          <w:lang w:eastAsia="zh-CN"/>
        </w:rPr>
      </w:pPr>
      <w:r w:rsidRPr="00F97CD3">
        <w:rPr>
          <w:rFonts w:hint="eastAsia"/>
          <w:lang w:eastAsia="zh-CN"/>
        </w:rPr>
        <w:t>Multi-Thread Efficiency</w:t>
      </w:r>
    </w:p>
    <w:p w14:paraId="552C1C27" w14:textId="77777777" w:rsidR="00134ADD" w:rsidRPr="00F97CD3" w:rsidRDefault="00134ADD" w:rsidP="00134ADD">
      <w:pPr>
        <w:pStyle w:val="IEEEPlainText"/>
        <w:rPr>
          <w:lang w:eastAsia="zh-CN"/>
        </w:rPr>
      </w:pPr>
      <w:r w:rsidRPr="00F97CD3">
        <w:rPr>
          <w:rFonts w:hint="eastAsia"/>
          <w:lang w:eastAsia="zh-CN"/>
        </w:rPr>
        <w:t xml:space="preserve">Theoretically, multiple processors and cores can simulate almost any number of threads running simultaneously regardless of very large system specified limit.  However, the communication between threads is usually implemented by a pooling approach.  As a result, it will consume certain amount of time to synchronize all the image threads to main </w:t>
      </w:r>
      <w:r w:rsidRPr="00F97CD3">
        <w:rPr>
          <w:lang w:eastAsia="zh-CN"/>
        </w:rPr>
        <w:t>network</w:t>
      </w:r>
      <w:r w:rsidRPr="00F97CD3">
        <w:rPr>
          <w:rFonts w:hint="eastAsia"/>
          <w:lang w:eastAsia="zh-CN"/>
        </w:rPr>
        <w:t xml:space="preserve"> thread.  Intuitively, the most efficient number of threads should be equal to the number of cores, since running time of multi-threads on the same core will add up to no less than the running time of single thread even though any kind of thread scheduling applied.</w:t>
      </w:r>
    </w:p>
    <w:p w14:paraId="1840E8F3" w14:textId="77777777" w:rsidR="00134ADD" w:rsidRPr="00F97CD3" w:rsidRDefault="00134ADD" w:rsidP="00134ADD">
      <w:pPr>
        <w:pStyle w:val="IEEEPlainText"/>
        <w:rPr>
          <w:lang w:eastAsia="zh-CN"/>
        </w:rPr>
      </w:pPr>
      <w:r w:rsidRPr="00F97CD3">
        <w:rPr>
          <w:rFonts w:hint="eastAsia"/>
          <w:lang w:eastAsia="zh-CN"/>
        </w:rPr>
        <w:t xml:space="preserve">Here is the experiment result using the same </w:t>
      </w:r>
      <w:r w:rsidRPr="00F97CD3">
        <w:rPr>
          <w:lang w:eastAsia="zh-CN"/>
        </w:rPr>
        <w:t xml:space="preserve">network </w:t>
      </w:r>
      <w:r w:rsidRPr="00F97CD3">
        <w:rPr>
          <w:rFonts w:hint="eastAsia"/>
          <w:lang w:eastAsia="zh-CN"/>
        </w:rPr>
        <w:t xml:space="preserve">configuration and same amount of data but different numbers of threads doubled from 1 </w:t>
      </w:r>
      <w:proofErr w:type="gramStart"/>
      <w:r w:rsidRPr="00F97CD3">
        <w:rPr>
          <w:rFonts w:hint="eastAsia"/>
          <w:lang w:eastAsia="zh-CN"/>
        </w:rPr>
        <w:t xml:space="preserve">to </w:t>
      </w:r>
      <w:proofErr w:type="gramEnd"/>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Pr="00F97CD3">
        <w:rPr>
          <w:rFonts w:hint="eastAsia"/>
          <w:lang w:eastAsia="zh-CN"/>
        </w:rPr>
        <w:t>.</w:t>
      </w:r>
      <w:r w:rsidRPr="00F97CD3">
        <w:rPr>
          <w:lang w:eastAsia="zh-CN"/>
        </w:rPr>
        <w:t xml:space="preserve">  BP algorithm is used in </w:t>
      </w:r>
      <w:r w:rsidRPr="00F97CD3">
        <w:rPr>
          <w:rFonts w:hint="eastAsia"/>
          <w:lang w:eastAsia="zh-CN"/>
        </w:rPr>
        <w:t xml:space="preserve">this experiment, maximum epoch is set to 2000 and </w:t>
      </w:r>
      <w:r w:rsidRPr="00F97CD3">
        <w:rPr>
          <w:lang w:eastAsia="zh-CN"/>
        </w:rPr>
        <w:t xml:space="preserve">algorithm </w:t>
      </w:r>
      <w:r w:rsidRPr="00F97CD3">
        <w:rPr>
          <w:rFonts w:hint="eastAsia"/>
          <w:lang w:eastAsia="zh-CN"/>
        </w:rPr>
        <w:t>coefficients will not affect the execution time.  10 measurements are</w:t>
      </w:r>
      <w:r>
        <w:rPr>
          <w:lang w:eastAsia="zh-CN"/>
        </w:rPr>
        <w:t xml:space="preserve"> taken</w:t>
      </w:r>
      <w:r>
        <w:rPr>
          <w:rFonts w:hint="eastAsia"/>
          <w:lang w:eastAsia="zh-CN"/>
        </w:rPr>
        <w:t xml:space="preserve"> and</w:t>
      </w:r>
      <w:r w:rsidRPr="00F97CD3">
        <w:rPr>
          <w:lang w:eastAsia="zh-CN"/>
        </w:rPr>
        <w:t xml:space="preserve"> mean values are presented</w:t>
      </w:r>
      <w:r w:rsidRPr="00F97CD3">
        <w:rPr>
          <w:rFonts w:hint="eastAsia"/>
          <w:lang w:eastAsia="zh-CN"/>
        </w:rPr>
        <w:t>.</w:t>
      </w:r>
    </w:p>
    <w:p w14:paraId="0D357185" w14:textId="77777777" w:rsidR="00134ADD" w:rsidRPr="00F97CD3" w:rsidRDefault="00134ADD" w:rsidP="00134ADD">
      <w:pPr>
        <w:pStyle w:val="IEEETableCaption"/>
        <w:rPr>
          <w:lang w:eastAsia="zh-CN"/>
        </w:rPr>
      </w:pPr>
      <w:r w:rsidRPr="00F97CD3">
        <w:t xml:space="preserve">TABLE </w:t>
      </w:r>
      <w:r w:rsidR="0012349D">
        <w:fldChar w:fldCharType="begin"/>
      </w:r>
      <w:r w:rsidR="0012349D">
        <w:instrText xml:space="preserve"> SEQ TABLE \* ROMAN </w:instrText>
      </w:r>
      <w:r w:rsidR="0012349D">
        <w:fldChar w:fldCharType="separate"/>
      </w:r>
      <w:r>
        <w:rPr>
          <w:noProof/>
        </w:rPr>
        <w:t>III</w:t>
      </w:r>
      <w:r w:rsidR="0012349D">
        <w:rPr>
          <w:noProof/>
        </w:rPr>
        <w:fldChar w:fldCharType="end"/>
      </w:r>
      <w:r w:rsidRPr="00F97CD3">
        <w:br/>
      </w:r>
      <w:r w:rsidRPr="00F97CD3">
        <w:rPr>
          <w:rFonts w:hint="eastAsia"/>
          <w:lang w:eastAsia="zh-CN"/>
        </w:rPr>
        <w:t>Execution Time at Different Thread Number</w:t>
      </w:r>
    </w:p>
    <w:tbl>
      <w:tblPr>
        <w:tblW w:w="4447" w:type="dxa"/>
        <w:jc w:val="center"/>
        <w:tblBorders>
          <w:top w:val="single" w:sz="12" w:space="0" w:color="808080"/>
          <w:bottom w:val="single" w:sz="12" w:space="0" w:color="808080"/>
        </w:tblBorders>
        <w:tblLayout w:type="fixed"/>
        <w:tblLook w:val="0000" w:firstRow="0" w:lastRow="0" w:firstColumn="0" w:lastColumn="0" w:noHBand="0" w:noVBand="0"/>
      </w:tblPr>
      <w:tblGrid>
        <w:gridCol w:w="1327"/>
        <w:gridCol w:w="656"/>
        <w:gridCol w:w="656"/>
        <w:gridCol w:w="576"/>
        <w:gridCol w:w="576"/>
        <w:gridCol w:w="656"/>
      </w:tblGrid>
      <w:tr w:rsidR="00134ADD" w:rsidRPr="00F97CD3" w14:paraId="3F21725E" w14:textId="77777777" w:rsidTr="007F6598">
        <w:trPr>
          <w:trHeight w:val="72"/>
          <w:jc w:val="center"/>
        </w:trPr>
        <w:tc>
          <w:tcPr>
            <w:tcW w:w="1327" w:type="dxa"/>
            <w:tcBorders>
              <w:top w:val="double" w:sz="6" w:space="0" w:color="auto"/>
              <w:left w:val="nil"/>
              <w:bottom w:val="nil"/>
              <w:right w:val="nil"/>
            </w:tcBorders>
            <w:vAlign w:val="center"/>
          </w:tcPr>
          <w:p w14:paraId="5650BA7B" w14:textId="77777777" w:rsidR="00134ADD" w:rsidRPr="00F97CD3" w:rsidRDefault="00134ADD" w:rsidP="007F6598">
            <w:pPr>
              <w:jc w:val="both"/>
              <w:rPr>
                <w:sz w:val="16"/>
                <w:szCs w:val="16"/>
                <w:lang w:eastAsia="zh-CN"/>
              </w:rPr>
            </w:pPr>
            <w:r w:rsidRPr="00F97CD3">
              <w:rPr>
                <w:rFonts w:hint="eastAsia"/>
                <w:sz w:val="16"/>
                <w:szCs w:val="16"/>
                <w:lang w:eastAsia="zh-CN"/>
              </w:rPr>
              <w:t>thread number</w:t>
            </w:r>
          </w:p>
        </w:tc>
        <w:tc>
          <w:tcPr>
            <w:tcW w:w="656" w:type="dxa"/>
            <w:tcBorders>
              <w:top w:val="double" w:sz="6" w:space="0" w:color="auto"/>
              <w:left w:val="nil"/>
              <w:bottom w:val="nil"/>
              <w:right w:val="nil"/>
            </w:tcBorders>
            <w:vAlign w:val="center"/>
          </w:tcPr>
          <w:p w14:paraId="720EDF3E" w14:textId="77777777" w:rsidR="00134ADD" w:rsidRPr="00F97CD3" w:rsidRDefault="00134ADD" w:rsidP="007F6598">
            <w:pPr>
              <w:jc w:val="center"/>
              <w:rPr>
                <w:sz w:val="16"/>
                <w:szCs w:val="16"/>
                <w:lang w:eastAsia="zh-CN"/>
              </w:rPr>
            </w:pPr>
            <w:r w:rsidRPr="00F97CD3">
              <w:rPr>
                <w:rFonts w:hint="eastAsia"/>
                <w:sz w:val="16"/>
                <w:szCs w:val="16"/>
                <w:lang w:eastAsia="zh-CN"/>
              </w:rPr>
              <w:t>1</w:t>
            </w:r>
          </w:p>
        </w:tc>
        <w:tc>
          <w:tcPr>
            <w:tcW w:w="656" w:type="dxa"/>
            <w:tcBorders>
              <w:top w:val="double" w:sz="6" w:space="0" w:color="auto"/>
              <w:left w:val="nil"/>
              <w:bottom w:val="nil"/>
              <w:right w:val="nil"/>
            </w:tcBorders>
            <w:vAlign w:val="center"/>
          </w:tcPr>
          <w:p w14:paraId="3F973034" w14:textId="77777777" w:rsidR="00134ADD" w:rsidRPr="00F97CD3" w:rsidRDefault="00134ADD" w:rsidP="007F6598">
            <w:pPr>
              <w:pStyle w:val="TableTitle"/>
              <w:rPr>
                <w:smallCaps w:val="0"/>
                <w:lang w:eastAsia="zh-CN"/>
              </w:rPr>
            </w:pPr>
            <w:r w:rsidRPr="00F97CD3">
              <w:rPr>
                <w:rFonts w:hint="eastAsia"/>
                <w:smallCaps w:val="0"/>
                <w:lang w:eastAsia="zh-CN"/>
              </w:rPr>
              <w:t>2</w:t>
            </w:r>
          </w:p>
        </w:tc>
        <w:tc>
          <w:tcPr>
            <w:tcW w:w="576" w:type="dxa"/>
            <w:tcBorders>
              <w:top w:val="double" w:sz="6" w:space="0" w:color="auto"/>
              <w:left w:val="nil"/>
              <w:bottom w:val="nil"/>
              <w:right w:val="nil"/>
            </w:tcBorders>
            <w:vAlign w:val="center"/>
          </w:tcPr>
          <w:p w14:paraId="26211D46" w14:textId="77777777" w:rsidR="00134ADD" w:rsidRPr="00F97CD3" w:rsidRDefault="00134ADD" w:rsidP="007F6598">
            <w:pPr>
              <w:pStyle w:val="TableTitle"/>
              <w:rPr>
                <w:smallCaps w:val="0"/>
                <w:lang w:eastAsia="zh-CN"/>
              </w:rPr>
            </w:pPr>
            <w:r w:rsidRPr="00F97CD3">
              <w:rPr>
                <w:rFonts w:hint="eastAsia"/>
                <w:smallCaps w:val="0"/>
                <w:lang w:eastAsia="zh-CN"/>
              </w:rPr>
              <w:t>4</w:t>
            </w:r>
          </w:p>
        </w:tc>
        <w:tc>
          <w:tcPr>
            <w:tcW w:w="576" w:type="dxa"/>
            <w:tcBorders>
              <w:top w:val="double" w:sz="6" w:space="0" w:color="auto"/>
              <w:left w:val="nil"/>
              <w:bottom w:val="nil"/>
              <w:right w:val="nil"/>
            </w:tcBorders>
            <w:vAlign w:val="center"/>
          </w:tcPr>
          <w:p w14:paraId="5F6CCCDC" w14:textId="77777777" w:rsidR="00134ADD" w:rsidRPr="00F97CD3" w:rsidRDefault="00134ADD" w:rsidP="007F6598">
            <w:pPr>
              <w:pStyle w:val="TableTitle"/>
              <w:rPr>
                <w:smallCaps w:val="0"/>
                <w:lang w:eastAsia="zh-CN"/>
              </w:rPr>
            </w:pPr>
            <w:r w:rsidRPr="00F97CD3">
              <w:rPr>
                <w:rFonts w:hint="eastAsia"/>
                <w:smallCaps w:val="0"/>
                <w:lang w:eastAsia="zh-CN"/>
              </w:rPr>
              <w:t>8</w:t>
            </w:r>
          </w:p>
        </w:tc>
        <w:tc>
          <w:tcPr>
            <w:tcW w:w="656" w:type="dxa"/>
            <w:tcBorders>
              <w:top w:val="double" w:sz="6" w:space="0" w:color="auto"/>
              <w:left w:val="nil"/>
              <w:bottom w:val="nil"/>
              <w:right w:val="nil"/>
            </w:tcBorders>
            <w:vAlign w:val="center"/>
          </w:tcPr>
          <w:p w14:paraId="6BFC0A3B" w14:textId="77777777" w:rsidR="00134ADD" w:rsidRPr="00F97CD3" w:rsidRDefault="00134ADD" w:rsidP="007F6598">
            <w:pPr>
              <w:pStyle w:val="TableTitle"/>
              <w:rPr>
                <w:smallCaps w:val="0"/>
                <w:lang w:eastAsia="zh-CN"/>
              </w:rPr>
            </w:pPr>
            <w:r w:rsidRPr="00F97CD3">
              <w:rPr>
                <w:rFonts w:hint="eastAsia"/>
                <w:smallCaps w:val="0"/>
                <w:lang w:eastAsia="zh-CN"/>
              </w:rPr>
              <w:t>16</w:t>
            </w:r>
          </w:p>
        </w:tc>
      </w:tr>
      <w:tr w:rsidR="00134ADD" w:rsidRPr="00F97CD3" w14:paraId="5063DE42" w14:textId="77777777" w:rsidTr="007F6598">
        <w:trPr>
          <w:trHeight w:val="126"/>
          <w:jc w:val="center"/>
        </w:trPr>
        <w:tc>
          <w:tcPr>
            <w:tcW w:w="1327" w:type="dxa"/>
            <w:tcBorders>
              <w:top w:val="nil"/>
              <w:left w:val="nil"/>
              <w:bottom w:val="nil"/>
              <w:right w:val="nil"/>
            </w:tcBorders>
            <w:vAlign w:val="center"/>
          </w:tcPr>
          <w:p w14:paraId="012D606F" w14:textId="77777777" w:rsidR="00134ADD" w:rsidRPr="00F97CD3" w:rsidRDefault="00134ADD" w:rsidP="007F6598">
            <w:pPr>
              <w:jc w:val="both"/>
              <w:rPr>
                <w:sz w:val="16"/>
                <w:szCs w:val="16"/>
                <w:lang w:eastAsia="zh-CN"/>
              </w:rPr>
            </w:pPr>
            <w:r w:rsidRPr="00F97CD3">
              <w:rPr>
                <w:rFonts w:hint="eastAsia"/>
                <w:sz w:val="16"/>
                <w:szCs w:val="16"/>
                <w:lang w:eastAsia="zh-CN"/>
              </w:rPr>
              <w:t>training time (s)</w:t>
            </w:r>
          </w:p>
        </w:tc>
        <w:tc>
          <w:tcPr>
            <w:tcW w:w="656" w:type="dxa"/>
            <w:tcBorders>
              <w:top w:val="nil"/>
              <w:left w:val="nil"/>
              <w:bottom w:val="nil"/>
              <w:right w:val="nil"/>
            </w:tcBorders>
            <w:vAlign w:val="center"/>
          </w:tcPr>
          <w:p w14:paraId="44D94576" w14:textId="77777777" w:rsidR="00134ADD" w:rsidRPr="00F97CD3" w:rsidRDefault="00134ADD" w:rsidP="007F6598">
            <w:pPr>
              <w:jc w:val="center"/>
              <w:rPr>
                <w:sz w:val="16"/>
                <w:szCs w:val="16"/>
                <w:lang w:eastAsia="zh-CN"/>
              </w:rPr>
            </w:pPr>
            <w:r>
              <w:rPr>
                <w:rFonts w:hint="eastAsia"/>
                <w:sz w:val="16"/>
                <w:szCs w:val="16"/>
                <w:lang w:eastAsia="zh-CN"/>
              </w:rPr>
              <w:t>175.8</w:t>
            </w:r>
          </w:p>
        </w:tc>
        <w:tc>
          <w:tcPr>
            <w:tcW w:w="656" w:type="dxa"/>
            <w:tcBorders>
              <w:top w:val="nil"/>
              <w:left w:val="nil"/>
              <w:bottom w:val="nil"/>
              <w:right w:val="nil"/>
            </w:tcBorders>
            <w:vAlign w:val="center"/>
          </w:tcPr>
          <w:p w14:paraId="5E4A901D" w14:textId="77777777" w:rsidR="00134ADD" w:rsidRPr="00F97CD3" w:rsidRDefault="00134ADD" w:rsidP="007F6598">
            <w:pPr>
              <w:jc w:val="center"/>
              <w:rPr>
                <w:sz w:val="16"/>
                <w:szCs w:val="16"/>
                <w:lang w:eastAsia="zh-CN"/>
              </w:rPr>
            </w:pPr>
            <w:r>
              <w:rPr>
                <w:rFonts w:hint="eastAsia"/>
                <w:sz w:val="16"/>
                <w:szCs w:val="16"/>
                <w:lang w:eastAsia="zh-CN"/>
              </w:rPr>
              <w:t>103.6</w:t>
            </w:r>
          </w:p>
        </w:tc>
        <w:tc>
          <w:tcPr>
            <w:tcW w:w="576" w:type="dxa"/>
            <w:tcBorders>
              <w:top w:val="nil"/>
              <w:left w:val="nil"/>
              <w:bottom w:val="nil"/>
              <w:right w:val="nil"/>
            </w:tcBorders>
            <w:vAlign w:val="center"/>
          </w:tcPr>
          <w:p w14:paraId="6D87A271" w14:textId="77777777" w:rsidR="00134ADD" w:rsidRPr="00F97CD3" w:rsidRDefault="00134ADD" w:rsidP="007F6598">
            <w:pPr>
              <w:jc w:val="center"/>
              <w:rPr>
                <w:sz w:val="16"/>
                <w:szCs w:val="16"/>
                <w:lang w:eastAsia="zh-CN"/>
              </w:rPr>
            </w:pPr>
            <w:r>
              <w:rPr>
                <w:rFonts w:hint="eastAsia"/>
                <w:sz w:val="16"/>
                <w:szCs w:val="16"/>
                <w:lang w:eastAsia="zh-CN"/>
              </w:rPr>
              <w:t>80.2</w:t>
            </w:r>
          </w:p>
        </w:tc>
        <w:tc>
          <w:tcPr>
            <w:tcW w:w="576" w:type="dxa"/>
            <w:tcBorders>
              <w:top w:val="nil"/>
              <w:left w:val="nil"/>
              <w:bottom w:val="nil"/>
              <w:right w:val="nil"/>
            </w:tcBorders>
            <w:vAlign w:val="center"/>
          </w:tcPr>
          <w:p w14:paraId="076FB733" w14:textId="77777777" w:rsidR="00134ADD" w:rsidRPr="00F97CD3" w:rsidRDefault="00134ADD" w:rsidP="007F6598">
            <w:pPr>
              <w:jc w:val="center"/>
              <w:rPr>
                <w:sz w:val="16"/>
                <w:szCs w:val="16"/>
                <w:lang w:eastAsia="zh-CN"/>
              </w:rPr>
            </w:pPr>
            <w:r>
              <w:rPr>
                <w:rFonts w:hint="eastAsia"/>
                <w:sz w:val="16"/>
                <w:szCs w:val="16"/>
                <w:lang w:eastAsia="zh-CN"/>
              </w:rPr>
              <w:t>57.4</w:t>
            </w:r>
          </w:p>
        </w:tc>
        <w:tc>
          <w:tcPr>
            <w:tcW w:w="656" w:type="dxa"/>
            <w:tcBorders>
              <w:top w:val="nil"/>
              <w:left w:val="nil"/>
              <w:bottom w:val="nil"/>
              <w:right w:val="nil"/>
            </w:tcBorders>
            <w:vAlign w:val="center"/>
          </w:tcPr>
          <w:p w14:paraId="63D3D373" w14:textId="77777777" w:rsidR="00134ADD" w:rsidRPr="00F97CD3" w:rsidRDefault="00134ADD" w:rsidP="007F6598">
            <w:pPr>
              <w:jc w:val="center"/>
              <w:rPr>
                <w:sz w:val="16"/>
                <w:szCs w:val="16"/>
                <w:lang w:eastAsia="zh-CN"/>
              </w:rPr>
            </w:pPr>
            <w:r>
              <w:rPr>
                <w:rFonts w:hint="eastAsia"/>
                <w:sz w:val="16"/>
                <w:szCs w:val="16"/>
                <w:lang w:eastAsia="zh-CN"/>
              </w:rPr>
              <w:t>58.6</w:t>
            </w:r>
          </w:p>
        </w:tc>
      </w:tr>
      <w:tr w:rsidR="00134ADD" w:rsidRPr="00F97CD3" w14:paraId="7CD1B2D6" w14:textId="77777777" w:rsidTr="007F6598">
        <w:trPr>
          <w:trHeight w:val="126"/>
          <w:jc w:val="center"/>
        </w:trPr>
        <w:tc>
          <w:tcPr>
            <w:tcW w:w="1327" w:type="dxa"/>
            <w:tcBorders>
              <w:top w:val="single" w:sz="6" w:space="0" w:color="auto"/>
              <w:left w:val="nil"/>
              <w:bottom w:val="nil"/>
              <w:right w:val="nil"/>
            </w:tcBorders>
            <w:vAlign w:val="center"/>
          </w:tcPr>
          <w:p w14:paraId="22527101" w14:textId="77777777" w:rsidR="00134ADD" w:rsidRPr="00F97CD3" w:rsidRDefault="00134ADD" w:rsidP="007F6598">
            <w:pPr>
              <w:jc w:val="both"/>
              <w:rPr>
                <w:sz w:val="16"/>
                <w:szCs w:val="16"/>
                <w:lang w:eastAsia="zh-CN"/>
              </w:rPr>
            </w:pPr>
            <w:r w:rsidRPr="00F97CD3">
              <w:rPr>
                <w:rFonts w:hint="eastAsia"/>
                <w:sz w:val="16"/>
                <w:szCs w:val="16"/>
                <w:lang w:eastAsia="zh-CN"/>
              </w:rPr>
              <w:t>thread number</w:t>
            </w:r>
          </w:p>
        </w:tc>
        <w:tc>
          <w:tcPr>
            <w:tcW w:w="656" w:type="dxa"/>
            <w:tcBorders>
              <w:top w:val="single" w:sz="6" w:space="0" w:color="auto"/>
              <w:left w:val="nil"/>
              <w:bottom w:val="nil"/>
              <w:right w:val="nil"/>
            </w:tcBorders>
            <w:vAlign w:val="center"/>
          </w:tcPr>
          <w:p w14:paraId="4FC603D6" w14:textId="77777777" w:rsidR="00134ADD" w:rsidRPr="00F97CD3" w:rsidRDefault="00134ADD" w:rsidP="007F6598">
            <w:pPr>
              <w:jc w:val="center"/>
              <w:rPr>
                <w:sz w:val="16"/>
                <w:szCs w:val="16"/>
                <w:lang w:eastAsia="zh-CN"/>
              </w:rPr>
            </w:pPr>
            <w:r w:rsidRPr="00F97CD3">
              <w:rPr>
                <w:rFonts w:hint="eastAsia"/>
                <w:sz w:val="16"/>
                <w:szCs w:val="16"/>
                <w:lang w:eastAsia="zh-CN"/>
              </w:rPr>
              <w:t>32</w:t>
            </w:r>
          </w:p>
        </w:tc>
        <w:tc>
          <w:tcPr>
            <w:tcW w:w="656" w:type="dxa"/>
            <w:tcBorders>
              <w:top w:val="single" w:sz="6" w:space="0" w:color="auto"/>
              <w:left w:val="nil"/>
              <w:bottom w:val="nil"/>
              <w:right w:val="nil"/>
            </w:tcBorders>
            <w:vAlign w:val="center"/>
          </w:tcPr>
          <w:p w14:paraId="7A8E05BA" w14:textId="77777777" w:rsidR="00134ADD" w:rsidRPr="00F97CD3" w:rsidRDefault="00134ADD" w:rsidP="007F6598">
            <w:pPr>
              <w:jc w:val="center"/>
              <w:rPr>
                <w:sz w:val="16"/>
                <w:szCs w:val="16"/>
                <w:lang w:eastAsia="zh-CN"/>
              </w:rPr>
            </w:pPr>
            <w:r w:rsidRPr="00F97CD3">
              <w:rPr>
                <w:rFonts w:hint="eastAsia"/>
                <w:sz w:val="16"/>
                <w:szCs w:val="16"/>
                <w:lang w:eastAsia="zh-CN"/>
              </w:rPr>
              <w:t>64</w:t>
            </w:r>
          </w:p>
        </w:tc>
        <w:tc>
          <w:tcPr>
            <w:tcW w:w="576" w:type="dxa"/>
            <w:tcBorders>
              <w:top w:val="single" w:sz="6" w:space="0" w:color="auto"/>
              <w:left w:val="nil"/>
              <w:bottom w:val="nil"/>
              <w:right w:val="nil"/>
            </w:tcBorders>
            <w:vAlign w:val="center"/>
          </w:tcPr>
          <w:p w14:paraId="357E9A5F" w14:textId="77777777" w:rsidR="00134ADD" w:rsidRPr="00F97CD3" w:rsidRDefault="00134ADD" w:rsidP="007F6598">
            <w:pPr>
              <w:jc w:val="center"/>
              <w:rPr>
                <w:sz w:val="16"/>
                <w:szCs w:val="16"/>
                <w:lang w:eastAsia="zh-CN"/>
              </w:rPr>
            </w:pPr>
            <w:r w:rsidRPr="00F97CD3">
              <w:rPr>
                <w:rFonts w:hint="eastAsia"/>
                <w:sz w:val="16"/>
                <w:szCs w:val="16"/>
                <w:lang w:eastAsia="zh-CN"/>
              </w:rPr>
              <w:t>128</w:t>
            </w:r>
          </w:p>
        </w:tc>
        <w:tc>
          <w:tcPr>
            <w:tcW w:w="576" w:type="dxa"/>
            <w:tcBorders>
              <w:top w:val="single" w:sz="6" w:space="0" w:color="auto"/>
              <w:left w:val="nil"/>
              <w:bottom w:val="nil"/>
              <w:right w:val="nil"/>
            </w:tcBorders>
            <w:vAlign w:val="center"/>
          </w:tcPr>
          <w:p w14:paraId="54F4F445" w14:textId="77777777" w:rsidR="00134ADD" w:rsidRPr="00F97CD3" w:rsidRDefault="00134ADD" w:rsidP="007F6598">
            <w:pPr>
              <w:jc w:val="center"/>
              <w:rPr>
                <w:sz w:val="16"/>
                <w:szCs w:val="16"/>
                <w:lang w:eastAsia="zh-CN"/>
              </w:rPr>
            </w:pPr>
            <w:r w:rsidRPr="00F97CD3">
              <w:rPr>
                <w:rFonts w:hint="eastAsia"/>
                <w:sz w:val="16"/>
                <w:szCs w:val="16"/>
                <w:lang w:eastAsia="zh-CN"/>
              </w:rPr>
              <w:t>256</w:t>
            </w:r>
          </w:p>
        </w:tc>
        <w:tc>
          <w:tcPr>
            <w:tcW w:w="656" w:type="dxa"/>
            <w:tcBorders>
              <w:top w:val="single" w:sz="6" w:space="0" w:color="auto"/>
              <w:left w:val="nil"/>
              <w:bottom w:val="nil"/>
              <w:right w:val="nil"/>
            </w:tcBorders>
            <w:vAlign w:val="center"/>
          </w:tcPr>
          <w:p w14:paraId="544BD907" w14:textId="77777777" w:rsidR="00134ADD" w:rsidRPr="00F97CD3" w:rsidRDefault="00134ADD" w:rsidP="007F6598">
            <w:pPr>
              <w:jc w:val="center"/>
              <w:rPr>
                <w:sz w:val="16"/>
                <w:szCs w:val="16"/>
                <w:lang w:eastAsia="zh-CN"/>
              </w:rPr>
            </w:pPr>
            <w:r w:rsidRPr="00F97CD3">
              <w:rPr>
                <w:rFonts w:hint="eastAsia"/>
                <w:sz w:val="16"/>
                <w:szCs w:val="16"/>
                <w:lang w:eastAsia="zh-CN"/>
              </w:rPr>
              <w:t>512</w:t>
            </w:r>
          </w:p>
        </w:tc>
      </w:tr>
      <w:tr w:rsidR="00134ADD" w:rsidRPr="00F97CD3" w14:paraId="45FCC949" w14:textId="77777777" w:rsidTr="007F6598">
        <w:trPr>
          <w:trHeight w:val="126"/>
          <w:jc w:val="center"/>
        </w:trPr>
        <w:tc>
          <w:tcPr>
            <w:tcW w:w="1327" w:type="dxa"/>
            <w:tcBorders>
              <w:top w:val="nil"/>
              <w:left w:val="nil"/>
              <w:bottom w:val="double" w:sz="6" w:space="0" w:color="auto"/>
              <w:right w:val="nil"/>
            </w:tcBorders>
            <w:vAlign w:val="center"/>
          </w:tcPr>
          <w:p w14:paraId="13C6BF05" w14:textId="77777777" w:rsidR="00134ADD" w:rsidRPr="00F97CD3" w:rsidRDefault="00134ADD" w:rsidP="007F6598">
            <w:pPr>
              <w:jc w:val="both"/>
              <w:rPr>
                <w:sz w:val="16"/>
                <w:szCs w:val="16"/>
                <w:lang w:eastAsia="zh-CN"/>
              </w:rPr>
            </w:pPr>
            <w:r w:rsidRPr="00F97CD3">
              <w:rPr>
                <w:rFonts w:hint="eastAsia"/>
                <w:sz w:val="16"/>
                <w:szCs w:val="16"/>
                <w:lang w:eastAsia="zh-CN"/>
              </w:rPr>
              <w:t>training time (s)</w:t>
            </w:r>
          </w:p>
        </w:tc>
        <w:tc>
          <w:tcPr>
            <w:tcW w:w="656" w:type="dxa"/>
            <w:tcBorders>
              <w:top w:val="nil"/>
              <w:left w:val="nil"/>
              <w:bottom w:val="double" w:sz="6" w:space="0" w:color="auto"/>
              <w:right w:val="nil"/>
            </w:tcBorders>
            <w:vAlign w:val="center"/>
          </w:tcPr>
          <w:p w14:paraId="4A9ADF49" w14:textId="77777777" w:rsidR="00134ADD" w:rsidRPr="00F97CD3" w:rsidRDefault="00134ADD" w:rsidP="007F6598">
            <w:pPr>
              <w:jc w:val="center"/>
              <w:rPr>
                <w:sz w:val="16"/>
                <w:szCs w:val="16"/>
                <w:lang w:eastAsia="zh-CN"/>
              </w:rPr>
            </w:pPr>
            <w:r>
              <w:rPr>
                <w:rFonts w:hint="eastAsia"/>
                <w:sz w:val="16"/>
                <w:szCs w:val="16"/>
                <w:lang w:eastAsia="zh-CN"/>
              </w:rPr>
              <w:t>59.9</w:t>
            </w:r>
          </w:p>
        </w:tc>
        <w:tc>
          <w:tcPr>
            <w:tcW w:w="656" w:type="dxa"/>
            <w:tcBorders>
              <w:top w:val="nil"/>
              <w:left w:val="nil"/>
              <w:bottom w:val="double" w:sz="6" w:space="0" w:color="auto"/>
              <w:right w:val="nil"/>
            </w:tcBorders>
            <w:vAlign w:val="center"/>
          </w:tcPr>
          <w:p w14:paraId="3274BD66" w14:textId="77777777" w:rsidR="00134ADD" w:rsidRPr="00F97CD3" w:rsidRDefault="00134ADD" w:rsidP="007F6598">
            <w:pPr>
              <w:jc w:val="center"/>
              <w:rPr>
                <w:sz w:val="16"/>
                <w:szCs w:val="16"/>
                <w:lang w:eastAsia="zh-CN"/>
              </w:rPr>
            </w:pPr>
            <w:r>
              <w:rPr>
                <w:rFonts w:hint="eastAsia"/>
                <w:sz w:val="16"/>
                <w:szCs w:val="16"/>
                <w:lang w:eastAsia="zh-CN"/>
              </w:rPr>
              <w:t>63.5</w:t>
            </w:r>
          </w:p>
        </w:tc>
        <w:tc>
          <w:tcPr>
            <w:tcW w:w="576" w:type="dxa"/>
            <w:tcBorders>
              <w:top w:val="nil"/>
              <w:left w:val="nil"/>
              <w:bottom w:val="double" w:sz="6" w:space="0" w:color="auto"/>
              <w:right w:val="nil"/>
            </w:tcBorders>
            <w:vAlign w:val="center"/>
          </w:tcPr>
          <w:p w14:paraId="4392CFA4" w14:textId="77777777" w:rsidR="00134ADD" w:rsidRPr="00F97CD3" w:rsidRDefault="00134ADD" w:rsidP="007F6598">
            <w:pPr>
              <w:jc w:val="center"/>
              <w:rPr>
                <w:sz w:val="16"/>
                <w:szCs w:val="16"/>
                <w:lang w:eastAsia="zh-CN"/>
              </w:rPr>
            </w:pPr>
            <w:r>
              <w:rPr>
                <w:rFonts w:hint="eastAsia"/>
                <w:sz w:val="16"/>
                <w:szCs w:val="16"/>
                <w:lang w:eastAsia="zh-CN"/>
              </w:rPr>
              <w:t>68.7</w:t>
            </w:r>
          </w:p>
        </w:tc>
        <w:tc>
          <w:tcPr>
            <w:tcW w:w="576" w:type="dxa"/>
            <w:tcBorders>
              <w:top w:val="nil"/>
              <w:left w:val="nil"/>
              <w:bottom w:val="double" w:sz="6" w:space="0" w:color="auto"/>
              <w:right w:val="nil"/>
            </w:tcBorders>
            <w:vAlign w:val="center"/>
          </w:tcPr>
          <w:p w14:paraId="72349B65" w14:textId="77777777" w:rsidR="00134ADD" w:rsidRPr="00F97CD3" w:rsidRDefault="00134ADD" w:rsidP="007F6598">
            <w:pPr>
              <w:jc w:val="center"/>
              <w:rPr>
                <w:sz w:val="16"/>
                <w:szCs w:val="16"/>
                <w:lang w:eastAsia="zh-CN"/>
              </w:rPr>
            </w:pPr>
            <w:r>
              <w:rPr>
                <w:rFonts w:hint="eastAsia"/>
                <w:sz w:val="16"/>
                <w:szCs w:val="16"/>
                <w:lang w:eastAsia="zh-CN"/>
              </w:rPr>
              <w:t>86.9</w:t>
            </w:r>
          </w:p>
        </w:tc>
        <w:tc>
          <w:tcPr>
            <w:tcW w:w="656" w:type="dxa"/>
            <w:tcBorders>
              <w:top w:val="nil"/>
              <w:left w:val="nil"/>
              <w:bottom w:val="double" w:sz="6" w:space="0" w:color="auto"/>
              <w:right w:val="nil"/>
            </w:tcBorders>
            <w:vAlign w:val="center"/>
          </w:tcPr>
          <w:p w14:paraId="673A6335" w14:textId="77777777" w:rsidR="00134ADD" w:rsidRPr="00F97CD3" w:rsidRDefault="00134ADD" w:rsidP="007F6598">
            <w:pPr>
              <w:jc w:val="center"/>
              <w:rPr>
                <w:sz w:val="16"/>
                <w:szCs w:val="16"/>
                <w:lang w:eastAsia="zh-CN"/>
              </w:rPr>
            </w:pPr>
            <w:r>
              <w:rPr>
                <w:rFonts w:hint="eastAsia"/>
                <w:sz w:val="16"/>
                <w:szCs w:val="16"/>
                <w:lang w:eastAsia="zh-CN"/>
              </w:rPr>
              <w:t>138.8</w:t>
            </w:r>
          </w:p>
        </w:tc>
      </w:tr>
    </w:tbl>
    <w:p w14:paraId="0DC2D7FB" w14:textId="77777777" w:rsidR="00134ADD" w:rsidRPr="00F97CD3" w:rsidRDefault="00134ADD" w:rsidP="00134ADD">
      <w:pPr>
        <w:pStyle w:val="IEEEFigure"/>
      </w:pPr>
      <w:r>
        <w:rPr>
          <w:lang w:eastAsia="en-US"/>
        </w:rPr>
        <w:lastRenderedPageBreak/>
        <w:drawing>
          <wp:inline distT="0" distB="0" distL="0" distR="0" wp14:anchorId="08295DA8" wp14:editId="35FA9C52">
            <wp:extent cx="3200400" cy="1985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9.png"/>
                    <pic:cNvPicPr/>
                  </pic:nvPicPr>
                  <pic:blipFill>
                    <a:blip r:embed="rId20">
                      <a:extLst>
                        <a:ext uri="{28A0092B-C50C-407E-A947-70E740481C1C}">
                          <a14:useLocalDpi xmlns:a14="http://schemas.microsoft.com/office/drawing/2010/main" val="0"/>
                        </a:ext>
                      </a:extLst>
                    </a:blip>
                    <a:stretch>
                      <a:fillRect/>
                    </a:stretch>
                  </pic:blipFill>
                  <pic:spPr>
                    <a:xfrm>
                      <a:off x="0" y="0"/>
                      <a:ext cx="3200400" cy="1985645"/>
                    </a:xfrm>
                    <a:prstGeom prst="rect">
                      <a:avLst/>
                    </a:prstGeom>
                  </pic:spPr>
                </pic:pic>
              </a:graphicData>
            </a:graphic>
          </wp:inline>
        </w:drawing>
      </w:r>
    </w:p>
    <w:p w14:paraId="06E45F3A" w14:textId="77777777" w:rsidR="00134ADD" w:rsidRPr="00F97CD3" w:rsidRDefault="00134ADD" w:rsidP="00134ADD">
      <w:pPr>
        <w:pStyle w:val="IEEEFigureCaption"/>
        <w:rPr>
          <w:lang w:eastAsia="zh-CN"/>
        </w:rPr>
      </w:pPr>
      <w:proofErr w:type="gramStart"/>
      <w:r w:rsidRPr="00F97CD3">
        <w:t>Fig.</w:t>
      </w:r>
      <w:proofErr w:type="gramEnd"/>
      <w:r w:rsidRPr="00F97CD3">
        <w:t xml:space="preserve"> </w:t>
      </w:r>
      <w:r w:rsidR="0012349D">
        <w:fldChar w:fldCharType="begin"/>
      </w:r>
      <w:r w:rsidR="0012349D">
        <w:instrText xml:space="preserve"> SEQ Fig. \* ARABIC </w:instrText>
      </w:r>
      <w:r w:rsidR="0012349D">
        <w:fldChar w:fldCharType="separate"/>
      </w:r>
      <w:r>
        <w:rPr>
          <w:noProof/>
        </w:rPr>
        <w:t>9</w:t>
      </w:r>
      <w:r w:rsidR="0012349D">
        <w:rPr>
          <w:noProof/>
        </w:rPr>
        <w:fldChar w:fldCharType="end"/>
      </w:r>
      <w:r w:rsidRPr="00F97CD3">
        <w:t>.  Training time versus different numbers of threads</w:t>
      </w:r>
    </w:p>
    <w:p w14:paraId="0225D98A" w14:textId="77777777" w:rsidR="00134ADD" w:rsidRPr="00F97CD3" w:rsidRDefault="00134ADD" w:rsidP="00134ADD">
      <w:pPr>
        <w:pStyle w:val="IEEEPlainText"/>
        <w:spacing w:before="160"/>
        <w:rPr>
          <w:lang w:eastAsia="zh-CN"/>
        </w:rPr>
      </w:pPr>
      <w:r w:rsidRPr="00F97CD3">
        <w:rPr>
          <w:lang w:eastAsia="zh-CN"/>
        </w:rPr>
        <w:t xml:space="preserve">The result demonstrates that the fastest thread configuration number </w:t>
      </w:r>
      <w:r w:rsidRPr="00F97CD3">
        <w:rPr>
          <w:rFonts w:hint="eastAsia"/>
          <w:lang w:eastAsia="zh-CN"/>
        </w:rPr>
        <w:t>start from 8</w:t>
      </w:r>
      <w:r w:rsidRPr="00F97CD3">
        <w:rPr>
          <w:lang w:eastAsia="zh-CN"/>
        </w:rPr>
        <w:t xml:space="preserve">, which </w:t>
      </w:r>
      <w:r w:rsidRPr="00F97CD3">
        <w:rPr>
          <w:rFonts w:hint="eastAsia"/>
          <w:lang w:eastAsia="zh-CN"/>
        </w:rPr>
        <w:t>equals to</w:t>
      </w:r>
      <w:r w:rsidRPr="00F97CD3">
        <w:rPr>
          <w:lang w:eastAsia="zh-CN"/>
        </w:rPr>
        <w:t xml:space="preserve"> the thread number of CPU in this case.  It is </w:t>
      </w:r>
      <w:r>
        <w:rPr>
          <w:rFonts w:hint="eastAsia"/>
          <w:lang w:eastAsia="zh-CN"/>
        </w:rPr>
        <w:t>more than</w:t>
      </w:r>
      <w:r w:rsidRPr="00F97CD3">
        <w:rPr>
          <w:lang w:eastAsia="zh-CN"/>
        </w:rPr>
        <w:t xml:space="preserve"> 3</w:t>
      </w:r>
      <w:r w:rsidRPr="00F97CD3">
        <w:rPr>
          <w:rFonts w:hint="eastAsia"/>
          <w:lang w:eastAsia="zh-CN"/>
        </w:rPr>
        <w:t>-</w:t>
      </w:r>
      <w:r w:rsidRPr="00F97CD3">
        <w:rPr>
          <w:lang w:eastAsia="zh-CN"/>
        </w:rPr>
        <w:t xml:space="preserve">time </w:t>
      </w:r>
      <w:r w:rsidRPr="00F97CD3">
        <w:rPr>
          <w:rFonts w:hint="eastAsia"/>
          <w:lang w:eastAsia="zh-CN"/>
        </w:rPr>
        <w:t>(</w:t>
      </w:r>
      <m:oMath>
        <m:f>
          <m:fPr>
            <m:ctrlPr>
              <w:rPr>
                <w:rFonts w:ascii="Cambria Math" w:hAnsi="Cambria Math"/>
                <w:i/>
                <w:lang w:eastAsia="zh-CN"/>
              </w:rPr>
            </m:ctrlPr>
          </m:fPr>
          <m:num>
            <m:r>
              <w:rPr>
                <w:rFonts w:ascii="Cambria Math" w:hAnsi="Cambria Math"/>
                <w:lang w:eastAsia="zh-CN"/>
              </w:rPr>
              <m:t>175.8</m:t>
            </m:r>
          </m:num>
          <m:den>
            <m:r>
              <w:rPr>
                <w:rFonts w:ascii="Cambria Math" w:hAnsi="Cambria Math"/>
                <w:lang w:eastAsia="zh-CN"/>
              </w:rPr>
              <m:t>57.4</m:t>
            </m:r>
          </m:den>
        </m:f>
        <m:r>
          <m:rPr>
            <m:sty m:val="p"/>
          </m:rPr>
          <w:rPr>
            <w:rFonts w:ascii="Cambria Math" w:hAnsi="Cambria Math"/>
            <w:lang w:eastAsia="zh-CN"/>
          </w:rPr>
          <m:t>≈3.1</m:t>
        </m:r>
      </m:oMath>
      <w:r w:rsidRPr="00F97CD3">
        <w:rPr>
          <w:rFonts w:hint="eastAsia"/>
          <w:lang w:eastAsia="zh-CN"/>
        </w:rPr>
        <w:t xml:space="preserve">) </w:t>
      </w:r>
      <w:r w:rsidRPr="00F97CD3">
        <w:rPr>
          <w:lang w:eastAsia="zh-CN"/>
        </w:rPr>
        <w:t>faster than training with single thread but not able to reach an ideal 8</w:t>
      </w:r>
      <w:r w:rsidRPr="00F97CD3">
        <w:rPr>
          <w:rFonts w:hint="eastAsia"/>
          <w:lang w:eastAsia="zh-CN"/>
        </w:rPr>
        <w:t>-</w:t>
      </w:r>
      <w:r w:rsidRPr="00F97CD3">
        <w:rPr>
          <w:lang w:eastAsia="zh-CN"/>
        </w:rPr>
        <w:t>time because of communication problem mentioned before.  With the increase number of threads more than</w:t>
      </w:r>
      <w:r w:rsidRPr="00F97CD3">
        <w:rPr>
          <w:rFonts w:hint="eastAsia"/>
          <w:lang w:eastAsia="zh-CN"/>
        </w:rPr>
        <w:t xml:space="preserve"> 8</w:t>
      </w:r>
      <w:r w:rsidRPr="00F97CD3">
        <w:rPr>
          <w:lang w:eastAsia="zh-CN"/>
        </w:rPr>
        <w:t>, training time slightly goes up because of scheduling problem mentioned before.</w:t>
      </w:r>
    </w:p>
    <w:p w14:paraId="01172FB8" w14:textId="77777777" w:rsidR="00134ADD" w:rsidRPr="00F97CD3" w:rsidRDefault="00134ADD" w:rsidP="00134ADD">
      <w:pPr>
        <w:pStyle w:val="IEEETableCaption"/>
      </w:pPr>
      <w:r w:rsidRPr="00F97CD3">
        <w:t xml:space="preserve">TABLE </w:t>
      </w:r>
      <w:r w:rsidR="0012349D">
        <w:fldChar w:fldCharType="begin"/>
      </w:r>
      <w:r w:rsidR="0012349D">
        <w:instrText xml:space="preserve"> SEQ TABLE \* ROMAN </w:instrText>
      </w:r>
      <w:r w:rsidR="0012349D">
        <w:fldChar w:fldCharType="separate"/>
      </w:r>
      <w:r>
        <w:rPr>
          <w:noProof/>
        </w:rPr>
        <w:t>IV</w:t>
      </w:r>
      <w:r w:rsidR="0012349D">
        <w:rPr>
          <w:noProof/>
        </w:rPr>
        <w:fldChar w:fldCharType="end"/>
      </w:r>
      <w:r w:rsidRPr="00F97CD3">
        <w:br/>
        <w:t>Neural Network Configuration</w:t>
      </w:r>
      <w:r w:rsidRPr="00F97CD3">
        <w:br/>
        <w:t>for Multi-Thread Efficiency Experiment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2194"/>
        <w:gridCol w:w="1194"/>
      </w:tblGrid>
      <w:tr w:rsidR="00134ADD" w:rsidRPr="00F97CD3" w14:paraId="24E498BF" w14:textId="77777777" w:rsidTr="007F6598">
        <w:trPr>
          <w:trHeight w:val="72"/>
          <w:jc w:val="center"/>
        </w:trPr>
        <w:tc>
          <w:tcPr>
            <w:tcW w:w="2194" w:type="dxa"/>
            <w:tcBorders>
              <w:top w:val="double" w:sz="6" w:space="0" w:color="auto"/>
              <w:left w:val="nil"/>
              <w:bottom w:val="single" w:sz="6" w:space="0" w:color="auto"/>
              <w:right w:val="nil"/>
            </w:tcBorders>
            <w:vAlign w:val="center"/>
          </w:tcPr>
          <w:p w14:paraId="718E5C3E" w14:textId="77777777" w:rsidR="00134ADD" w:rsidRPr="00F97CD3" w:rsidRDefault="00134ADD" w:rsidP="007F6598">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194" w:type="dxa"/>
            <w:tcBorders>
              <w:top w:val="double" w:sz="6" w:space="0" w:color="auto"/>
              <w:left w:val="nil"/>
              <w:bottom w:val="single" w:sz="6" w:space="0" w:color="auto"/>
              <w:right w:val="nil"/>
            </w:tcBorders>
            <w:vAlign w:val="center"/>
          </w:tcPr>
          <w:p w14:paraId="7D75A269" w14:textId="77777777" w:rsidR="00134ADD" w:rsidRPr="00F97CD3" w:rsidRDefault="00134ADD" w:rsidP="007F6598">
            <w:pPr>
              <w:pStyle w:val="TableTitle"/>
              <w:rPr>
                <w:smallCaps w:val="0"/>
              </w:rPr>
            </w:pPr>
            <w:r w:rsidRPr="00F97CD3">
              <w:rPr>
                <w:smallCaps w:val="0"/>
              </w:rPr>
              <w:t>Configuration</w:t>
            </w:r>
          </w:p>
        </w:tc>
      </w:tr>
      <w:tr w:rsidR="00134ADD" w:rsidRPr="00F97CD3" w14:paraId="134523B8" w14:textId="77777777" w:rsidTr="007F6598">
        <w:trPr>
          <w:jc w:val="center"/>
        </w:trPr>
        <w:tc>
          <w:tcPr>
            <w:tcW w:w="2194" w:type="dxa"/>
            <w:tcBorders>
              <w:top w:val="nil"/>
              <w:left w:val="nil"/>
              <w:bottom w:val="nil"/>
              <w:right w:val="nil"/>
            </w:tcBorders>
          </w:tcPr>
          <w:p w14:paraId="70C4A1F0" w14:textId="77777777" w:rsidR="00134ADD" w:rsidRPr="00F97CD3" w:rsidRDefault="00134ADD" w:rsidP="007F6598">
            <w:pPr>
              <w:jc w:val="both"/>
              <w:rPr>
                <w:sz w:val="16"/>
                <w:szCs w:val="16"/>
              </w:rPr>
            </w:pPr>
            <w:r w:rsidRPr="00F97CD3">
              <w:rPr>
                <w:sz w:val="16"/>
                <w:szCs w:val="16"/>
              </w:rPr>
              <w:t>input node number</w:t>
            </w:r>
          </w:p>
        </w:tc>
        <w:tc>
          <w:tcPr>
            <w:tcW w:w="1194" w:type="dxa"/>
            <w:tcBorders>
              <w:top w:val="nil"/>
              <w:left w:val="nil"/>
              <w:bottom w:val="nil"/>
              <w:right w:val="nil"/>
            </w:tcBorders>
          </w:tcPr>
          <w:p w14:paraId="42856A20" w14:textId="77777777" w:rsidR="00134ADD" w:rsidRPr="00F97CD3" w:rsidRDefault="00134ADD" w:rsidP="007F6598">
            <w:pPr>
              <w:jc w:val="both"/>
              <w:rPr>
                <w:sz w:val="16"/>
                <w:szCs w:val="16"/>
                <w:lang w:eastAsia="zh-CN"/>
              </w:rPr>
            </w:pPr>
            <w:r w:rsidRPr="00F97CD3">
              <w:rPr>
                <w:rFonts w:hint="eastAsia"/>
                <w:sz w:val="16"/>
                <w:szCs w:val="16"/>
                <w:lang w:eastAsia="zh-CN"/>
              </w:rPr>
              <w:t>10</w:t>
            </w:r>
          </w:p>
        </w:tc>
      </w:tr>
      <w:tr w:rsidR="00134ADD" w:rsidRPr="00F97CD3" w14:paraId="33894ECA" w14:textId="77777777" w:rsidTr="007F6598">
        <w:trPr>
          <w:jc w:val="center"/>
        </w:trPr>
        <w:tc>
          <w:tcPr>
            <w:tcW w:w="2194" w:type="dxa"/>
            <w:tcBorders>
              <w:top w:val="nil"/>
              <w:left w:val="nil"/>
              <w:bottom w:val="nil"/>
              <w:right w:val="nil"/>
            </w:tcBorders>
          </w:tcPr>
          <w:p w14:paraId="5E78185E" w14:textId="77777777" w:rsidR="00134ADD" w:rsidRPr="00F97CD3" w:rsidRDefault="00134ADD" w:rsidP="007F6598">
            <w:pPr>
              <w:jc w:val="both"/>
              <w:rPr>
                <w:sz w:val="16"/>
                <w:szCs w:val="16"/>
              </w:rPr>
            </w:pPr>
            <w:r w:rsidRPr="00F97CD3">
              <w:rPr>
                <w:sz w:val="16"/>
                <w:szCs w:val="16"/>
              </w:rPr>
              <w:t>hidden layer number</w:t>
            </w:r>
          </w:p>
        </w:tc>
        <w:tc>
          <w:tcPr>
            <w:tcW w:w="1194" w:type="dxa"/>
            <w:tcBorders>
              <w:top w:val="nil"/>
              <w:left w:val="nil"/>
              <w:bottom w:val="nil"/>
              <w:right w:val="nil"/>
            </w:tcBorders>
          </w:tcPr>
          <w:p w14:paraId="404BB5C6" w14:textId="77777777" w:rsidR="00134ADD" w:rsidRPr="00F97CD3" w:rsidRDefault="00134ADD" w:rsidP="007F6598">
            <w:pPr>
              <w:jc w:val="both"/>
              <w:rPr>
                <w:sz w:val="16"/>
                <w:szCs w:val="16"/>
              </w:rPr>
            </w:pPr>
            <w:r w:rsidRPr="00F97CD3">
              <w:rPr>
                <w:sz w:val="16"/>
                <w:szCs w:val="16"/>
              </w:rPr>
              <w:t>2</w:t>
            </w:r>
          </w:p>
        </w:tc>
      </w:tr>
      <w:tr w:rsidR="00134ADD" w:rsidRPr="00F97CD3" w14:paraId="086A0B26" w14:textId="77777777" w:rsidTr="007F6598">
        <w:trPr>
          <w:jc w:val="center"/>
        </w:trPr>
        <w:tc>
          <w:tcPr>
            <w:tcW w:w="2194" w:type="dxa"/>
            <w:tcBorders>
              <w:top w:val="nil"/>
              <w:left w:val="nil"/>
              <w:bottom w:val="nil"/>
              <w:right w:val="nil"/>
            </w:tcBorders>
          </w:tcPr>
          <w:p w14:paraId="35A05767" w14:textId="77777777" w:rsidR="00134ADD" w:rsidRPr="00F97CD3" w:rsidRDefault="00134ADD" w:rsidP="007F6598">
            <w:pPr>
              <w:jc w:val="both"/>
              <w:rPr>
                <w:sz w:val="16"/>
                <w:szCs w:val="16"/>
              </w:rPr>
            </w:pPr>
            <w:r w:rsidRPr="00F97CD3">
              <w:rPr>
                <w:sz w:val="16"/>
                <w:szCs w:val="16"/>
              </w:rPr>
              <w:t>hidden node number</w:t>
            </w:r>
          </w:p>
        </w:tc>
        <w:tc>
          <w:tcPr>
            <w:tcW w:w="1194" w:type="dxa"/>
            <w:tcBorders>
              <w:top w:val="nil"/>
              <w:left w:val="nil"/>
              <w:bottom w:val="nil"/>
              <w:right w:val="nil"/>
            </w:tcBorders>
          </w:tcPr>
          <w:p w14:paraId="6345D0D9" w14:textId="77777777" w:rsidR="00134ADD" w:rsidRPr="00F97CD3" w:rsidRDefault="00134ADD" w:rsidP="007F6598">
            <w:pPr>
              <w:jc w:val="both"/>
              <w:rPr>
                <w:sz w:val="16"/>
                <w:szCs w:val="16"/>
              </w:rPr>
            </w:pPr>
            <w:r w:rsidRPr="00F97CD3">
              <w:rPr>
                <w:sz w:val="16"/>
                <w:szCs w:val="16"/>
              </w:rPr>
              <w:t>10</w:t>
            </w:r>
          </w:p>
        </w:tc>
      </w:tr>
      <w:tr w:rsidR="00134ADD" w:rsidRPr="00F97CD3" w14:paraId="6FC05202" w14:textId="77777777" w:rsidTr="007F6598">
        <w:trPr>
          <w:jc w:val="center"/>
        </w:trPr>
        <w:tc>
          <w:tcPr>
            <w:tcW w:w="2194" w:type="dxa"/>
            <w:tcBorders>
              <w:top w:val="nil"/>
              <w:left w:val="nil"/>
              <w:bottom w:val="nil"/>
              <w:right w:val="nil"/>
            </w:tcBorders>
          </w:tcPr>
          <w:p w14:paraId="673A5D03" w14:textId="77777777" w:rsidR="00134ADD" w:rsidRPr="00F97CD3" w:rsidRDefault="00134ADD" w:rsidP="007F6598">
            <w:pPr>
              <w:jc w:val="both"/>
              <w:rPr>
                <w:sz w:val="16"/>
                <w:szCs w:val="16"/>
              </w:rPr>
            </w:pPr>
            <w:r w:rsidRPr="00F97CD3">
              <w:rPr>
                <w:sz w:val="16"/>
                <w:szCs w:val="16"/>
              </w:rPr>
              <w:t>hidden layer transfer function</w:t>
            </w:r>
          </w:p>
        </w:tc>
        <w:tc>
          <w:tcPr>
            <w:tcW w:w="1194" w:type="dxa"/>
            <w:tcBorders>
              <w:top w:val="nil"/>
              <w:left w:val="nil"/>
              <w:bottom w:val="nil"/>
              <w:right w:val="nil"/>
            </w:tcBorders>
          </w:tcPr>
          <w:p w14:paraId="450F1C5F" w14:textId="77777777" w:rsidR="00134ADD" w:rsidRPr="00F97CD3" w:rsidRDefault="00134ADD" w:rsidP="007F6598">
            <w:pPr>
              <w:jc w:val="both"/>
              <w:rPr>
                <w:sz w:val="16"/>
                <w:szCs w:val="16"/>
              </w:rPr>
            </w:pPr>
            <w:r w:rsidRPr="00F97CD3">
              <w:rPr>
                <w:sz w:val="16"/>
                <w:szCs w:val="16"/>
              </w:rPr>
              <w:t>log-sigmoid</w:t>
            </w:r>
          </w:p>
        </w:tc>
      </w:tr>
      <w:tr w:rsidR="00134ADD" w:rsidRPr="00F97CD3" w14:paraId="5243319B" w14:textId="77777777" w:rsidTr="007F6598">
        <w:trPr>
          <w:jc w:val="center"/>
        </w:trPr>
        <w:tc>
          <w:tcPr>
            <w:tcW w:w="2194" w:type="dxa"/>
            <w:tcBorders>
              <w:top w:val="nil"/>
              <w:left w:val="nil"/>
              <w:bottom w:val="nil"/>
              <w:right w:val="nil"/>
            </w:tcBorders>
          </w:tcPr>
          <w:p w14:paraId="40170D57" w14:textId="77777777" w:rsidR="00134ADD" w:rsidRPr="00F97CD3" w:rsidRDefault="00134ADD" w:rsidP="007F6598">
            <w:pPr>
              <w:jc w:val="both"/>
              <w:rPr>
                <w:sz w:val="16"/>
                <w:szCs w:val="16"/>
              </w:rPr>
            </w:pPr>
            <w:r w:rsidRPr="00F97CD3">
              <w:rPr>
                <w:sz w:val="16"/>
                <w:szCs w:val="16"/>
              </w:rPr>
              <w:t>output node number</w:t>
            </w:r>
          </w:p>
        </w:tc>
        <w:tc>
          <w:tcPr>
            <w:tcW w:w="1194" w:type="dxa"/>
            <w:tcBorders>
              <w:top w:val="nil"/>
              <w:left w:val="nil"/>
              <w:bottom w:val="nil"/>
              <w:right w:val="nil"/>
            </w:tcBorders>
          </w:tcPr>
          <w:p w14:paraId="4F678AC3" w14:textId="77777777" w:rsidR="00134ADD" w:rsidRPr="00F97CD3" w:rsidRDefault="00134ADD" w:rsidP="007F6598">
            <w:pPr>
              <w:jc w:val="both"/>
              <w:rPr>
                <w:sz w:val="16"/>
                <w:szCs w:val="16"/>
              </w:rPr>
            </w:pPr>
            <w:r w:rsidRPr="00F97CD3">
              <w:rPr>
                <w:sz w:val="16"/>
                <w:szCs w:val="16"/>
              </w:rPr>
              <w:t>1</w:t>
            </w:r>
          </w:p>
        </w:tc>
      </w:tr>
      <w:tr w:rsidR="00134ADD" w:rsidRPr="00F97CD3" w14:paraId="7ED65AAF" w14:textId="77777777" w:rsidTr="007F6598">
        <w:trPr>
          <w:jc w:val="center"/>
        </w:trPr>
        <w:tc>
          <w:tcPr>
            <w:tcW w:w="2194" w:type="dxa"/>
            <w:tcBorders>
              <w:top w:val="nil"/>
              <w:left w:val="nil"/>
              <w:bottom w:val="nil"/>
              <w:right w:val="nil"/>
            </w:tcBorders>
          </w:tcPr>
          <w:p w14:paraId="76D2EE2F" w14:textId="77777777" w:rsidR="00134ADD" w:rsidRPr="00F97CD3" w:rsidRDefault="00134ADD" w:rsidP="007F6598">
            <w:pPr>
              <w:jc w:val="both"/>
              <w:rPr>
                <w:sz w:val="16"/>
                <w:szCs w:val="16"/>
              </w:rPr>
            </w:pPr>
            <w:r w:rsidRPr="00F97CD3">
              <w:rPr>
                <w:sz w:val="16"/>
                <w:szCs w:val="16"/>
              </w:rPr>
              <w:t>output layer transfer function</w:t>
            </w:r>
          </w:p>
        </w:tc>
        <w:tc>
          <w:tcPr>
            <w:tcW w:w="1194" w:type="dxa"/>
            <w:tcBorders>
              <w:top w:val="nil"/>
              <w:left w:val="nil"/>
              <w:bottom w:val="nil"/>
              <w:right w:val="nil"/>
            </w:tcBorders>
          </w:tcPr>
          <w:p w14:paraId="150869FA" w14:textId="77777777" w:rsidR="00134ADD" w:rsidRPr="00F97CD3" w:rsidRDefault="00134ADD" w:rsidP="007F6598">
            <w:pPr>
              <w:jc w:val="both"/>
              <w:rPr>
                <w:sz w:val="16"/>
                <w:szCs w:val="16"/>
              </w:rPr>
            </w:pPr>
            <w:r w:rsidRPr="00F97CD3">
              <w:rPr>
                <w:rFonts w:hint="eastAsia"/>
                <w:sz w:val="16"/>
                <w:szCs w:val="16"/>
                <w:lang w:eastAsia="zh-CN"/>
              </w:rPr>
              <w:t>l</w:t>
            </w:r>
            <w:r w:rsidRPr="00F97CD3">
              <w:rPr>
                <w:sz w:val="16"/>
                <w:szCs w:val="16"/>
              </w:rPr>
              <w:t>inear</w:t>
            </w:r>
          </w:p>
        </w:tc>
      </w:tr>
      <w:tr w:rsidR="00134ADD" w:rsidRPr="00F97CD3" w14:paraId="1F43C6E9" w14:textId="77777777" w:rsidTr="007F6598">
        <w:trPr>
          <w:trHeight w:val="126"/>
          <w:jc w:val="center"/>
        </w:trPr>
        <w:tc>
          <w:tcPr>
            <w:tcW w:w="2194" w:type="dxa"/>
            <w:tcBorders>
              <w:top w:val="nil"/>
              <w:left w:val="nil"/>
              <w:bottom w:val="nil"/>
              <w:right w:val="nil"/>
            </w:tcBorders>
          </w:tcPr>
          <w:p w14:paraId="0061D4A1" w14:textId="77777777" w:rsidR="00134ADD" w:rsidRPr="00F97CD3" w:rsidRDefault="00134ADD" w:rsidP="007F6598">
            <w:pPr>
              <w:jc w:val="both"/>
              <w:rPr>
                <w:iCs/>
                <w:sz w:val="16"/>
                <w:szCs w:val="16"/>
              </w:rPr>
            </w:pPr>
            <w:r>
              <w:rPr>
                <w:rFonts w:hint="eastAsia"/>
                <w:iCs/>
                <w:sz w:val="16"/>
                <w:szCs w:val="16"/>
                <w:lang w:eastAsia="zh-CN"/>
              </w:rPr>
              <w:t>neural learning</w:t>
            </w:r>
            <w:r w:rsidRPr="00F97CD3">
              <w:rPr>
                <w:iCs/>
                <w:sz w:val="16"/>
                <w:szCs w:val="16"/>
              </w:rPr>
              <w:t xml:space="preserve"> algorithm</w:t>
            </w:r>
          </w:p>
        </w:tc>
        <w:tc>
          <w:tcPr>
            <w:tcW w:w="1194" w:type="dxa"/>
            <w:tcBorders>
              <w:top w:val="nil"/>
              <w:left w:val="nil"/>
              <w:bottom w:val="nil"/>
              <w:right w:val="nil"/>
            </w:tcBorders>
          </w:tcPr>
          <w:p w14:paraId="4426CAED" w14:textId="77777777" w:rsidR="00134ADD" w:rsidRPr="00F97CD3" w:rsidRDefault="00134ADD" w:rsidP="007F6598">
            <w:pPr>
              <w:jc w:val="both"/>
              <w:rPr>
                <w:sz w:val="16"/>
                <w:szCs w:val="16"/>
              </w:rPr>
            </w:pPr>
            <w:r w:rsidRPr="00F97CD3">
              <w:rPr>
                <w:sz w:val="16"/>
                <w:szCs w:val="16"/>
              </w:rPr>
              <w:t>BP</w:t>
            </w:r>
          </w:p>
        </w:tc>
      </w:tr>
      <w:tr w:rsidR="00134ADD" w:rsidRPr="00F97CD3" w14:paraId="3ACC0927" w14:textId="77777777" w:rsidTr="007F6598">
        <w:trPr>
          <w:trHeight w:val="126"/>
          <w:jc w:val="center"/>
        </w:trPr>
        <w:tc>
          <w:tcPr>
            <w:tcW w:w="2194" w:type="dxa"/>
            <w:tcBorders>
              <w:top w:val="nil"/>
              <w:left w:val="nil"/>
              <w:bottom w:val="double" w:sz="6" w:space="0" w:color="auto"/>
              <w:right w:val="nil"/>
            </w:tcBorders>
          </w:tcPr>
          <w:p w14:paraId="06328E39" w14:textId="77777777" w:rsidR="00134ADD" w:rsidRPr="00F97CD3" w:rsidRDefault="00134ADD" w:rsidP="007F6598">
            <w:pPr>
              <w:jc w:val="both"/>
              <w:rPr>
                <w:iCs/>
                <w:sz w:val="16"/>
                <w:szCs w:val="16"/>
              </w:rPr>
            </w:pPr>
            <w:r w:rsidRPr="00F97CD3">
              <w:rPr>
                <w:iCs/>
                <w:sz w:val="16"/>
                <w:szCs w:val="16"/>
              </w:rPr>
              <w:t>stop early</w:t>
            </w:r>
          </w:p>
        </w:tc>
        <w:tc>
          <w:tcPr>
            <w:tcW w:w="1194" w:type="dxa"/>
            <w:tcBorders>
              <w:top w:val="nil"/>
              <w:left w:val="nil"/>
              <w:bottom w:val="double" w:sz="6" w:space="0" w:color="auto"/>
              <w:right w:val="nil"/>
            </w:tcBorders>
          </w:tcPr>
          <w:p w14:paraId="5C86CF50" w14:textId="77777777" w:rsidR="00134ADD" w:rsidRPr="00F97CD3" w:rsidRDefault="00134ADD" w:rsidP="007F6598">
            <w:pPr>
              <w:jc w:val="both"/>
              <w:rPr>
                <w:sz w:val="16"/>
                <w:szCs w:val="16"/>
              </w:rPr>
            </w:pPr>
            <w:r w:rsidRPr="00F97CD3">
              <w:rPr>
                <w:sz w:val="16"/>
                <w:szCs w:val="16"/>
              </w:rPr>
              <w:t>no</w:t>
            </w:r>
          </w:p>
        </w:tc>
      </w:tr>
    </w:tbl>
    <w:p w14:paraId="4087F5E2" w14:textId="77777777" w:rsidR="00134ADD" w:rsidRPr="00F97CD3" w:rsidRDefault="00134ADD" w:rsidP="00134ADD">
      <w:pPr>
        <w:pStyle w:val="Heading2"/>
        <w:rPr>
          <w:lang w:eastAsia="zh-CN"/>
        </w:rPr>
      </w:pPr>
      <w:r w:rsidRPr="00F97CD3">
        <w:rPr>
          <w:lang w:eastAsia="zh-CN"/>
        </w:rPr>
        <w:t xml:space="preserve">Algorithm </w:t>
      </w:r>
      <w:r w:rsidRPr="00F97CD3">
        <w:rPr>
          <w:rFonts w:hint="eastAsia"/>
          <w:lang w:eastAsia="zh-CN"/>
        </w:rPr>
        <w:t>Complexity</w:t>
      </w:r>
    </w:p>
    <w:p w14:paraId="3AF0BB57" w14:textId="77777777" w:rsidR="00134ADD" w:rsidRPr="00F97CD3" w:rsidRDefault="00134ADD" w:rsidP="00134ADD">
      <w:pPr>
        <w:pStyle w:val="IEEEPlainText"/>
        <w:rPr>
          <w:lang w:eastAsia="zh-CN"/>
        </w:rPr>
      </w:pPr>
      <w:r w:rsidRPr="00F97CD3">
        <w:rPr>
          <w:rFonts w:hint="eastAsia"/>
          <w:lang w:eastAsia="zh-CN"/>
        </w:rPr>
        <w:t xml:space="preserve">For the same network structure, different algorithm will take various number of CPU instructions to execute, thus it greatly affect training time among different algorithms.  In this experiment, maximum epoch is set to 2000 and </w:t>
      </w:r>
      <w:r w:rsidRPr="00F97CD3">
        <w:rPr>
          <w:lang w:eastAsia="zh-CN"/>
        </w:rPr>
        <w:t xml:space="preserve">algorithm </w:t>
      </w:r>
      <w:r w:rsidRPr="00F97CD3">
        <w:rPr>
          <w:rFonts w:hint="eastAsia"/>
          <w:lang w:eastAsia="zh-CN"/>
        </w:rPr>
        <w:t xml:space="preserve">coefficients will not affect the execution time.  </w:t>
      </w:r>
      <w:r>
        <w:rPr>
          <w:rFonts w:hint="eastAsia"/>
          <w:lang w:eastAsia="zh-CN"/>
        </w:rPr>
        <w:t xml:space="preserve">A baseline is set under the help of Matlab Neural Networks Toolbox with the same network parameters set.  Another </w:t>
      </w:r>
      <w:r w:rsidRPr="00F97CD3">
        <w:rPr>
          <w:rFonts w:hint="eastAsia"/>
          <w:lang w:eastAsia="zh-CN"/>
        </w:rPr>
        <w:t xml:space="preserve">10 measurements </w:t>
      </w:r>
      <w:r>
        <w:rPr>
          <w:rFonts w:hint="eastAsia"/>
          <w:lang w:eastAsia="zh-CN"/>
        </w:rPr>
        <w:t>are taken independently from previous experiment</w:t>
      </w:r>
      <w:r w:rsidRPr="00F97CD3">
        <w:rPr>
          <w:lang w:eastAsia="zh-CN"/>
        </w:rPr>
        <w:t>, mean values are presented 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404FC316" w14:textId="77777777" w:rsidR="00134ADD" w:rsidRPr="00F97CD3" w:rsidRDefault="00134ADD" w:rsidP="00134ADD">
      <w:pPr>
        <w:pStyle w:val="IEEETableCaption"/>
        <w:rPr>
          <w:lang w:eastAsia="zh-CN"/>
        </w:rPr>
      </w:pPr>
      <w:r w:rsidRPr="00F97CD3">
        <w:t xml:space="preserve">TABLE </w:t>
      </w:r>
      <w:r w:rsidR="0012349D">
        <w:fldChar w:fldCharType="begin"/>
      </w:r>
      <w:r w:rsidR="0012349D">
        <w:instrText xml:space="preserve"> SEQ TABLE \* ROMAN </w:instrText>
      </w:r>
      <w:r w:rsidR="0012349D">
        <w:fldChar w:fldCharType="separate"/>
      </w:r>
      <w:r>
        <w:rPr>
          <w:noProof/>
        </w:rPr>
        <w:t>V</w:t>
      </w:r>
      <w:r w:rsidR="0012349D">
        <w:rPr>
          <w:noProof/>
        </w:rPr>
        <w:fldChar w:fldCharType="end"/>
      </w:r>
      <w:r w:rsidRPr="00F97CD3">
        <w:br/>
      </w:r>
      <w:r w:rsidRPr="00F97CD3">
        <w:rPr>
          <w:lang w:eastAsia="zh-CN"/>
        </w:rPr>
        <w:t>Training</w:t>
      </w:r>
      <w:r w:rsidRPr="00F97CD3">
        <w:rPr>
          <w:rFonts w:hint="eastAsia"/>
          <w:lang w:eastAsia="zh-CN"/>
        </w:rPr>
        <w:t xml:space="preserve"> Time at Different Thread Number</w:t>
      </w:r>
    </w:p>
    <w:tbl>
      <w:tblPr>
        <w:tblW w:w="4138" w:type="dxa"/>
        <w:jc w:val="center"/>
        <w:tblBorders>
          <w:top w:val="single" w:sz="12" w:space="0" w:color="808080"/>
          <w:bottom w:val="single" w:sz="12" w:space="0" w:color="808080"/>
        </w:tblBorders>
        <w:tblLayout w:type="fixed"/>
        <w:tblLook w:val="0000" w:firstRow="0" w:lastRow="0" w:firstColumn="0" w:lastColumn="0" w:noHBand="0" w:noVBand="0"/>
      </w:tblPr>
      <w:tblGrid>
        <w:gridCol w:w="1434"/>
        <w:gridCol w:w="656"/>
        <w:gridCol w:w="656"/>
        <w:gridCol w:w="656"/>
        <w:gridCol w:w="736"/>
      </w:tblGrid>
      <w:tr w:rsidR="00134ADD" w:rsidRPr="00F97CD3" w14:paraId="6C3755B6" w14:textId="77777777" w:rsidTr="007F6598">
        <w:trPr>
          <w:trHeight w:val="72"/>
          <w:jc w:val="center"/>
        </w:trPr>
        <w:tc>
          <w:tcPr>
            <w:tcW w:w="1434" w:type="dxa"/>
            <w:tcBorders>
              <w:top w:val="double" w:sz="6" w:space="0" w:color="auto"/>
              <w:left w:val="nil"/>
              <w:bottom w:val="single" w:sz="4" w:space="0" w:color="auto"/>
              <w:right w:val="nil"/>
            </w:tcBorders>
            <w:vAlign w:val="center"/>
          </w:tcPr>
          <w:p w14:paraId="4EFBEB99" w14:textId="77777777" w:rsidR="00134ADD" w:rsidRPr="00F97CD3" w:rsidRDefault="00134ADD" w:rsidP="007F6598">
            <w:pPr>
              <w:jc w:val="center"/>
              <w:rPr>
                <w:sz w:val="16"/>
                <w:szCs w:val="16"/>
                <w:lang w:eastAsia="zh-CN"/>
              </w:rPr>
            </w:pPr>
            <w:r>
              <w:rPr>
                <w:rFonts w:hint="eastAsia"/>
                <w:sz w:val="16"/>
                <w:szCs w:val="16"/>
                <w:lang w:eastAsia="zh-CN"/>
              </w:rPr>
              <w:t>Training Time (s)</w:t>
            </w:r>
          </w:p>
        </w:tc>
        <w:tc>
          <w:tcPr>
            <w:tcW w:w="656" w:type="dxa"/>
            <w:tcBorders>
              <w:top w:val="double" w:sz="6" w:space="0" w:color="auto"/>
              <w:left w:val="nil"/>
              <w:bottom w:val="single" w:sz="4" w:space="0" w:color="auto"/>
              <w:right w:val="nil"/>
            </w:tcBorders>
            <w:vAlign w:val="center"/>
          </w:tcPr>
          <w:p w14:paraId="318A26CC"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4" w:space="0" w:color="auto"/>
              <w:right w:val="nil"/>
            </w:tcBorders>
            <w:vAlign w:val="center"/>
          </w:tcPr>
          <w:p w14:paraId="1BFF2E43" w14:textId="77777777" w:rsidR="00134ADD" w:rsidRPr="00F97CD3" w:rsidRDefault="00134ADD" w:rsidP="007F6598">
            <w:pPr>
              <w:pStyle w:val="TableTitle"/>
              <w:rPr>
                <w:smallCaps w:val="0"/>
                <w:lang w:eastAsia="zh-CN"/>
              </w:rPr>
            </w:pPr>
            <w:r>
              <w:rPr>
                <w:rFonts w:hint="eastAsia"/>
                <w:smallCaps w:val="0"/>
                <w:lang w:eastAsia="zh-CN"/>
              </w:rPr>
              <w:t>Q</w:t>
            </w:r>
            <w:r w:rsidRPr="00F97CD3">
              <w:rPr>
                <w:rFonts w:hint="eastAsia"/>
                <w:smallCaps w:val="0"/>
                <w:lang w:eastAsia="zh-CN"/>
              </w:rPr>
              <w:t>P</w:t>
            </w:r>
          </w:p>
        </w:tc>
        <w:tc>
          <w:tcPr>
            <w:tcW w:w="656" w:type="dxa"/>
            <w:tcBorders>
              <w:top w:val="double" w:sz="6" w:space="0" w:color="auto"/>
              <w:left w:val="nil"/>
              <w:bottom w:val="single" w:sz="4" w:space="0" w:color="auto"/>
              <w:right w:val="nil"/>
            </w:tcBorders>
            <w:vAlign w:val="center"/>
          </w:tcPr>
          <w:p w14:paraId="279E8520"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736" w:type="dxa"/>
            <w:tcBorders>
              <w:top w:val="double" w:sz="6" w:space="0" w:color="auto"/>
              <w:left w:val="nil"/>
              <w:bottom w:val="single" w:sz="4" w:space="0" w:color="auto"/>
              <w:right w:val="nil"/>
            </w:tcBorders>
            <w:vAlign w:val="center"/>
          </w:tcPr>
          <w:p w14:paraId="0765ECBA"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1F872589" w14:textId="77777777" w:rsidTr="007F6598">
        <w:trPr>
          <w:trHeight w:val="126"/>
          <w:jc w:val="center"/>
        </w:trPr>
        <w:tc>
          <w:tcPr>
            <w:tcW w:w="1434" w:type="dxa"/>
            <w:tcBorders>
              <w:top w:val="single" w:sz="4" w:space="0" w:color="auto"/>
              <w:left w:val="nil"/>
              <w:bottom w:val="nil"/>
              <w:right w:val="nil"/>
            </w:tcBorders>
            <w:vAlign w:val="center"/>
          </w:tcPr>
          <w:p w14:paraId="21E02586" w14:textId="77777777" w:rsidR="00134ADD" w:rsidRPr="00F97CD3" w:rsidRDefault="00134ADD" w:rsidP="007F6598">
            <w:pPr>
              <w:jc w:val="both"/>
              <w:rPr>
                <w:sz w:val="16"/>
                <w:szCs w:val="16"/>
                <w:lang w:eastAsia="zh-CN"/>
              </w:rPr>
            </w:pPr>
            <w:r w:rsidRPr="00F97CD3">
              <w:rPr>
                <w:sz w:val="16"/>
                <w:szCs w:val="16"/>
                <w:lang w:eastAsia="zh-CN"/>
              </w:rPr>
              <w:t>8-thread BeefNet</w:t>
            </w:r>
          </w:p>
        </w:tc>
        <w:tc>
          <w:tcPr>
            <w:tcW w:w="656" w:type="dxa"/>
            <w:tcBorders>
              <w:top w:val="single" w:sz="4" w:space="0" w:color="auto"/>
              <w:left w:val="nil"/>
              <w:bottom w:val="nil"/>
              <w:right w:val="nil"/>
            </w:tcBorders>
            <w:vAlign w:val="center"/>
          </w:tcPr>
          <w:p w14:paraId="2F0C49A4" w14:textId="77777777" w:rsidR="00134ADD" w:rsidRPr="00F97CD3" w:rsidRDefault="00134ADD" w:rsidP="007F6598">
            <w:pPr>
              <w:jc w:val="center"/>
              <w:rPr>
                <w:sz w:val="16"/>
                <w:szCs w:val="16"/>
                <w:lang w:eastAsia="zh-CN"/>
              </w:rPr>
            </w:pPr>
            <w:r>
              <w:rPr>
                <w:rFonts w:hint="eastAsia"/>
                <w:sz w:val="16"/>
                <w:szCs w:val="16"/>
                <w:lang w:eastAsia="zh-CN"/>
              </w:rPr>
              <w:t>56.8</w:t>
            </w:r>
          </w:p>
        </w:tc>
        <w:tc>
          <w:tcPr>
            <w:tcW w:w="656" w:type="dxa"/>
            <w:tcBorders>
              <w:top w:val="single" w:sz="4" w:space="0" w:color="auto"/>
              <w:left w:val="nil"/>
              <w:bottom w:val="nil"/>
              <w:right w:val="nil"/>
            </w:tcBorders>
            <w:vAlign w:val="center"/>
          </w:tcPr>
          <w:p w14:paraId="0571E8C1" w14:textId="77777777" w:rsidR="00134ADD" w:rsidRPr="00F97CD3" w:rsidRDefault="00134ADD" w:rsidP="007F6598">
            <w:pPr>
              <w:jc w:val="center"/>
              <w:rPr>
                <w:sz w:val="16"/>
                <w:szCs w:val="16"/>
                <w:lang w:eastAsia="zh-CN"/>
              </w:rPr>
            </w:pPr>
            <w:r>
              <w:rPr>
                <w:rFonts w:hint="eastAsia"/>
                <w:sz w:val="16"/>
                <w:szCs w:val="16"/>
                <w:lang w:eastAsia="zh-CN"/>
              </w:rPr>
              <w:t>69.7</w:t>
            </w:r>
          </w:p>
        </w:tc>
        <w:tc>
          <w:tcPr>
            <w:tcW w:w="656" w:type="dxa"/>
            <w:tcBorders>
              <w:top w:val="single" w:sz="4" w:space="0" w:color="auto"/>
              <w:left w:val="nil"/>
              <w:bottom w:val="nil"/>
              <w:right w:val="nil"/>
            </w:tcBorders>
            <w:vAlign w:val="center"/>
          </w:tcPr>
          <w:p w14:paraId="7DFAF539" w14:textId="77777777" w:rsidR="00134ADD" w:rsidRPr="00F97CD3" w:rsidRDefault="00134ADD" w:rsidP="007F6598">
            <w:pPr>
              <w:jc w:val="center"/>
              <w:rPr>
                <w:sz w:val="16"/>
                <w:szCs w:val="16"/>
                <w:lang w:eastAsia="zh-CN"/>
              </w:rPr>
            </w:pPr>
            <w:r>
              <w:rPr>
                <w:rFonts w:hint="eastAsia"/>
                <w:sz w:val="16"/>
                <w:szCs w:val="16"/>
                <w:lang w:eastAsia="zh-CN"/>
              </w:rPr>
              <w:t>62.4</w:t>
            </w:r>
          </w:p>
        </w:tc>
        <w:tc>
          <w:tcPr>
            <w:tcW w:w="736" w:type="dxa"/>
            <w:tcBorders>
              <w:top w:val="single" w:sz="4" w:space="0" w:color="auto"/>
              <w:left w:val="nil"/>
              <w:bottom w:val="nil"/>
              <w:right w:val="nil"/>
            </w:tcBorders>
            <w:vAlign w:val="center"/>
          </w:tcPr>
          <w:p w14:paraId="1F9E85FE" w14:textId="77777777" w:rsidR="00134ADD" w:rsidRPr="00F97CD3" w:rsidRDefault="00134ADD" w:rsidP="007F6598">
            <w:pPr>
              <w:jc w:val="center"/>
              <w:rPr>
                <w:sz w:val="16"/>
                <w:szCs w:val="16"/>
                <w:lang w:eastAsia="zh-CN"/>
              </w:rPr>
            </w:pPr>
            <w:r>
              <w:rPr>
                <w:rFonts w:hint="eastAsia"/>
                <w:sz w:val="16"/>
                <w:szCs w:val="16"/>
                <w:lang w:eastAsia="zh-CN"/>
              </w:rPr>
              <w:t>263.9</w:t>
            </w:r>
          </w:p>
        </w:tc>
      </w:tr>
      <w:tr w:rsidR="00134ADD" w:rsidRPr="00F97CD3" w14:paraId="7ACB1189" w14:textId="77777777" w:rsidTr="007F6598">
        <w:trPr>
          <w:trHeight w:val="126"/>
          <w:jc w:val="center"/>
        </w:trPr>
        <w:tc>
          <w:tcPr>
            <w:tcW w:w="1434" w:type="dxa"/>
            <w:tcBorders>
              <w:top w:val="nil"/>
              <w:left w:val="nil"/>
              <w:bottom w:val="nil"/>
              <w:right w:val="nil"/>
            </w:tcBorders>
            <w:vAlign w:val="center"/>
          </w:tcPr>
          <w:p w14:paraId="1EB7BE75" w14:textId="77777777" w:rsidR="00134ADD" w:rsidRPr="00F97CD3" w:rsidRDefault="00134ADD" w:rsidP="007F6598">
            <w:pPr>
              <w:jc w:val="both"/>
              <w:rPr>
                <w:sz w:val="16"/>
                <w:szCs w:val="16"/>
                <w:lang w:eastAsia="zh-CN"/>
              </w:rPr>
            </w:pPr>
            <w:r w:rsidRPr="00F97CD3">
              <w:rPr>
                <w:sz w:val="16"/>
                <w:szCs w:val="16"/>
                <w:lang w:eastAsia="zh-CN"/>
              </w:rPr>
              <w:t>1-thread BeefNet</w:t>
            </w:r>
          </w:p>
        </w:tc>
        <w:tc>
          <w:tcPr>
            <w:tcW w:w="656" w:type="dxa"/>
            <w:tcBorders>
              <w:top w:val="nil"/>
              <w:left w:val="nil"/>
              <w:bottom w:val="nil"/>
              <w:right w:val="nil"/>
            </w:tcBorders>
            <w:vAlign w:val="center"/>
          </w:tcPr>
          <w:p w14:paraId="0A123F23" w14:textId="77777777" w:rsidR="00134ADD" w:rsidRPr="00F97CD3" w:rsidRDefault="00134ADD" w:rsidP="007F6598">
            <w:pPr>
              <w:jc w:val="center"/>
              <w:rPr>
                <w:sz w:val="16"/>
                <w:szCs w:val="16"/>
                <w:lang w:eastAsia="zh-CN"/>
              </w:rPr>
            </w:pPr>
            <w:r>
              <w:rPr>
                <w:rFonts w:hint="eastAsia"/>
                <w:sz w:val="16"/>
                <w:szCs w:val="16"/>
                <w:lang w:eastAsia="zh-CN"/>
              </w:rPr>
              <w:t>176.7</w:t>
            </w:r>
          </w:p>
        </w:tc>
        <w:tc>
          <w:tcPr>
            <w:tcW w:w="656" w:type="dxa"/>
            <w:tcBorders>
              <w:top w:val="nil"/>
              <w:left w:val="nil"/>
              <w:bottom w:val="nil"/>
              <w:right w:val="nil"/>
            </w:tcBorders>
            <w:vAlign w:val="center"/>
          </w:tcPr>
          <w:p w14:paraId="790CD0C4" w14:textId="77777777" w:rsidR="00134ADD" w:rsidRPr="00F97CD3" w:rsidRDefault="00134ADD" w:rsidP="007F6598">
            <w:pPr>
              <w:jc w:val="center"/>
              <w:rPr>
                <w:sz w:val="16"/>
                <w:szCs w:val="16"/>
                <w:lang w:eastAsia="zh-CN"/>
              </w:rPr>
            </w:pPr>
            <w:r>
              <w:rPr>
                <w:rFonts w:hint="eastAsia"/>
                <w:sz w:val="16"/>
                <w:szCs w:val="16"/>
                <w:lang w:eastAsia="zh-CN"/>
              </w:rPr>
              <w:t>192.3</w:t>
            </w:r>
          </w:p>
        </w:tc>
        <w:tc>
          <w:tcPr>
            <w:tcW w:w="656" w:type="dxa"/>
            <w:tcBorders>
              <w:top w:val="nil"/>
              <w:left w:val="nil"/>
              <w:bottom w:val="nil"/>
              <w:right w:val="nil"/>
            </w:tcBorders>
            <w:vAlign w:val="center"/>
          </w:tcPr>
          <w:p w14:paraId="7BB1F219" w14:textId="77777777" w:rsidR="00134ADD" w:rsidRPr="00F97CD3" w:rsidRDefault="00134ADD" w:rsidP="007F6598">
            <w:pPr>
              <w:jc w:val="center"/>
              <w:rPr>
                <w:sz w:val="16"/>
                <w:szCs w:val="16"/>
                <w:lang w:eastAsia="zh-CN"/>
              </w:rPr>
            </w:pPr>
            <w:r>
              <w:rPr>
                <w:rFonts w:hint="eastAsia"/>
                <w:sz w:val="16"/>
                <w:szCs w:val="16"/>
                <w:lang w:eastAsia="zh-CN"/>
              </w:rPr>
              <w:t>167.9</w:t>
            </w:r>
          </w:p>
        </w:tc>
        <w:tc>
          <w:tcPr>
            <w:tcW w:w="736" w:type="dxa"/>
            <w:tcBorders>
              <w:top w:val="nil"/>
              <w:left w:val="nil"/>
              <w:bottom w:val="nil"/>
              <w:right w:val="nil"/>
            </w:tcBorders>
            <w:vAlign w:val="center"/>
          </w:tcPr>
          <w:p w14:paraId="74A1B5DF" w14:textId="77777777" w:rsidR="00134ADD" w:rsidRPr="00F97CD3" w:rsidRDefault="00134ADD" w:rsidP="007F6598">
            <w:pPr>
              <w:jc w:val="center"/>
              <w:rPr>
                <w:sz w:val="16"/>
                <w:szCs w:val="16"/>
                <w:lang w:eastAsia="zh-CN"/>
              </w:rPr>
            </w:pPr>
            <w:r>
              <w:rPr>
                <w:rFonts w:hint="eastAsia"/>
                <w:sz w:val="16"/>
                <w:szCs w:val="16"/>
                <w:lang w:eastAsia="zh-CN"/>
              </w:rPr>
              <w:t>337.7</w:t>
            </w:r>
          </w:p>
        </w:tc>
      </w:tr>
      <w:tr w:rsidR="00134ADD" w:rsidRPr="00F97CD3" w14:paraId="3055ECE8" w14:textId="77777777" w:rsidTr="007F6598">
        <w:trPr>
          <w:trHeight w:val="126"/>
          <w:jc w:val="center"/>
        </w:trPr>
        <w:tc>
          <w:tcPr>
            <w:tcW w:w="1434" w:type="dxa"/>
            <w:tcBorders>
              <w:top w:val="nil"/>
              <w:left w:val="nil"/>
              <w:bottom w:val="double" w:sz="6" w:space="0" w:color="auto"/>
              <w:right w:val="nil"/>
            </w:tcBorders>
            <w:vAlign w:val="center"/>
          </w:tcPr>
          <w:p w14:paraId="5B6CB9C4" w14:textId="77777777" w:rsidR="00134ADD" w:rsidRPr="00F97CD3" w:rsidRDefault="00134ADD" w:rsidP="007F6598">
            <w:pPr>
              <w:jc w:val="both"/>
              <w:rPr>
                <w:sz w:val="16"/>
                <w:szCs w:val="16"/>
                <w:lang w:eastAsia="zh-CN"/>
              </w:rPr>
            </w:pPr>
            <w:r w:rsidRPr="00F97CD3">
              <w:rPr>
                <w:sz w:val="16"/>
                <w:szCs w:val="16"/>
                <w:lang w:eastAsia="zh-CN"/>
              </w:rPr>
              <w:t>1-thread Matlab</w:t>
            </w:r>
          </w:p>
        </w:tc>
        <w:tc>
          <w:tcPr>
            <w:tcW w:w="656" w:type="dxa"/>
            <w:tcBorders>
              <w:top w:val="nil"/>
              <w:left w:val="nil"/>
              <w:bottom w:val="double" w:sz="6" w:space="0" w:color="auto"/>
              <w:right w:val="nil"/>
            </w:tcBorders>
            <w:vAlign w:val="center"/>
          </w:tcPr>
          <w:p w14:paraId="751F7DED" w14:textId="77777777" w:rsidR="00134ADD" w:rsidRPr="00F97CD3" w:rsidRDefault="00134ADD" w:rsidP="007F6598">
            <w:pPr>
              <w:jc w:val="center"/>
              <w:rPr>
                <w:sz w:val="16"/>
                <w:szCs w:val="16"/>
                <w:lang w:eastAsia="zh-CN"/>
              </w:rPr>
            </w:pPr>
            <w:r>
              <w:rPr>
                <w:rFonts w:hint="eastAsia"/>
                <w:sz w:val="16"/>
                <w:szCs w:val="16"/>
                <w:lang w:eastAsia="zh-CN"/>
              </w:rPr>
              <w:t>649.1</w:t>
            </w:r>
          </w:p>
        </w:tc>
        <w:tc>
          <w:tcPr>
            <w:tcW w:w="656" w:type="dxa"/>
            <w:tcBorders>
              <w:top w:val="nil"/>
              <w:left w:val="nil"/>
              <w:bottom w:val="double" w:sz="6" w:space="0" w:color="auto"/>
              <w:right w:val="nil"/>
            </w:tcBorders>
            <w:vAlign w:val="center"/>
          </w:tcPr>
          <w:p w14:paraId="542ED240" w14:textId="77777777" w:rsidR="00134ADD" w:rsidRPr="00F97CD3" w:rsidRDefault="00134ADD" w:rsidP="007F6598">
            <w:pPr>
              <w:jc w:val="center"/>
              <w:rPr>
                <w:sz w:val="16"/>
                <w:szCs w:val="16"/>
                <w:lang w:eastAsia="zh-CN"/>
              </w:rPr>
            </w:pPr>
            <w:r>
              <w:rPr>
                <w:rFonts w:hint="eastAsia"/>
                <w:sz w:val="16"/>
                <w:szCs w:val="16"/>
                <w:lang w:eastAsia="zh-CN"/>
              </w:rPr>
              <w:t>678.1</w:t>
            </w:r>
          </w:p>
        </w:tc>
        <w:tc>
          <w:tcPr>
            <w:tcW w:w="656" w:type="dxa"/>
            <w:tcBorders>
              <w:top w:val="nil"/>
              <w:left w:val="nil"/>
              <w:bottom w:val="double" w:sz="6" w:space="0" w:color="auto"/>
              <w:right w:val="nil"/>
            </w:tcBorders>
            <w:vAlign w:val="center"/>
          </w:tcPr>
          <w:p w14:paraId="2344C355" w14:textId="77777777" w:rsidR="00134ADD" w:rsidRPr="00F97CD3" w:rsidRDefault="00134ADD" w:rsidP="007F6598">
            <w:pPr>
              <w:jc w:val="center"/>
              <w:rPr>
                <w:sz w:val="16"/>
                <w:szCs w:val="16"/>
                <w:lang w:eastAsia="zh-CN"/>
              </w:rPr>
            </w:pPr>
            <w:r>
              <w:rPr>
                <w:sz w:val="16"/>
                <w:szCs w:val="16"/>
                <w:lang w:eastAsia="zh-CN"/>
              </w:rPr>
              <w:t>-</w:t>
            </w:r>
          </w:p>
        </w:tc>
        <w:tc>
          <w:tcPr>
            <w:tcW w:w="736" w:type="dxa"/>
            <w:tcBorders>
              <w:top w:val="nil"/>
              <w:left w:val="nil"/>
              <w:bottom w:val="double" w:sz="6" w:space="0" w:color="auto"/>
              <w:right w:val="nil"/>
            </w:tcBorders>
            <w:vAlign w:val="center"/>
          </w:tcPr>
          <w:p w14:paraId="200664CE" w14:textId="77777777" w:rsidR="00134ADD" w:rsidRPr="00F97CD3" w:rsidRDefault="00134ADD" w:rsidP="007F6598">
            <w:pPr>
              <w:jc w:val="center"/>
              <w:rPr>
                <w:sz w:val="16"/>
                <w:szCs w:val="16"/>
                <w:lang w:eastAsia="zh-CN"/>
              </w:rPr>
            </w:pPr>
            <w:r>
              <w:rPr>
                <w:rFonts w:hint="eastAsia"/>
                <w:sz w:val="16"/>
                <w:szCs w:val="16"/>
                <w:lang w:eastAsia="zh-CN"/>
              </w:rPr>
              <w:t>1264.0</w:t>
            </w:r>
          </w:p>
        </w:tc>
      </w:tr>
    </w:tbl>
    <w:p w14:paraId="6B6E515A" w14:textId="77777777" w:rsidR="00134ADD" w:rsidRDefault="00134ADD" w:rsidP="00134ADD">
      <w:pPr>
        <w:pStyle w:val="IEEEPlainText"/>
        <w:spacing w:before="160"/>
        <w:rPr>
          <w:ins w:id="2" w:author="yilu" w:date="2014-12-15T17:12:00Z"/>
          <w:lang w:eastAsia="zh-CN"/>
        </w:rPr>
      </w:pPr>
      <w:ins w:id="3" w:author="yilu" w:date="2014-12-15T17:12:00Z">
        <w:r>
          <w:rPr>
            <w:lang w:eastAsia="zh-CN"/>
          </w:rPr>
          <w:t>Need to show the system performances on the test data on all three systems.</w:t>
        </w:r>
      </w:ins>
    </w:p>
    <w:p w14:paraId="0233D812" w14:textId="77777777" w:rsidR="00134ADD" w:rsidRPr="00F97CD3" w:rsidRDefault="00134ADD" w:rsidP="00134ADD">
      <w:pPr>
        <w:pStyle w:val="IEEEPlainText"/>
        <w:spacing w:before="160"/>
        <w:rPr>
          <w:lang w:eastAsia="zh-CN"/>
        </w:rPr>
      </w:pPr>
      <w:r w:rsidRPr="00F97CD3">
        <w:rPr>
          <w:rFonts w:hint="eastAsia"/>
          <w:lang w:eastAsia="zh-CN"/>
        </w:rPr>
        <w:t xml:space="preserve">Result shows that the LM algorithm takes far more time to be trained than other algorithms.  This is because Hessian matrix inversion needs to be calculated frequently even during each iteration [10].  The speed is gained by second-order </w:t>
      </w:r>
      <w:r w:rsidRPr="00F97CD3">
        <w:rPr>
          <w:rFonts w:hint="eastAsia"/>
          <w:lang w:eastAsia="zh-CN"/>
        </w:rPr>
        <w:lastRenderedPageBreak/>
        <w:t>approximation to the number of weights.</w:t>
      </w:r>
      <w:r>
        <w:rPr>
          <w:rFonts w:hint="eastAsia"/>
          <w:lang w:eastAsia="zh-CN"/>
        </w:rPr>
        <w:t xml:space="preserve">  Multi-thread technique does not accelerate the training process of LM algorithm because the time consumption of communication among threads is now a less distinct factor compared to that of matrix inversion.</w:t>
      </w:r>
    </w:p>
    <w:p w14:paraId="19F4CD15" w14:textId="77777777" w:rsidR="00134ADD" w:rsidRPr="00F97CD3" w:rsidRDefault="00134ADD" w:rsidP="00134ADD">
      <w:pPr>
        <w:pStyle w:val="IEEETableCaption"/>
      </w:pPr>
      <w:r w:rsidRPr="00F97CD3">
        <w:t xml:space="preserve">TABLE </w:t>
      </w:r>
      <w:r w:rsidR="0012349D">
        <w:fldChar w:fldCharType="begin"/>
      </w:r>
      <w:r w:rsidR="0012349D">
        <w:instrText xml:space="preserve"> SEQ TABLE \* ROMAN </w:instrText>
      </w:r>
      <w:r w:rsidR="0012349D">
        <w:fldChar w:fldCharType="separate"/>
      </w:r>
      <w:r>
        <w:rPr>
          <w:noProof/>
        </w:rPr>
        <w:t>VI</w:t>
      </w:r>
      <w:r w:rsidR="0012349D">
        <w:rPr>
          <w:noProof/>
        </w:rPr>
        <w:fldChar w:fldCharType="end"/>
      </w:r>
      <w:r w:rsidRPr="00F97CD3">
        <w:br/>
        <w:t>Neural Network Configuration</w:t>
      </w:r>
      <w:r w:rsidRPr="00F97CD3">
        <w:br/>
        <w:t xml:space="preserve">for </w:t>
      </w:r>
      <w:r w:rsidRPr="00F97CD3">
        <w:rPr>
          <w:rFonts w:hint="eastAsia"/>
          <w:lang w:eastAsia="zh-CN"/>
        </w:rPr>
        <w:t>Algorithm Complexity</w:t>
      </w:r>
      <w:r w:rsidRPr="00F97CD3">
        <w:t xml:space="preserve"> Experiment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1923"/>
        <w:gridCol w:w="1603"/>
      </w:tblGrid>
      <w:tr w:rsidR="00134ADD" w:rsidRPr="00F97CD3" w14:paraId="6CC85C26" w14:textId="77777777" w:rsidTr="007F6598">
        <w:trPr>
          <w:trHeight w:val="72"/>
          <w:jc w:val="center"/>
        </w:trPr>
        <w:tc>
          <w:tcPr>
            <w:tcW w:w="1923" w:type="dxa"/>
            <w:tcBorders>
              <w:top w:val="double" w:sz="6" w:space="0" w:color="auto"/>
              <w:left w:val="nil"/>
              <w:bottom w:val="single" w:sz="6" w:space="0" w:color="auto"/>
              <w:right w:val="nil"/>
            </w:tcBorders>
            <w:vAlign w:val="center"/>
          </w:tcPr>
          <w:p w14:paraId="5F6C6E5A" w14:textId="77777777" w:rsidR="00134ADD" w:rsidRPr="00F97CD3" w:rsidRDefault="00134ADD" w:rsidP="007F6598">
            <w:pPr>
              <w:jc w:val="center"/>
              <w:rPr>
                <w:sz w:val="16"/>
                <w:szCs w:val="16"/>
              </w:rPr>
            </w:pPr>
            <w:r w:rsidRPr="00F97CD3">
              <w:rPr>
                <w:rFonts w:hint="eastAsia"/>
                <w:sz w:val="16"/>
                <w:szCs w:val="16"/>
                <w:lang w:eastAsia="zh-CN"/>
              </w:rPr>
              <w:t xml:space="preserve">Affected </w:t>
            </w:r>
            <w:r w:rsidRPr="00F97CD3">
              <w:rPr>
                <w:sz w:val="16"/>
                <w:szCs w:val="16"/>
              </w:rPr>
              <w:t>Parameter</w:t>
            </w:r>
          </w:p>
        </w:tc>
        <w:tc>
          <w:tcPr>
            <w:tcW w:w="1603" w:type="dxa"/>
            <w:tcBorders>
              <w:top w:val="double" w:sz="6" w:space="0" w:color="auto"/>
              <w:left w:val="nil"/>
              <w:bottom w:val="single" w:sz="6" w:space="0" w:color="auto"/>
              <w:right w:val="nil"/>
            </w:tcBorders>
            <w:vAlign w:val="center"/>
          </w:tcPr>
          <w:p w14:paraId="5DD26DBA" w14:textId="77777777" w:rsidR="00134ADD" w:rsidRPr="00F97CD3" w:rsidRDefault="00134ADD" w:rsidP="007F6598">
            <w:pPr>
              <w:pStyle w:val="TableTitle"/>
              <w:rPr>
                <w:smallCaps w:val="0"/>
              </w:rPr>
            </w:pPr>
            <w:r w:rsidRPr="00F97CD3">
              <w:rPr>
                <w:smallCaps w:val="0"/>
              </w:rPr>
              <w:t>Configuration</w:t>
            </w:r>
          </w:p>
        </w:tc>
      </w:tr>
      <w:tr w:rsidR="00134ADD" w:rsidRPr="00F97CD3" w14:paraId="7BC49A02" w14:textId="77777777" w:rsidTr="007F6598">
        <w:trPr>
          <w:jc w:val="center"/>
        </w:trPr>
        <w:tc>
          <w:tcPr>
            <w:tcW w:w="1923" w:type="dxa"/>
            <w:tcBorders>
              <w:top w:val="nil"/>
              <w:left w:val="nil"/>
              <w:bottom w:val="nil"/>
              <w:right w:val="nil"/>
            </w:tcBorders>
          </w:tcPr>
          <w:p w14:paraId="5D840701" w14:textId="77777777" w:rsidR="00134ADD" w:rsidRPr="00F97CD3" w:rsidRDefault="00134ADD" w:rsidP="007F6598">
            <w:pPr>
              <w:rPr>
                <w:sz w:val="16"/>
                <w:szCs w:val="16"/>
                <w:lang w:eastAsia="zh-CN"/>
              </w:rPr>
            </w:pPr>
            <w:r w:rsidRPr="00F97CD3">
              <w:rPr>
                <w:rFonts w:hint="eastAsia"/>
                <w:sz w:val="16"/>
                <w:szCs w:val="16"/>
                <w:lang w:eastAsia="zh-CN"/>
              </w:rPr>
              <w:t>thread number</w:t>
            </w:r>
          </w:p>
        </w:tc>
        <w:tc>
          <w:tcPr>
            <w:tcW w:w="1603" w:type="dxa"/>
            <w:tcBorders>
              <w:top w:val="nil"/>
              <w:left w:val="nil"/>
              <w:bottom w:val="nil"/>
              <w:right w:val="nil"/>
            </w:tcBorders>
          </w:tcPr>
          <w:p w14:paraId="2D0D8C1A" w14:textId="77777777" w:rsidR="00134ADD" w:rsidRPr="00F97CD3" w:rsidRDefault="00134ADD" w:rsidP="007F6598">
            <w:pPr>
              <w:rPr>
                <w:sz w:val="16"/>
                <w:szCs w:val="16"/>
                <w:lang w:eastAsia="zh-CN"/>
              </w:rPr>
            </w:pPr>
            <w:r w:rsidRPr="00F97CD3">
              <w:rPr>
                <w:sz w:val="16"/>
                <w:szCs w:val="16"/>
                <w:lang w:eastAsia="zh-CN"/>
              </w:rPr>
              <w:t xml:space="preserve">1 and </w:t>
            </w:r>
            <w:r w:rsidRPr="00F97CD3">
              <w:rPr>
                <w:rFonts w:hint="eastAsia"/>
                <w:sz w:val="16"/>
                <w:szCs w:val="16"/>
                <w:lang w:eastAsia="zh-CN"/>
              </w:rPr>
              <w:t>8</w:t>
            </w:r>
          </w:p>
        </w:tc>
      </w:tr>
      <w:tr w:rsidR="00134ADD" w:rsidRPr="00F97CD3" w14:paraId="0B71D874" w14:textId="77777777" w:rsidTr="007F6598">
        <w:trPr>
          <w:jc w:val="center"/>
        </w:trPr>
        <w:tc>
          <w:tcPr>
            <w:tcW w:w="1923" w:type="dxa"/>
            <w:tcBorders>
              <w:top w:val="nil"/>
              <w:left w:val="nil"/>
              <w:bottom w:val="nil"/>
              <w:right w:val="nil"/>
            </w:tcBorders>
          </w:tcPr>
          <w:p w14:paraId="40553364" w14:textId="77777777" w:rsidR="00134ADD" w:rsidRPr="00F97CD3" w:rsidRDefault="00134ADD" w:rsidP="007F6598">
            <w:pPr>
              <w:rPr>
                <w:sz w:val="16"/>
                <w:szCs w:val="16"/>
                <w:lang w:eastAsia="zh-CN"/>
              </w:rPr>
            </w:pPr>
            <w:r>
              <w:rPr>
                <w:rFonts w:hint="eastAsia"/>
                <w:sz w:val="16"/>
                <w:szCs w:val="16"/>
                <w:lang w:eastAsia="zh-CN"/>
              </w:rPr>
              <w:t>n</w:t>
            </w:r>
            <w:r>
              <w:rPr>
                <w:sz w:val="16"/>
                <w:szCs w:val="16"/>
                <w:lang w:eastAsia="zh-CN"/>
              </w:rPr>
              <w:t>eural learning</w:t>
            </w:r>
            <w:r w:rsidRPr="00F97CD3">
              <w:rPr>
                <w:sz w:val="16"/>
                <w:szCs w:val="16"/>
                <w:lang w:eastAsia="zh-CN"/>
              </w:rPr>
              <w:t xml:space="preserve"> algorithm</w:t>
            </w:r>
          </w:p>
        </w:tc>
        <w:tc>
          <w:tcPr>
            <w:tcW w:w="1603" w:type="dxa"/>
            <w:tcBorders>
              <w:top w:val="nil"/>
              <w:left w:val="nil"/>
              <w:bottom w:val="nil"/>
              <w:right w:val="nil"/>
            </w:tcBorders>
          </w:tcPr>
          <w:p w14:paraId="1FA15620" w14:textId="77777777" w:rsidR="00134ADD" w:rsidRPr="00F97CD3" w:rsidRDefault="00134ADD" w:rsidP="007F6598">
            <w:pPr>
              <w:rPr>
                <w:sz w:val="16"/>
                <w:szCs w:val="16"/>
                <w:lang w:eastAsia="zh-CN"/>
              </w:rPr>
            </w:pPr>
            <w:r w:rsidRPr="00F97CD3">
              <w:rPr>
                <w:sz w:val="16"/>
                <w:szCs w:val="16"/>
                <w:lang w:eastAsia="zh-CN"/>
              </w:rPr>
              <w:t>BP, RP, QP and LM</w:t>
            </w:r>
          </w:p>
        </w:tc>
      </w:tr>
      <w:tr w:rsidR="00134ADD" w:rsidRPr="00F97CD3" w14:paraId="1D893262" w14:textId="77777777" w:rsidTr="007F6598">
        <w:trPr>
          <w:trHeight w:val="126"/>
          <w:jc w:val="center"/>
        </w:trPr>
        <w:tc>
          <w:tcPr>
            <w:tcW w:w="3526" w:type="dxa"/>
            <w:gridSpan w:val="2"/>
            <w:tcBorders>
              <w:top w:val="nil"/>
              <w:left w:val="nil"/>
              <w:bottom w:val="double" w:sz="6" w:space="0" w:color="auto"/>
              <w:right w:val="nil"/>
            </w:tcBorders>
          </w:tcPr>
          <w:p w14:paraId="298990EA" w14:textId="77777777" w:rsidR="00134ADD" w:rsidRPr="00F97CD3" w:rsidRDefault="00134ADD" w:rsidP="007F6598">
            <w:pPr>
              <w:jc w:val="center"/>
              <w:rPr>
                <w:iCs/>
                <w:sz w:val="16"/>
                <w:szCs w:val="16"/>
                <w:lang w:eastAsia="zh-CN"/>
              </w:rPr>
            </w:pPr>
            <w:r>
              <w:rPr>
                <w:rFonts w:hint="eastAsia"/>
                <w:iCs/>
                <w:sz w:val="16"/>
                <w:szCs w:val="16"/>
                <w:lang w:eastAsia="zh-CN"/>
              </w:rPr>
              <w:t>O</w:t>
            </w:r>
            <w:r w:rsidRPr="00F97CD3">
              <w:rPr>
                <w:rFonts w:hint="eastAsia"/>
                <w:iCs/>
                <w:sz w:val="16"/>
                <w:szCs w:val="16"/>
                <w:lang w:eastAsia="zh-CN"/>
              </w:rPr>
              <w:t>ther parameters are same as in TABLE II</w:t>
            </w:r>
            <w:r w:rsidRPr="00F97CD3">
              <w:rPr>
                <w:iCs/>
                <w:sz w:val="16"/>
                <w:szCs w:val="16"/>
                <w:lang w:eastAsia="zh-CN"/>
              </w:rPr>
              <w:t>I</w:t>
            </w:r>
            <w:r w:rsidRPr="00F97CD3">
              <w:rPr>
                <w:rFonts w:hint="eastAsia"/>
                <w:iCs/>
                <w:sz w:val="16"/>
                <w:szCs w:val="16"/>
                <w:lang w:eastAsia="zh-CN"/>
              </w:rPr>
              <w:t>.</w:t>
            </w:r>
          </w:p>
        </w:tc>
      </w:tr>
    </w:tbl>
    <w:p w14:paraId="335E971E" w14:textId="77777777" w:rsidR="00134ADD" w:rsidRPr="00F97CD3" w:rsidRDefault="00134ADD" w:rsidP="00134ADD">
      <w:pPr>
        <w:pStyle w:val="Heading2"/>
        <w:rPr>
          <w:lang w:eastAsia="zh-CN"/>
        </w:rPr>
      </w:pPr>
      <w:r w:rsidRPr="00F97CD3">
        <w:rPr>
          <w:lang w:eastAsia="zh-CN"/>
        </w:rPr>
        <w:t>Algorithms Efficiency</w:t>
      </w:r>
    </w:p>
    <w:p w14:paraId="4ED8389B" w14:textId="77777777" w:rsidR="00134ADD" w:rsidRPr="00F97CD3" w:rsidRDefault="00134ADD" w:rsidP="00134ADD">
      <w:pPr>
        <w:pStyle w:val="IEEEPlainText"/>
        <w:rPr>
          <w:lang w:eastAsia="zh-CN"/>
        </w:rPr>
      </w:pPr>
      <w:r w:rsidRPr="00F97CD3">
        <w:rPr>
          <w:rFonts w:hint="eastAsia"/>
          <w:lang w:eastAsia="zh-CN"/>
        </w:rPr>
        <w:t xml:space="preserve">In reality, it is unnecessary to </w:t>
      </w:r>
      <w:r w:rsidRPr="00F97CD3">
        <w:rPr>
          <w:lang w:eastAsia="zh-CN"/>
        </w:rPr>
        <w:t>complete</w:t>
      </w:r>
      <w:r w:rsidRPr="00F97CD3">
        <w:rPr>
          <w:rFonts w:hint="eastAsia"/>
          <w:lang w:eastAsia="zh-CN"/>
        </w:rPr>
        <w:t xml:space="preserve"> a training process up to specified maximum epoch.  </w:t>
      </w:r>
      <w:r w:rsidRPr="00F97CD3">
        <w:rPr>
          <w:lang w:eastAsia="zh-CN"/>
        </w:rPr>
        <w:t>T</w:t>
      </w:r>
      <w:r w:rsidRPr="00F97CD3">
        <w:rPr>
          <w:rFonts w:hint="eastAsia"/>
          <w:lang w:eastAsia="zh-CN"/>
        </w:rPr>
        <w:t>raining could be terminated if certain criteria meet, for example, sum of error or gradient approximates to 0, gradient doesn</w:t>
      </w:r>
      <w:r w:rsidRPr="00F97CD3">
        <w:rPr>
          <w:lang w:eastAsia="zh-CN"/>
        </w:rPr>
        <w:t>’</w:t>
      </w:r>
      <w:r w:rsidRPr="00F97CD3">
        <w:rPr>
          <w:rFonts w:hint="eastAsia"/>
          <w:lang w:eastAsia="zh-CN"/>
        </w:rPr>
        <w:t>t distinctly decrease for several epochs.  Training time, c</w:t>
      </w:r>
      <w:r w:rsidRPr="00F97CD3">
        <w:rPr>
          <w:lang w:eastAsia="zh-CN"/>
        </w:rPr>
        <w:t>onverge epochs</w:t>
      </w:r>
      <w:r w:rsidRPr="00F97CD3">
        <w:rPr>
          <w:rFonts w:hint="eastAsia"/>
          <w:lang w:eastAsia="zh-CN"/>
        </w:rPr>
        <w:t xml:space="preserve">, </w:t>
      </w:r>
      <w:r w:rsidRPr="00F97CD3">
        <w:rPr>
          <w:lang w:eastAsia="zh-CN"/>
        </w:rPr>
        <w:t>converge error</w:t>
      </w:r>
      <w:r w:rsidRPr="00F97CD3">
        <w:rPr>
          <w:rFonts w:hint="eastAsia"/>
          <w:lang w:eastAsia="zh-CN"/>
        </w:rPr>
        <w:t xml:space="preserve"> and at the termination </w:t>
      </w:r>
      <w:r w:rsidRPr="00F97CD3">
        <w:rPr>
          <w:lang w:eastAsia="zh-CN"/>
        </w:rPr>
        <w:t xml:space="preserve">are </w:t>
      </w:r>
      <w:r w:rsidRPr="00F97CD3">
        <w:rPr>
          <w:rFonts w:hint="eastAsia"/>
          <w:lang w:eastAsia="zh-CN"/>
        </w:rPr>
        <w:t>three</w:t>
      </w:r>
      <w:r w:rsidRPr="00F97CD3">
        <w:rPr>
          <w:lang w:eastAsia="zh-CN"/>
        </w:rPr>
        <w:t xml:space="preserve"> measurements of efficiency among different back-propagation algorithms.  All </w:t>
      </w:r>
      <w:r w:rsidRPr="00F97CD3">
        <w:rPr>
          <w:rFonts w:hint="eastAsia"/>
          <w:lang w:eastAsia="zh-CN"/>
        </w:rPr>
        <w:t xml:space="preserve">developed </w:t>
      </w:r>
      <w:r w:rsidRPr="00F97CD3">
        <w:rPr>
          <w:lang w:eastAsia="zh-CN"/>
        </w:rPr>
        <w:t>algorithms participate in the comparison experiment here.</w:t>
      </w:r>
      <w:r w:rsidRPr="00F97CD3">
        <w:rPr>
          <w:rFonts w:hint="eastAsia"/>
          <w:lang w:eastAsia="zh-CN"/>
        </w:rPr>
        <w:t xml:space="preserve">  As soon as the mean absolute value of gradient is less than 10</w:t>
      </w:r>
      <w:r w:rsidRPr="00F97CD3">
        <w:rPr>
          <w:rFonts w:hint="eastAsia"/>
          <w:vertAlign w:val="superscript"/>
          <w:lang w:eastAsia="zh-CN"/>
        </w:rPr>
        <w:t>-9</w:t>
      </w:r>
      <w:r w:rsidRPr="00F97CD3">
        <w:rPr>
          <w:rFonts w:hint="eastAsia"/>
          <w:lang w:eastAsia="zh-CN"/>
        </w:rPr>
        <w:t xml:space="preserve"> or not changing for 6 epochs [11], training will stop which means that error converges.  </w:t>
      </w:r>
      <w:r>
        <w:rPr>
          <w:rFonts w:hint="eastAsia"/>
          <w:lang w:eastAsia="zh-CN"/>
        </w:rPr>
        <w:t xml:space="preserve">Another </w:t>
      </w:r>
      <w:r w:rsidRPr="00F97CD3">
        <w:rPr>
          <w:rFonts w:hint="eastAsia"/>
          <w:lang w:eastAsia="zh-CN"/>
        </w:rPr>
        <w:t xml:space="preserve">10 measurements </w:t>
      </w:r>
      <w:r>
        <w:rPr>
          <w:rFonts w:hint="eastAsia"/>
          <w:lang w:eastAsia="zh-CN"/>
        </w:rPr>
        <w:t>are taken independently from previous experiments</w:t>
      </w:r>
      <w:r w:rsidRPr="00F97CD3">
        <w:rPr>
          <w:rFonts w:hint="eastAsia"/>
          <w:lang w:eastAsia="zh-CN"/>
        </w:rPr>
        <w:t xml:space="preserve"> and the average values are presented</w:t>
      </w:r>
      <w:r>
        <w:rPr>
          <w:rFonts w:hint="eastAsia"/>
          <w:lang w:eastAsia="zh-CN"/>
        </w:rPr>
        <w:t xml:space="preserve"> </w:t>
      </w:r>
      <w:r w:rsidRPr="00F97CD3">
        <w:rPr>
          <w:lang w:eastAsia="zh-CN"/>
        </w:rPr>
        <w:t>and standard deviation</w:t>
      </w:r>
      <w:r w:rsidRPr="00F97CD3">
        <w:rPr>
          <w:rFonts w:hint="eastAsia"/>
          <w:lang w:eastAsia="zh-CN"/>
        </w:rPr>
        <w:t xml:space="preserve"> is</w:t>
      </w:r>
      <w:r w:rsidRPr="00F97CD3">
        <w:rPr>
          <w:lang w:eastAsia="zh-CN"/>
        </w:rPr>
        <w:t xml:space="preserve"> presented as reliability</w:t>
      </w:r>
      <w:r w:rsidRPr="00F97CD3">
        <w:rPr>
          <w:rFonts w:hint="eastAsia"/>
          <w:lang w:eastAsia="zh-CN"/>
        </w:rPr>
        <w:t>.</w:t>
      </w:r>
    </w:p>
    <w:p w14:paraId="580082ED" w14:textId="77777777" w:rsidR="00134ADD" w:rsidRPr="00F97CD3" w:rsidRDefault="00134ADD" w:rsidP="00134ADD">
      <w:pPr>
        <w:pStyle w:val="IEEETableCaption"/>
        <w:rPr>
          <w:lang w:eastAsia="zh-CN"/>
        </w:rPr>
      </w:pPr>
      <w:r w:rsidRPr="00F97CD3">
        <w:t xml:space="preserve">TABLE </w:t>
      </w:r>
      <w:r w:rsidR="0012349D">
        <w:fldChar w:fldCharType="begin"/>
      </w:r>
      <w:r w:rsidR="0012349D">
        <w:instrText xml:space="preserve"> SEQ TABLE \* ROMAN </w:instrText>
      </w:r>
      <w:r w:rsidR="0012349D">
        <w:fldChar w:fldCharType="separate"/>
      </w:r>
      <w:r>
        <w:rPr>
          <w:noProof/>
        </w:rPr>
        <w:t>VII</w:t>
      </w:r>
      <w:r w:rsidR="0012349D">
        <w:rPr>
          <w:noProof/>
        </w:rPr>
        <w:fldChar w:fldCharType="end"/>
      </w:r>
      <w:r w:rsidRPr="00F97CD3">
        <w:br/>
      </w:r>
      <w:r w:rsidRPr="00F97CD3">
        <w:rPr>
          <w:rFonts w:hint="eastAsia"/>
          <w:lang w:eastAsia="zh-CN"/>
        </w:rPr>
        <w:t>Converge Epochs and Errors of Different Algorithms</w:t>
      </w:r>
    </w:p>
    <w:tbl>
      <w:tblPr>
        <w:tblW w:w="3969" w:type="dxa"/>
        <w:jc w:val="center"/>
        <w:tblBorders>
          <w:top w:val="single" w:sz="12" w:space="0" w:color="808080"/>
          <w:bottom w:val="single" w:sz="12" w:space="0" w:color="808080"/>
        </w:tblBorders>
        <w:tblLayout w:type="fixed"/>
        <w:tblLook w:val="0000" w:firstRow="0" w:lastRow="0" w:firstColumn="0" w:lastColumn="0" w:noHBand="0" w:noVBand="0"/>
      </w:tblPr>
      <w:tblGrid>
        <w:gridCol w:w="1425"/>
        <w:gridCol w:w="576"/>
        <w:gridCol w:w="656"/>
        <w:gridCol w:w="656"/>
        <w:gridCol w:w="656"/>
      </w:tblGrid>
      <w:tr w:rsidR="00134ADD" w:rsidRPr="00F97CD3" w14:paraId="3C1EA6E9" w14:textId="77777777" w:rsidTr="007F6598">
        <w:trPr>
          <w:trHeight w:val="72"/>
          <w:jc w:val="center"/>
        </w:trPr>
        <w:tc>
          <w:tcPr>
            <w:tcW w:w="1425" w:type="dxa"/>
            <w:tcBorders>
              <w:top w:val="double" w:sz="6" w:space="0" w:color="auto"/>
              <w:left w:val="nil"/>
              <w:bottom w:val="single" w:sz="6" w:space="0" w:color="auto"/>
              <w:right w:val="nil"/>
            </w:tcBorders>
            <w:vAlign w:val="center"/>
          </w:tcPr>
          <w:p w14:paraId="26AB982A" w14:textId="77777777" w:rsidR="00134ADD" w:rsidRPr="00F97CD3" w:rsidRDefault="00134ADD" w:rsidP="007F6598">
            <w:pPr>
              <w:jc w:val="center"/>
              <w:rPr>
                <w:sz w:val="16"/>
                <w:szCs w:val="16"/>
                <w:lang w:eastAsia="zh-CN"/>
              </w:rPr>
            </w:pPr>
          </w:p>
        </w:tc>
        <w:tc>
          <w:tcPr>
            <w:tcW w:w="576" w:type="dxa"/>
            <w:tcBorders>
              <w:top w:val="double" w:sz="6" w:space="0" w:color="auto"/>
              <w:left w:val="nil"/>
              <w:bottom w:val="single" w:sz="6" w:space="0" w:color="auto"/>
              <w:right w:val="nil"/>
            </w:tcBorders>
            <w:vAlign w:val="center"/>
          </w:tcPr>
          <w:p w14:paraId="1FF94379"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6" w:space="0" w:color="auto"/>
              <w:right w:val="nil"/>
            </w:tcBorders>
            <w:vAlign w:val="center"/>
          </w:tcPr>
          <w:p w14:paraId="389E45FC"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656" w:type="dxa"/>
            <w:tcBorders>
              <w:top w:val="double" w:sz="6" w:space="0" w:color="auto"/>
              <w:left w:val="nil"/>
              <w:bottom w:val="single" w:sz="6" w:space="0" w:color="auto"/>
              <w:right w:val="nil"/>
            </w:tcBorders>
            <w:vAlign w:val="center"/>
          </w:tcPr>
          <w:p w14:paraId="2AEFA3E6"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656" w:type="dxa"/>
            <w:tcBorders>
              <w:top w:val="double" w:sz="6" w:space="0" w:color="auto"/>
              <w:left w:val="nil"/>
              <w:bottom w:val="single" w:sz="6" w:space="0" w:color="auto"/>
              <w:right w:val="nil"/>
            </w:tcBorders>
            <w:vAlign w:val="center"/>
          </w:tcPr>
          <w:p w14:paraId="466F6FBE"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77D49D31" w14:textId="77777777" w:rsidTr="007F6598">
        <w:trPr>
          <w:jc w:val="center"/>
        </w:trPr>
        <w:tc>
          <w:tcPr>
            <w:tcW w:w="1425" w:type="dxa"/>
            <w:tcBorders>
              <w:top w:val="nil"/>
              <w:left w:val="nil"/>
              <w:bottom w:val="nil"/>
              <w:right w:val="nil"/>
            </w:tcBorders>
            <w:vAlign w:val="center"/>
          </w:tcPr>
          <w:p w14:paraId="7EF61F25" w14:textId="77777777" w:rsidR="00134ADD" w:rsidRPr="00F97CD3" w:rsidRDefault="00134ADD" w:rsidP="007F6598">
            <w:pPr>
              <w:jc w:val="both"/>
              <w:rPr>
                <w:sz w:val="16"/>
                <w:szCs w:val="16"/>
                <w:lang w:eastAsia="zh-CN"/>
              </w:rPr>
            </w:pPr>
            <w:r w:rsidRPr="00F97CD3">
              <w:rPr>
                <w:rFonts w:hint="eastAsia"/>
                <w:sz w:val="16"/>
                <w:szCs w:val="16"/>
                <w:lang w:eastAsia="zh-CN"/>
              </w:rPr>
              <w:t>training time (s)</w:t>
            </w:r>
          </w:p>
        </w:tc>
        <w:tc>
          <w:tcPr>
            <w:tcW w:w="576" w:type="dxa"/>
            <w:tcBorders>
              <w:top w:val="nil"/>
              <w:left w:val="nil"/>
              <w:bottom w:val="nil"/>
              <w:right w:val="nil"/>
            </w:tcBorders>
            <w:vAlign w:val="center"/>
          </w:tcPr>
          <w:p w14:paraId="4315BADD" w14:textId="77777777" w:rsidR="00134ADD" w:rsidRPr="00F97CD3" w:rsidRDefault="00134ADD" w:rsidP="007F6598">
            <w:pPr>
              <w:jc w:val="center"/>
              <w:rPr>
                <w:sz w:val="16"/>
                <w:szCs w:val="16"/>
                <w:lang w:eastAsia="zh-CN"/>
              </w:rPr>
            </w:pPr>
            <w:r>
              <w:rPr>
                <w:rFonts w:hint="eastAsia"/>
                <w:sz w:val="16"/>
                <w:szCs w:val="16"/>
                <w:lang w:eastAsia="zh-CN"/>
              </w:rPr>
              <w:t>3.5</w:t>
            </w:r>
          </w:p>
        </w:tc>
        <w:tc>
          <w:tcPr>
            <w:tcW w:w="656" w:type="dxa"/>
            <w:tcBorders>
              <w:top w:val="nil"/>
              <w:left w:val="nil"/>
              <w:bottom w:val="nil"/>
              <w:right w:val="nil"/>
            </w:tcBorders>
            <w:vAlign w:val="center"/>
          </w:tcPr>
          <w:p w14:paraId="33AE83D5" w14:textId="77777777" w:rsidR="00134ADD" w:rsidRPr="00F97CD3" w:rsidRDefault="00134ADD" w:rsidP="007F6598">
            <w:pPr>
              <w:jc w:val="center"/>
              <w:rPr>
                <w:sz w:val="16"/>
                <w:szCs w:val="16"/>
                <w:lang w:eastAsia="zh-CN"/>
              </w:rPr>
            </w:pPr>
            <w:r>
              <w:rPr>
                <w:rFonts w:hint="eastAsia"/>
                <w:sz w:val="16"/>
                <w:szCs w:val="16"/>
                <w:lang w:eastAsia="zh-CN"/>
              </w:rPr>
              <w:t>35.1</w:t>
            </w:r>
          </w:p>
        </w:tc>
        <w:tc>
          <w:tcPr>
            <w:tcW w:w="656" w:type="dxa"/>
            <w:tcBorders>
              <w:top w:val="nil"/>
              <w:left w:val="nil"/>
              <w:bottom w:val="nil"/>
              <w:right w:val="nil"/>
            </w:tcBorders>
            <w:vAlign w:val="center"/>
          </w:tcPr>
          <w:p w14:paraId="49044A29" w14:textId="77777777" w:rsidR="00134ADD" w:rsidRPr="00F97CD3" w:rsidRDefault="00134ADD" w:rsidP="007F6598">
            <w:pPr>
              <w:jc w:val="center"/>
              <w:rPr>
                <w:sz w:val="16"/>
                <w:szCs w:val="16"/>
                <w:lang w:eastAsia="zh-CN"/>
              </w:rPr>
            </w:pPr>
            <w:r>
              <w:rPr>
                <w:rFonts w:hint="eastAsia"/>
                <w:sz w:val="16"/>
                <w:szCs w:val="16"/>
                <w:lang w:eastAsia="zh-CN"/>
              </w:rPr>
              <w:t>28.2</w:t>
            </w:r>
          </w:p>
        </w:tc>
        <w:tc>
          <w:tcPr>
            <w:tcW w:w="656" w:type="dxa"/>
            <w:tcBorders>
              <w:top w:val="nil"/>
              <w:left w:val="nil"/>
              <w:bottom w:val="nil"/>
              <w:right w:val="nil"/>
            </w:tcBorders>
            <w:vAlign w:val="center"/>
          </w:tcPr>
          <w:p w14:paraId="449DE12F" w14:textId="77777777" w:rsidR="00134ADD" w:rsidRPr="00F97CD3" w:rsidRDefault="00134ADD" w:rsidP="007F6598">
            <w:pPr>
              <w:jc w:val="center"/>
              <w:rPr>
                <w:sz w:val="16"/>
                <w:szCs w:val="16"/>
                <w:lang w:eastAsia="zh-CN"/>
              </w:rPr>
            </w:pPr>
            <w:r>
              <w:rPr>
                <w:rFonts w:hint="eastAsia"/>
                <w:sz w:val="16"/>
                <w:szCs w:val="16"/>
                <w:lang w:eastAsia="zh-CN"/>
              </w:rPr>
              <w:t>31.1</w:t>
            </w:r>
          </w:p>
        </w:tc>
      </w:tr>
      <w:tr w:rsidR="00134ADD" w:rsidRPr="00F97CD3" w14:paraId="763C85BB" w14:textId="77777777" w:rsidTr="007F6598">
        <w:trPr>
          <w:jc w:val="center"/>
        </w:trPr>
        <w:tc>
          <w:tcPr>
            <w:tcW w:w="1425" w:type="dxa"/>
            <w:tcBorders>
              <w:top w:val="nil"/>
              <w:left w:val="nil"/>
              <w:bottom w:val="nil"/>
              <w:right w:val="nil"/>
            </w:tcBorders>
            <w:vAlign w:val="center"/>
          </w:tcPr>
          <w:p w14:paraId="329F47D4" w14:textId="77777777" w:rsidR="00134ADD" w:rsidRPr="00F97CD3" w:rsidRDefault="00134ADD" w:rsidP="007F6598">
            <w:pPr>
              <w:jc w:val="both"/>
              <w:rPr>
                <w:sz w:val="16"/>
                <w:szCs w:val="16"/>
                <w:lang w:eastAsia="zh-CN"/>
              </w:rPr>
            </w:pPr>
            <w:r w:rsidRPr="00F97CD3">
              <w:rPr>
                <w:rFonts w:hint="eastAsia"/>
                <w:sz w:val="16"/>
                <w:szCs w:val="16"/>
                <w:lang w:eastAsia="zh-CN"/>
              </w:rPr>
              <w:t>converge epoch</w:t>
            </w:r>
          </w:p>
        </w:tc>
        <w:tc>
          <w:tcPr>
            <w:tcW w:w="576" w:type="dxa"/>
            <w:tcBorders>
              <w:top w:val="nil"/>
              <w:left w:val="nil"/>
              <w:bottom w:val="nil"/>
              <w:right w:val="nil"/>
            </w:tcBorders>
            <w:vAlign w:val="center"/>
          </w:tcPr>
          <w:p w14:paraId="23936091" w14:textId="77777777" w:rsidR="00134ADD" w:rsidRPr="00F97CD3" w:rsidRDefault="00134ADD" w:rsidP="007F6598">
            <w:pPr>
              <w:jc w:val="center"/>
              <w:rPr>
                <w:sz w:val="16"/>
                <w:szCs w:val="16"/>
                <w:lang w:eastAsia="zh-CN"/>
              </w:rPr>
            </w:pPr>
            <w:r>
              <w:rPr>
                <w:rFonts w:hint="eastAsia"/>
                <w:sz w:val="16"/>
                <w:szCs w:val="16"/>
                <w:lang w:eastAsia="zh-CN"/>
              </w:rPr>
              <w:t>43.2</w:t>
            </w:r>
          </w:p>
        </w:tc>
        <w:tc>
          <w:tcPr>
            <w:tcW w:w="656" w:type="dxa"/>
            <w:tcBorders>
              <w:top w:val="nil"/>
              <w:left w:val="nil"/>
              <w:bottom w:val="nil"/>
              <w:right w:val="nil"/>
            </w:tcBorders>
            <w:vAlign w:val="center"/>
          </w:tcPr>
          <w:p w14:paraId="67EC5844" w14:textId="77777777" w:rsidR="00134ADD" w:rsidRPr="00F97CD3" w:rsidRDefault="00134ADD" w:rsidP="007F6598">
            <w:pPr>
              <w:jc w:val="center"/>
              <w:rPr>
                <w:sz w:val="16"/>
                <w:szCs w:val="16"/>
                <w:lang w:eastAsia="zh-CN"/>
              </w:rPr>
            </w:pPr>
            <w:r>
              <w:rPr>
                <w:rFonts w:hint="eastAsia"/>
                <w:sz w:val="16"/>
                <w:szCs w:val="16"/>
                <w:lang w:eastAsia="zh-CN"/>
              </w:rPr>
              <w:t>976.4</w:t>
            </w:r>
          </w:p>
        </w:tc>
        <w:tc>
          <w:tcPr>
            <w:tcW w:w="656" w:type="dxa"/>
            <w:tcBorders>
              <w:top w:val="nil"/>
              <w:left w:val="nil"/>
              <w:bottom w:val="nil"/>
              <w:right w:val="nil"/>
            </w:tcBorders>
            <w:vAlign w:val="center"/>
          </w:tcPr>
          <w:p w14:paraId="71030E61" w14:textId="77777777" w:rsidR="00134ADD" w:rsidRPr="00F97CD3" w:rsidRDefault="00134ADD" w:rsidP="007F6598">
            <w:pPr>
              <w:jc w:val="center"/>
              <w:rPr>
                <w:sz w:val="16"/>
                <w:szCs w:val="16"/>
                <w:lang w:eastAsia="zh-CN"/>
              </w:rPr>
            </w:pPr>
            <w:r>
              <w:rPr>
                <w:rFonts w:hint="eastAsia"/>
                <w:sz w:val="16"/>
                <w:szCs w:val="16"/>
                <w:lang w:eastAsia="zh-CN"/>
              </w:rPr>
              <w:t>866.7</w:t>
            </w:r>
          </w:p>
        </w:tc>
        <w:tc>
          <w:tcPr>
            <w:tcW w:w="656" w:type="dxa"/>
            <w:tcBorders>
              <w:top w:val="nil"/>
              <w:left w:val="nil"/>
              <w:bottom w:val="nil"/>
              <w:right w:val="nil"/>
            </w:tcBorders>
            <w:vAlign w:val="center"/>
          </w:tcPr>
          <w:p w14:paraId="1D4B8BBD" w14:textId="77777777" w:rsidR="00134ADD" w:rsidRPr="00F97CD3" w:rsidRDefault="00134ADD" w:rsidP="007F6598">
            <w:pPr>
              <w:jc w:val="center"/>
              <w:rPr>
                <w:sz w:val="16"/>
                <w:szCs w:val="16"/>
                <w:lang w:eastAsia="zh-CN"/>
              </w:rPr>
            </w:pPr>
            <w:r>
              <w:rPr>
                <w:rFonts w:hint="eastAsia"/>
                <w:sz w:val="16"/>
                <w:szCs w:val="16"/>
                <w:lang w:eastAsia="zh-CN"/>
              </w:rPr>
              <w:t>9</w:t>
            </w:r>
            <w:r>
              <w:rPr>
                <w:sz w:val="16"/>
                <w:szCs w:val="16"/>
                <w:lang w:eastAsia="zh-CN"/>
              </w:rPr>
              <w:t>7</w:t>
            </w:r>
            <w:r>
              <w:rPr>
                <w:rFonts w:hint="eastAsia"/>
                <w:sz w:val="16"/>
                <w:szCs w:val="16"/>
                <w:lang w:eastAsia="zh-CN"/>
              </w:rPr>
              <w:t>.</w:t>
            </w:r>
            <w:r>
              <w:rPr>
                <w:sz w:val="16"/>
                <w:szCs w:val="16"/>
                <w:lang w:eastAsia="zh-CN"/>
              </w:rPr>
              <w:t>2</w:t>
            </w:r>
          </w:p>
        </w:tc>
      </w:tr>
      <w:tr w:rsidR="00134ADD" w:rsidRPr="00F97CD3" w14:paraId="4BBD79E6" w14:textId="77777777" w:rsidTr="007F6598">
        <w:trPr>
          <w:trHeight w:val="126"/>
          <w:jc w:val="center"/>
        </w:trPr>
        <w:tc>
          <w:tcPr>
            <w:tcW w:w="1425" w:type="dxa"/>
            <w:tcBorders>
              <w:top w:val="nil"/>
              <w:left w:val="nil"/>
              <w:bottom w:val="nil"/>
              <w:right w:val="nil"/>
            </w:tcBorders>
            <w:vAlign w:val="center"/>
          </w:tcPr>
          <w:p w14:paraId="0AE3605B" w14:textId="77777777" w:rsidR="00134ADD" w:rsidRPr="00F97CD3" w:rsidRDefault="00134ADD" w:rsidP="007F6598">
            <w:pPr>
              <w:jc w:val="both"/>
              <w:rPr>
                <w:iCs/>
                <w:sz w:val="16"/>
                <w:szCs w:val="16"/>
              </w:rPr>
            </w:pPr>
            <w:proofErr w:type="gramStart"/>
            <w:r w:rsidRPr="00F97CD3">
              <w:rPr>
                <w:rFonts w:hint="eastAsia"/>
                <w:sz w:val="16"/>
                <w:szCs w:val="16"/>
                <w:lang w:eastAsia="zh-CN"/>
              </w:rPr>
              <w:t>training</w:t>
            </w:r>
            <w:proofErr w:type="gramEnd"/>
            <w:r w:rsidRPr="00F97CD3">
              <w:rPr>
                <w:rFonts w:hint="eastAsia"/>
                <w:sz w:val="16"/>
                <w:szCs w:val="16"/>
                <w:lang w:eastAsia="zh-CN"/>
              </w:rPr>
              <w:t xml:space="preserve"> error</w:t>
            </w:r>
            <w:r>
              <w:rPr>
                <w:rFonts w:hint="eastAsia"/>
                <w:sz w:val="16"/>
                <w:szCs w:val="16"/>
                <w:lang w:eastAsia="zh-CN"/>
              </w:rPr>
              <w:t xml:space="preserve"> (%)</w:t>
            </w:r>
          </w:p>
        </w:tc>
        <w:tc>
          <w:tcPr>
            <w:tcW w:w="576" w:type="dxa"/>
            <w:tcBorders>
              <w:top w:val="nil"/>
              <w:left w:val="nil"/>
              <w:bottom w:val="nil"/>
              <w:right w:val="nil"/>
            </w:tcBorders>
            <w:vAlign w:val="center"/>
          </w:tcPr>
          <w:p w14:paraId="4FF43B7B" w14:textId="77777777" w:rsidR="00134ADD" w:rsidRPr="00F97CD3" w:rsidRDefault="00134ADD" w:rsidP="007F6598">
            <w:pPr>
              <w:jc w:val="center"/>
              <w:rPr>
                <w:iCs/>
                <w:sz w:val="16"/>
                <w:szCs w:val="16"/>
                <w:lang w:eastAsia="zh-CN"/>
              </w:rPr>
            </w:pPr>
            <w:r>
              <w:rPr>
                <w:rFonts w:hint="eastAsia"/>
                <w:iCs/>
                <w:sz w:val="16"/>
                <w:szCs w:val="16"/>
                <w:lang w:eastAsia="zh-CN"/>
              </w:rPr>
              <w:t>3.80</w:t>
            </w:r>
          </w:p>
        </w:tc>
        <w:tc>
          <w:tcPr>
            <w:tcW w:w="656" w:type="dxa"/>
            <w:tcBorders>
              <w:top w:val="nil"/>
              <w:left w:val="nil"/>
              <w:bottom w:val="nil"/>
              <w:right w:val="nil"/>
            </w:tcBorders>
            <w:vAlign w:val="center"/>
          </w:tcPr>
          <w:p w14:paraId="679AAEE7" w14:textId="77777777" w:rsidR="00134ADD" w:rsidRPr="00F97CD3" w:rsidRDefault="00134ADD" w:rsidP="007F6598">
            <w:pPr>
              <w:jc w:val="center"/>
              <w:rPr>
                <w:sz w:val="16"/>
                <w:szCs w:val="16"/>
                <w:lang w:eastAsia="zh-CN"/>
              </w:rPr>
            </w:pPr>
            <w:r>
              <w:rPr>
                <w:rFonts w:hint="eastAsia"/>
                <w:sz w:val="16"/>
                <w:szCs w:val="16"/>
                <w:lang w:eastAsia="zh-CN"/>
              </w:rPr>
              <w:t>1.86</w:t>
            </w:r>
          </w:p>
        </w:tc>
        <w:tc>
          <w:tcPr>
            <w:tcW w:w="656" w:type="dxa"/>
            <w:tcBorders>
              <w:top w:val="nil"/>
              <w:left w:val="nil"/>
              <w:bottom w:val="nil"/>
              <w:right w:val="nil"/>
            </w:tcBorders>
            <w:vAlign w:val="center"/>
          </w:tcPr>
          <w:p w14:paraId="3434D03A" w14:textId="77777777" w:rsidR="00134ADD" w:rsidRPr="00F97CD3" w:rsidRDefault="00134ADD" w:rsidP="007F6598">
            <w:pPr>
              <w:jc w:val="center"/>
              <w:rPr>
                <w:sz w:val="16"/>
                <w:szCs w:val="16"/>
                <w:lang w:eastAsia="zh-CN"/>
              </w:rPr>
            </w:pPr>
            <w:r>
              <w:rPr>
                <w:rFonts w:hint="eastAsia"/>
                <w:sz w:val="16"/>
                <w:szCs w:val="16"/>
                <w:lang w:eastAsia="zh-CN"/>
              </w:rPr>
              <w:t>0.73</w:t>
            </w:r>
          </w:p>
        </w:tc>
        <w:tc>
          <w:tcPr>
            <w:tcW w:w="656" w:type="dxa"/>
            <w:tcBorders>
              <w:top w:val="nil"/>
              <w:left w:val="nil"/>
              <w:bottom w:val="nil"/>
              <w:right w:val="nil"/>
            </w:tcBorders>
            <w:vAlign w:val="center"/>
          </w:tcPr>
          <w:p w14:paraId="692501A8" w14:textId="77777777" w:rsidR="00134ADD" w:rsidRPr="00F97CD3" w:rsidRDefault="00134ADD" w:rsidP="007F6598">
            <w:pPr>
              <w:jc w:val="center"/>
              <w:rPr>
                <w:sz w:val="16"/>
                <w:szCs w:val="16"/>
                <w:lang w:eastAsia="zh-CN"/>
              </w:rPr>
            </w:pPr>
            <w:r>
              <w:rPr>
                <w:rFonts w:hint="eastAsia"/>
                <w:sz w:val="16"/>
                <w:szCs w:val="16"/>
                <w:lang w:eastAsia="zh-CN"/>
              </w:rPr>
              <w:t>3.15</w:t>
            </w:r>
          </w:p>
        </w:tc>
      </w:tr>
      <w:tr w:rsidR="00134ADD" w:rsidRPr="00F97CD3" w14:paraId="6326A66E" w14:textId="77777777" w:rsidTr="007F6598">
        <w:trPr>
          <w:trHeight w:val="126"/>
          <w:jc w:val="center"/>
        </w:trPr>
        <w:tc>
          <w:tcPr>
            <w:tcW w:w="1425" w:type="dxa"/>
            <w:tcBorders>
              <w:top w:val="nil"/>
              <w:left w:val="nil"/>
              <w:bottom w:val="double" w:sz="6" w:space="0" w:color="auto"/>
              <w:right w:val="nil"/>
            </w:tcBorders>
            <w:vAlign w:val="center"/>
          </w:tcPr>
          <w:p w14:paraId="3EFA4DAA" w14:textId="77777777" w:rsidR="00134ADD" w:rsidRPr="00F97CD3" w:rsidRDefault="00134ADD" w:rsidP="007F6598">
            <w:pPr>
              <w:jc w:val="both"/>
              <w:rPr>
                <w:sz w:val="16"/>
                <w:szCs w:val="16"/>
                <w:lang w:eastAsia="zh-CN"/>
              </w:rPr>
            </w:pPr>
            <w:proofErr w:type="gramStart"/>
            <w:r>
              <w:rPr>
                <w:rFonts w:hint="eastAsia"/>
                <w:sz w:val="16"/>
                <w:szCs w:val="16"/>
                <w:lang w:eastAsia="zh-CN"/>
              </w:rPr>
              <w:t>testing</w:t>
            </w:r>
            <w:proofErr w:type="gramEnd"/>
            <w:r>
              <w:rPr>
                <w:rFonts w:hint="eastAsia"/>
                <w:sz w:val="16"/>
                <w:szCs w:val="16"/>
                <w:lang w:eastAsia="zh-CN"/>
              </w:rPr>
              <w:t xml:space="preserve"> error (%</w:t>
            </w:r>
            <w:r w:rsidRPr="00F97CD3">
              <w:rPr>
                <w:rFonts w:hint="eastAsia"/>
                <w:sz w:val="16"/>
                <w:szCs w:val="16"/>
                <w:lang w:eastAsia="zh-CN"/>
              </w:rPr>
              <w:t>)</w:t>
            </w:r>
          </w:p>
        </w:tc>
        <w:tc>
          <w:tcPr>
            <w:tcW w:w="576" w:type="dxa"/>
            <w:tcBorders>
              <w:top w:val="nil"/>
              <w:left w:val="nil"/>
              <w:bottom w:val="double" w:sz="6" w:space="0" w:color="auto"/>
              <w:right w:val="nil"/>
            </w:tcBorders>
            <w:vAlign w:val="center"/>
          </w:tcPr>
          <w:p w14:paraId="238235D2" w14:textId="77777777" w:rsidR="00134ADD" w:rsidRPr="00F97CD3" w:rsidRDefault="00134ADD" w:rsidP="007F6598">
            <w:pPr>
              <w:jc w:val="center"/>
              <w:rPr>
                <w:iCs/>
                <w:sz w:val="16"/>
                <w:szCs w:val="16"/>
                <w:lang w:eastAsia="zh-CN"/>
              </w:rPr>
            </w:pPr>
            <w:r>
              <w:rPr>
                <w:rFonts w:hint="eastAsia"/>
                <w:iCs/>
                <w:sz w:val="16"/>
                <w:szCs w:val="16"/>
                <w:lang w:eastAsia="zh-CN"/>
              </w:rPr>
              <w:t>3.66</w:t>
            </w:r>
          </w:p>
        </w:tc>
        <w:tc>
          <w:tcPr>
            <w:tcW w:w="656" w:type="dxa"/>
            <w:tcBorders>
              <w:top w:val="nil"/>
              <w:left w:val="nil"/>
              <w:bottom w:val="double" w:sz="6" w:space="0" w:color="auto"/>
              <w:right w:val="nil"/>
            </w:tcBorders>
            <w:vAlign w:val="center"/>
          </w:tcPr>
          <w:p w14:paraId="55578291" w14:textId="77777777" w:rsidR="00134ADD" w:rsidRPr="00F97CD3" w:rsidRDefault="00134ADD" w:rsidP="007F6598">
            <w:pPr>
              <w:jc w:val="center"/>
              <w:rPr>
                <w:sz w:val="16"/>
                <w:szCs w:val="16"/>
                <w:lang w:eastAsia="zh-CN"/>
              </w:rPr>
            </w:pPr>
            <w:r>
              <w:rPr>
                <w:rFonts w:hint="eastAsia"/>
                <w:sz w:val="16"/>
                <w:szCs w:val="16"/>
                <w:lang w:eastAsia="zh-CN"/>
              </w:rPr>
              <w:t>1.88</w:t>
            </w:r>
          </w:p>
        </w:tc>
        <w:tc>
          <w:tcPr>
            <w:tcW w:w="656" w:type="dxa"/>
            <w:tcBorders>
              <w:top w:val="nil"/>
              <w:left w:val="nil"/>
              <w:bottom w:val="double" w:sz="6" w:space="0" w:color="auto"/>
              <w:right w:val="nil"/>
            </w:tcBorders>
            <w:vAlign w:val="center"/>
          </w:tcPr>
          <w:p w14:paraId="1938E73E" w14:textId="77777777" w:rsidR="00134ADD" w:rsidRPr="00F97CD3" w:rsidRDefault="00134ADD" w:rsidP="007F6598">
            <w:pPr>
              <w:jc w:val="center"/>
              <w:rPr>
                <w:sz w:val="16"/>
                <w:szCs w:val="16"/>
                <w:lang w:eastAsia="zh-CN"/>
              </w:rPr>
            </w:pPr>
            <w:r>
              <w:rPr>
                <w:rFonts w:hint="eastAsia"/>
                <w:sz w:val="16"/>
                <w:szCs w:val="16"/>
                <w:lang w:eastAsia="zh-CN"/>
              </w:rPr>
              <w:t>0.76</w:t>
            </w:r>
          </w:p>
        </w:tc>
        <w:tc>
          <w:tcPr>
            <w:tcW w:w="656" w:type="dxa"/>
            <w:tcBorders>
              <w:top w:val="nil"/>
              <w:left w:val="nil"/>
              <w:bottom w:val="double" w:sz="6" w:space="0" w:color="auto"/>
              <w:right w:val="nil"/>
            </w:tcBorders>
            <w:vAlign w:val="center"/>
          </w:tcPr>
          <w:p w14:paraId="370C04F3" w14:textId="77777777" w:rsidR="00134ADD" w:rsidRPr="00F97CD3" w:rsidRDefault="00134ADD" w:rsidP="007F6598">
            <w:pPr>
              <w:jc w:val="center"/>
              <w:rPr>
                <w:sz w:val="16"/>
                <w:szCs w:val="16"/>
                <w:lang w:eastAsia="zh-CN"/>
              </w:rPr>
            </w:pPr>
            <w:r>
              <w:rPr>
                <w:rFonts w:hint="eastAsia"/>
                <w:sz w:val="16"/>
                <w:szCs w:val="16"/>
                <w:lang w:eastAsia="zh-CN"/>
              </w:rPr>
              <w:t>3.08</w:t>
            </w:r>
          </w:p>
        </w:tc>
      </w:tr>
    </w:tbl>
    <w:p w14:paraId="5CCBC717" w14:textId="77777777" w:rsidR="00134ADD" w:rsidRDefault="00134ADD" w:rsidP="00134ADD">
      <w:pPr>
        <w:pStyle w:val="IEEEPlainText"/>
        <w:spacing w:before="160"/>
        <w:rPr>
          <w:lang w:eastAsia="zh-CN"/>
        </w:rPr>
      </w:pPr>
      <w:r w:rsidRPr="00F97CD3">
        <w:rPr>
          <w:rFonts w:hint="eastAsia"/>
          <w:lang w:eastAsia="zh-CN"/>
        </w:rPr>
        <w:t xml:space="preserve">The result shows that LM converges faster than QP and RP, especially LM.  However, it takes </w:t>
      </w:r>
      <w:r>
        <w:rPr>
          <w:rFonts w:hint="eastAsia"/>
          <w:lang w:eastAsia="zh-CN"/>
        </w:rPr>
        <w:t xml:space="preserve">relatively </w:t>
      </w:r>
      <w:r w:rsidRPr="00F97CD3">
        <w:rPr>
          <w:rFonts w:hint="eastAsia"/>
          <w:lang w:eastAsia="zh-CN"/>
        </w:rPr>
        <w:t>more time to run because of matrix inversion</w:t>
      </w:r>
      <w:r>
        <w:rPr>
          <w:rFonts w:hint="eastAsia"/>
          <w:lang w:eastAsia="zh-CN"/>
        </w:rPr>
        <w:t xml:space="preserve"> time</w:t>
      </w:r>
      <w:r w:rsidRPr="00F97CD3">
        <w:rPr>
          <w:rFonts w:hint="eastAsia"/>
          <w:lang w:eastAsia="zh-CN"/>
        </w:rPr>
        <w:t xml:space="preserve"> consumption discussed before.  Although RP takes more epochs to converge, it</w:t>
      </w:r>
      <w:r w:rsidRPr="00F97CD3">
        <w:rPr>
          <w:lang w:eastAsia="zh-CN"/>
        </w:rPr>
        <w:t xml:space="preserve">s training and testing errors are distinctly </w:t>
      </w:r>
      <w:r w:rsidRPr="00F97CD3">
        <w:rPr>
          <w:rFonts w:hint="eastAsia"/>
          <w:lang w:eastAsia="zh-CN"/>
        </w:rPr>
        <w:t>smaller than other</w:t>
      </w:r>
      <w:r w:rsidRPr="00F97CD3">
        <w:rPr>
          <w:lang w:eastAsia="zh-CN"/>
        </w:rPr>
        <w:t>s’</w:t>
      </w:r>
      <w:r w:rsidRPr="00F97CD3">
        <w:rPr>
          <w:rFonts w:hint="eastAsia"/>
          <w:lang w:eastAsia="zh-CN"/>
        </w:rPr>
        <w:t>.</w:t>
      </w:r>
    </w:p>
    <w:p w14:paraId="10A1A43C" w14:textId="77777777" w:rsidR="00134ADD" w:rsidRPr="00F97CD3" w:rsidRDefault="00134ADD" w:rsidP="00134ADD">
      <w:pPr>
        <w:pStyle w:val="Text"/>
        <w:rPr>
          <w:lang w:eastAsia="zh-CN"/>
        </w:rPr>
      </w:pPr>
      <w:r>
        <w:rPr>
          <w:rFonts w:hint="eastAsia"/>
          <w:lang w:eastAsia="zh-CN"/>
        </w:rPr>
        <w:t>According to</w:t>
      </w:r>
      <w:r w:rsidRPr="00F97CD3">
        <w:rPr>
          <w:lang w:eastAsia="zh-CN"/>
        </w:rPr>
        <w:t xml:space="preserve"> </w:t>
      </w:r>
      <w:r>
        <w:rPr>
          <w:rFonts w:hint="eastAsia"/>
          <w:lang w:eastAsia="zh-CN"/>
        </w:rPr>
        <w:t>this</w:t>
      </w:r>
      <w:r w:rsidRPr="00F97CD3">
        <w:rPr>
          <w:lang w:eastAsia="zh-CN"/>
        </w:rPr>
        <w:t xml:space="preserve"> experiment and under the application scenario, if high accuracy is required for prediction or classification, RP algorithm is a good fit to deep dig out the local minima.  If big dataset applied and there’s no specific accuracy requirement, </w:t>
      </w:r>
      <w:r>
        <w:rPr>
          <w:rFonts w:hint="eastAsia"/>
          <w:lang w:eastAsia="zh-CN"/>
        </w:rPr>
        <w:t xml:space="preserve">BP and </w:t>
      </w:r>
      <w:r w:rsidRPr="00F97CD3">
        <w:rPr>
          <w:lang w:eastAsia="zh-CN"/>
        </w:rPr>
        <w:t>QP algorithm could be applied.  If no more than hundreds of hidden node</w:t>
      </w:r>
      <w:r>
        <w:rPr>
          <w:rFonts w:hint="eastAsia"/>
          <w:lang w:eastAsia="zh-CN"/>
        </w:rPr>
        <w:t>s</w:t>
      </w:r>
      <w:r w:rsidRPr="00F97CD3">
        <w:rPr>
          <w:lang w:eastAsia="zh-CN"/>
        </w:rPr>
        <w:t xml:space="preserve"> </w:t>
      </w:r>
      <w:r>
        <w:rPr>
          <w:rFonts w:hint="eastAsia"/>
          <w:lang w:eastAsia="zh-CN"/>
        </w:rPr>
        <w:t>are</w:t>
      </w:r>
      <w:r w:rsidRPr="00F97CD3">
        <w:rPr>
          <w:lang w:eastAsia="zh-CN"/>
        </w:rPr>
        <w:t xml:space="preserve"> needed, LM could be efficient as well.</w:t>
      </w:r>
    </w:p>
    <w:p w14:paraId="24265456" w14:textId="77777777" w:rsidR="00134ADD" w:rsidRPr="00F97CD3" w:rsidRDefault="00134ADD" w:rsidP="00134ADD">
      <w:pPr>
        <w:pStyle w:val="IEEETableCaption"/>
      </w:pPr>
      <w:r w:rsidRPr="00F97CD3">
        <w:t xml:space="preserve">TABLE </w:t>
      </w:r>
      <w:r w:rsidR="0012349D">
        <w:fldChar w:fldCharType="begin"/>
      </w:r>
      <w:r w:rsidR="0012349D">
        <w:instrText xml:space="preserve"> SEQ TABLE \* ROMAN </w:instrText>
      </w:r>
      <w:r w:rsidR="0012349D">
        <w:fldChar w:fldCharType="separate"/>
      </w:r>
      <w:r>
        <w:rPr>
          <w:noProof/>
        </w:rPr>
        <w:t>VIII</w:t>
      </w:r>
      <w:r w:rsidR="0012349D">
        <w:rPr>
          <w:noProof/>
        </w:rPr>
        <w:fldChar w:fldCharType="end"/>
      </w:r>
      <w:r w:rsidRPr="00F97CD3">
        <w:br/>
        <w:t>Neural Network Configuration</w:t>
      </w:r>
      <w:r w:rsidRPr="00F97CD3">
        <w:br/>
        <w:t xml:space="preserve">for </w:t>
      </w:r>
      <w:r w:rsidRPr="00F97CD3">
        <w:rPr>
          <w:rFonts w:hint="eastAsia"/>
          <w:lang w:eastAsia="zh-CN"/>
        </w:rPr>
        <w:t>Algorithm</w:t>
      </w:r>
      <w:r w:rsidRPr="00F97CD3">
        <w:t xml:space="preserve"> Efficiency Experiment</w:t>
      </w:r>
    </w:p>
    <w:tbl>
      <w:tblPr>
        <w:tblW w:w="3627" w:type="dxa"/>
        <w:jc w:val="center"/>
        <w:tblBorders>
          <w:top w:val="single" w:sz="12" w:space="0" w:color="808080"/>
          <w:bottom w:val="single" w:sz="12" w:space="0" w:color="808080"/>
        </w:tblBorders>
        <w:tblLayout w:type="fixed"/>
        <w:tblLook w:val="0000" w:firstRow="0" w:lastRow="0" w:firstColumn="0" w:lastColumn="0" w:noHBand="0" w:noVBand="0"/>
      </w:tblPr>
      <w:tblGrid>
        <w:gridCol w:w="1523"/>
        <w:gridCol w:w="496"/>
        <w:gridCol w:w="576"/>
        <w:gridCol w:w="496"/>
        <w:gridCol w:w="536"/>
      </w:tblGrid>
      <w:tr w:rsidR="00134ADD" w:rsidRPr="00F97CD3" w14:paraId="34818B21" w14:textId="77777777" w:rsidTr="007F6598">
        <w:trPr>
          <w:trHeight w:val="72"/>
          <w:jc w:val="center"/>
        </w:trPr>
        <w:tc>
          <w:tcPr>
            <w:tcW w:w="1523" w:type="dxa"/>
            <w:tcBorders>
              <w:top w:val="double" w:sz="6" w:space="0" w:color="auto"/>
              <w:left w:val="nil"/>
              <w:bottom w:val="single" w:sz="6" w:space="0" w:color="auto"/>
              <w:right w:val="nil"/>
            </w:tcBorders>
            <w:vAlign w:val="center"/>
          </w:tcPr>
          <w:p w14:paraId="6D7E261B" w14:textId="77777777" w:rsidR="00134ADD" w:rsidRPr="00F97CD3" w:rsidRDefault="00134ADD" w:rsidP="007F6598">
            <w:pPr>
              <w:rPr>
                <w:sz w:val="16"/>
                <w:szCs w:val="16"/>
                <w:lang w:eastAsia="zh-CN"/>
              </w:rPr>
            </w:pPr>
          </w:p>
        </w:tc>
        <w:tc>
          <w:tcPr>
            <w:tcW w:w="496" w:type="dxa"/>
            <w:tcBorders>
              <w:top w:val="double" w:sz="6" w:space="0" w:color="auto"/>
              <w:left w:val="nil"/>
              <w:bottom w:val="single" w:sz="6" w:space="0" w:color="auto"/>
              <w:right w:val="nil"/>
            </w:tcBorders>
            <w:vAlign w:val="center"/>
          </w:tcPr>
          <w:p w14:paraId="1B88C2DC" w14:textId="77777777" w:rsidR="00134ADD" w:rsidRPr="00F97CD3" w:rsidRDefault="00134ADD" w:rsidP="007F6598">
            <w:pPr>
              <w:pStyle w:val="TableTitle"/>
              <w:rPr>
                <w:smallCaps w:val="0"/>
                <w:lang w:eastAsia="zh-CN"/>
              </w:rPr>
            </w:pPr>
            <w:r w:rsidRPr="00F97CD3">
              <w:rPr>
                <w:rFonts w:hint="eastAsia"/>
                <w:smallCaps w:val="0"/>
                <w:lang w:eastAsia="zh-CN"/>
              </w:rPr>
              <w:t>BP</w:t>
            </w:r>
          </w:p>
        </w:tc>
        <w:tc>
          <w:tcPr>
            <w:tcW w:w="576" w:type="dxa"/>
            <w:tcBorders>
              <w:top w:val="double" w:sz="6" w:space="0" w:color="auto"/>
              <w:left w:val="nil"/>
              <w:bottom w:val="single" w:sz="6" w:space="0" w:color="auto"/>
              <w:right w:val="nil"/>
            </w:tcBorders>
          </w:tcPr>
          <w:p w14:paraId="68A83EB9"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496" w:type="dxa"/>
            <w:tcBorders>
              <w:top w:val="double" w:sz="6" w:space="0" w:color="auto"/>
              <w:left w:val="nil"/>
              <w:bottom w:val="single" w:sz="6" w:space="0" w:color="auto"/>
              <w:right w:val="nil"/>
            </w:tcBorders>
          </w:tcPr>
          <w:p w14:paraId="197B2004"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536" w:type="dxa"/>
            <w:tcBorders>
              <w:top w:val="double" w:sz="6" w:space="0" w:color="auto"/>
              <w:left w:val="nil"/>
              <w:bottom w:val="single" w:sz="6" w:space="0" w:color="auto"/>
              <w:right w:val="nil"/>
            </w:tcBorders>
          </w:tcPr>
          <w:p w14:paraId="23880702"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5483203E" w14:textId="77777777" w:rsidTr="007F6598">
        <w:trPr>
          <w:jc w:val="center"/>
        </w:trPr>
        <w:tc>
          <w:tcPr>
            <w:tcW w:w="1523" w:type="dxa"/>
            <w:tcBorders>
              <w:top w:val="nil"/>
              <w:left w:val="nil"/>
              <w:bottom w:val="nil"/>
              <w:right w:val="nil"/>
            </w:tcBorders>
          </w:tcPr>
          <w:p w14:paraId="68C33BB1" w14:textId="77777777" w:rsidR="00134ADD" w:rsidRPr="00F97CD3" w:rsidRDefault="00134ADD" w:rsidP="007F6598">
            <w:pPr>
              <w:rPr>
                <w:sz w:val="16"/>
                <w:szCs w:val="16"/>
                <w:lang w:eastAsia="zh-CN"/>
              </w:rPr>
            </w:pPr>
            <w:r>
              <w:rPr>
                <w:sz w:val="16"/>
                <w:szCs w:val="16"/>
                <w:lang w:eastAsia="zh-CN"/>
              </w:rPr>
              <w:t>thread number</w:t>
            </w:r>
          </w:p>
        </w:tc>
        <w:tc>
          <w:tcPr>
            <w:tcW w:w="496" w:type="dxa"/>
            <w:tcBorders>
              <w:top w:val="nil"/>
              <w:left w:val="nil"/>
              <w:bottom w:val="nil"/>
              <w:right w:val="nil"/>
            </w:tcBorders>
          </w:tcPr>
          <w:p w14:paraId="24D5D2D0" w14:textId="77777777" w:rsidR="00134ADD" w:rsidRPr="00F97CD3" w:rsidRDefault="00134ADD" w:rsidP="007F6598">
            <w:pPr>
              <w:rPr>
                <w:sz w:val="16"/>
                <w:szCs w:val="16"/>
                <w:lang w:eastAsia="zh-CN"/>
              </w:rPr>
            </w:pPr>
            <w:r>
              <w:rPr>
                <w:sz w:val="16"/>
                <w:szCs w:val="16"/>
                <w:lang w:eastAsia="zh-CN"/>
              </w:rPr>
              <w:t>8</w:t>
            </w:r>
          </w:p>
        </w:tc>
        <w:tc>
          <w:tcPr>
            <w:tcW w:w="576" w:type="dxa"/>
            <w:tcBorders>
              <w:top w:val="nil"/>
              <w:left w:val="nil"/>
              <w:bottom w:val="nil"/>
              <w:right w:val="nil"/>
            </w:tcBorders>
          </w:tcPr>
          <w:p w14:paraId="3A05436A" w14:textId="77777777" w:rsidR="00134ADD" w:rsidRPr="00F97CD3" w:rsidRDefault="00134ADD" w:rsidP="007F6598">
            <w:pPr>
              <w:rPr>
                <w:sz w:val="16"/>
                <w:szCs w:val="16"/>
                <w:lang w:eastAsia="zh-CN"/>
              </w:rPr>
            </w:pPr>
            <w:r>
              <w:rPr>
                <w:sz w:val="16"/>
                <w:szCs w:val="16"/>
                <w:lang w:eastAsia="zh-CN"/>
              </w:rPr>
              <w:t>8</w:t>
            </w:r>
          </w:p>
        </w:tc>
        <w:tc>
          <w:tcPr>
            <w:tcW w:w="496" w:type="dxa"/>
            <w:tcBorders>
              <w:top w:val="nil"/>
              <w:left w:val="nil"/>
              <w:bottom w:val="nil"/>
              <w:right w:val="nil"/>
            </w:tcBorders>
          </w:tcPr>
          <w:p w14:paraId="76F808C7" w14:textId="77777777" w:rsidR="00134ADD" w:rsidRPr="00F97CD3" w:rsidRDefault="00134ADD" w:rsidP="007F6598">
            <w:pPr>
              <w:rPr>
                <w:sz w:val="16"/>
                <w:szCs w:val="16"/>
                <w:lang w:eastAsia="zh-CN"/>
              </w:rPr>
            </w:pPr>
            <w:r>
              <w:rPr>
                <w:sz w:val="16"/>
                <w:szCs w:val="16"/>
                <w:lang w:eastAsia="zh-CN"/>
              </w:rPr>
              <w:t>8</w:t>
            </w:r>
          </w:p>
        </w:tc>
        <w:tc>
          <w:tcPr>
            <w:tcW w:w="536" w:type="dxa"/>
            <w:tcBorders>
              <w:top w:val="nil"/>
              <w:left w:val="nil"/>
              <w:bottom w:val="nil"/>
              <w:right w:val="nil"/>
            </w:tcBorders>
          </w:tcPr>
          <w:p w14:paraId="2475C13E" w14:textId="77777777" w:rsidR="00134ADD" w:rsidRPr="00F97CD3" w:rsidRDefault="00134ADD" w:rsidP="007F6598">
            <w:pPr>
              <w:rPr>
                <w:sz w:val="16"/>
                <w:szCs w:val="16"/>
                <w:lang w:eastAsia="zh-CN"/>
              </w:rPr>
            </w:pPr>
            <w:r>
              <w:rPr>
                <w:sz w:val="16"/>
                <w:szCs w:val="16"/>
                <w:lang w:eastAsia="zh-CN"/>
              </w:rPr>
              <w:t>8</w:t>
            </w:r>
          </w:p>
        </w:tc>
      </w:tr>
      <w:tr w:rsidR="00134ADD" w:rsidRPr="00F97CD3" w14:paraId="213D360F" w14:textId="77777777" w:rsidTr="007F6598">
        <w:trPr>
          <w:jc w:val="center"/>
        </w:trPr>
        <w:tc>
          <w:tcPr>
            <w:tcW w:w="1523" w:type="dxa"/>
            <w:tcBorders>
              <w:top w:val="nil"/>
              <w:left w:val="nil"/>
              <w:bottom w:val="nil"/>
              <w:right w:val="nil"/>
            </w:tcBorders>
          </w:tcPr>
          <w:p w14:paraId="4578D79E" w14:textId="77777777" w:rsidR="00134ADD" w:rsidRPr="00F97CD3" w:rsidRDefault="00134ADD" w:rsidP="007F6598">
            <w:pPr>
              <w:rPr>
                <w:sz w:val="16"/>
                <w:szCs w:val="16"/>
                <w:lang w:eastAsia="zh-CN"/>
              </w:rPr>
            </w:pPr>
            <w:r w:rsidRPr="00F97CD3">
              <w:rPr>
                <w:rFonts w:hint="eastAsia"/>
                <w:sz w:val="16"/>
                <w:szCs w:val="16"/>
                <w:lang w:eastAsia="zh-CN"/>
              </w:rPr>
              <w:t>learning rate</w:t>
            </w:r>
          </w:p>
        </w:tc>
        <w:tc>
          <w:tcPr>
            <w:tcW w:w="496" w:type="dxa"/>
            <w:tcBorders>
              <w:top w:val="nil"/>
              <w:left w:val="nil"/>
              <w:bottom w:val="nil"/>
              <w:right w:val="nil"/>
            </w:tcBorders>
          </w:tcPr>
          <w:p w14:paraId="47F4B438"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576" w:type="dxa"/>
            <w:tcBorders>
              <w:top w:val="nil"/>
              <w:left w:val="nil"/>
              <w:bottom w:val="nil"/>
              <w:right w:val="nil"/>
            </w:tcBorders>
          </w:tcPr>
          <w:p w14:paraId="11B2B0CC"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496" w:type="dxa"/>
            <w:tcBorders>
              <w:top w:val="nil"/>
              <w:left w:val="nil"/>
              <w:bottom w:val="nil"/>
              <w:right w:val="nil"/>
            </w:tcBorders>
          </w:tcPr>
          <w:p w14:paraId="0F353D88"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08863F76"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455539CB" w14:textId="77777777" w:rsidTr="007F6598">
        <w:trPr>
          <w:jc w:val="center"/>
        </w:trPr>
        <w:tc>
          <w:tcPr>
            <w:tcW w:w="1523" w:type="dxa"/>
            <w:tcBorders>
              <w:top w:val="nil"/>
              <w:left w:val="nil"/>
              <w:bottom w:val="nil"/>
              <w:right w:val="nil"/>
            </w:tcBorders>
          </w:tcPr>
          <w:p w14:paraId="444FAD06" w14:textId="77777777" w:rsidR="00134ADD" w:rsidRPr="00F97CD3" w:rsidRDefault="00134ADD" w:rsidP="007F6598">
            <w:pPr>
              <w:rPr>
                <w:sz w:val="16"/>
                <w:szCs w:val="16"/>
                <w:lang w:eastAsia="zh-CN"/>
              </w:rPr>
            </w:pPr>
            <w:r w:rsidRPr="00F97CD3">
              <w:rPr>
                <w:rFonts w:hint="eastAsia"/>
                <w:sz w:val="16"/>
                <w:szCs w:val="16"/>
                <w:lang w:eastAsia="zh-CN"/>
              </w:rPr>
              <w:t>max grow factor</w:t>
            </w:r>
          </w:p>
        </w:tc>
        <w:tc>
          <w:tcPr>
            <w:tcW w:w="496" w:type="dxa"/>
            <w:tcBorders>
              <w:top w:val="nil"/>
              <w:left w:val="nil"/>
              <w:bottom w:val="nil"/>
              <w:right w:val="nil"/>
            </w:tcBorders>
          </w:tcPr>
          <w:p w14:paraId="3FAD9546"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01446CF5" w14:textId="77777777" w:rsidR="00134ADD" w:rsidRPr="00F97CD3" w:rsidRDefault="00134ADD" w:rsidP="007F6598">
            <w:pPr>
              <w:rPr>
                <w:sz w:val="16"/>
                <w:szCs w:val="16"/>
                <w:lang w:eastAsia="zh-CN"/>
              </w:rPr>
            </w:pPr>
            <w:r w:rsidRPr="00F97CD3">
              <w:rPr>
                <w:rFonts w:hint="eastAsia"/>
                <w:sz w:val="16"/>
                <w:szCs w:val="16"/>
                <w:lang w:eastAsia="zh-CN"/>
              </w:rPr>
              <w:t>1.75</w:t>
            </w:r>
          </w:p>
        </w:tc>
        <w:tc>
          <w:tcPr>
            <w:tcW w:w="496" w:type="dxa"/>
            <w:tcBorders>
              <w:top w:val="nil"/>
              <w:left w:val="nil"/>
              <w:bottom w:val="nil"/>
              <w:right w:val="nil"/>
            </w:tcBorders>
          </w:tcPr>
          <w:p w14:paraId="3914B444"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6A54768F"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186E424A" w14:textId="77777777" w:rsidTr="007F6598">
        <w:trPr>
          <w:jc w:val="center"/>
        </w:trPr>
        <w:tc>
          <w:tcPr>
            <w:tcW w:w="1523" w:type="dxa"/>
            <w:tcBorders>
              <w:top w:val="nil"/>
              <w:left w:val="nil"/>
              <w:bottom w:val="nil"/>
              <w:right w:val="nil"/>
            </w:tcBorders>
          </w:tcPr>
          <w:p w14:paraId="71970586" w14:textId="77777777" w:rsidR="00134ADD" w:rsidRPr="00F97CD3" w:rsidRDefault="00134ADD" w:rsidP="007F6598">
            <w:pPr>
              <w:rPr>
                <w:sz w:val="16"/>
                <w:szCs w:val="16"/>
                <w:lang w:eastAsia="zh-CN"/>
              </w:rPr>
            </w:pPr>
            <w:r w:rsidRPr="00F97CD3">
              <w:rPr>
                <w:rFonts w:hint="eastAsia"/>
                <w:sz w:val="16"/>
                <w:szCs w:val="16"/>
                <w:lang w:eastAsia="zh-CN"/>
              </w:rPr>
              <w:t>increase factor</w:t>
            </w:r>
          </w:p>
        </w:tc>
        <w:tc>
          <w:tcPr>
            <w:tcW w:w="496" w:type="dxa"/>
            <w:tcBorders>
              <w:top w:val="nil"/>
              <w:left w:val="nil"/>
              <w:bottom w:val="nil"/>
              <w:right w:val="nil"/>
            </w:tcBorders>
          </w:tcPr>
          <w:p w14:paraId="49BBCB48"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44726EAF"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750D0E21" w14:textId="77777777" w:rsidR="00134ADD" w:rsidRPr="00F97CD3" w:rsidRDefault="00134ADD" w:rsidP="007F6598">
            <w:pPr>
              <w:rPr>
                <w:sz w:val="16"/>
                <w:szCs w:val="16"/>
                <w:lang w:eastAsia="zh-CN"/>
              </w:rPr>
            </w:pPr>
            <w:r w:rsidRPr="00F97CD3">
              <w:rPr>
                <w:rFonts w:hint="eastAsia"/>
                <w:sz w:val="16"/>
                <w:szCs w:val="16"/>
                <w:lang w:eastAsia="zh-CN"/>
              </w:rPr>
              <w:t>1.2</w:t>
            </w:r>
          </w:p>
        </w:tc>
        <w:tc>
          <w:tcPr>
            <w:tcW w:w="536" w:type="dxa"/>
            <w:tcBorders>
              <w:top w:val="nil"/>
              <w:left w:val="nil"/>
              <w:bottom w:val="nil"/>
              <w:right w:val="nil"/>
            </w:tcBorders>
          </w:tcPr>
          <w:p w14:paraId="10E41109"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20FD4D61" w14:textId="77777777" w:rsidTr="007F6598">
        <w:trPr>
          <w:jc w:val="center"/>
        </w:trPr>
        <w:tc>
          <w:tcPr>
            <w:tcW w:w="1523" w:type="dxa"/>
            <w:tcBorders>
              <w:top w:val="nil"/>
              <w:left w:val="nil"/>
              <w:bottom w:val="nil"/>
              <w:right w:val="nil"/>
            </w:tcBorders>
          </w:tcPr>
          <w:p w14:paraId="58F1D750" w14:textId="77777777" w:rsidR="00134ADD" w:rsidRPr="00F97CD3" w:rsidRDefault="00134ADD" w:rsidP="007F6598">
            <w:pPr>
              <w:rPr>
                <w:sz w:val="16"/>
                <w:szCs w:val="16"/>
                <w:lang w:eastAsia="zh-CN"/>
              </w:rPr>
            </w:pPr>
            <w:r w:rsidRPr="00F97CD3">
              <w:rPr>
                <w:rFonts w:hint="eastAsia"/>
                <w:sz w:val="16"/>
                <w:szCs w:val="16"/>
                <w:lang w:eastAsia="zh-CN"/>
              </w:rPr>
              <w:t>decrease factor</w:t>
            </w:r>
          </w:p>
        </w:tc>
        <w:tc>
          <w:tcPr>
            <w:tcW w:w="496" w:type="dxa"/>
            <w:tcBorders>
              <w:top w:val="nil"/>
              <w:left w:val="nil"/>
              <w:bottom w:val="nil"/>
              <w:right w:val="nil"/>
            </w:tcBorders>
          </w:tcPr>
          <w:p w14:paraId="50DE0E60"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1DA4B7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E8D34B2" w14:textId="77777777" w:rsidR="00134ADD" w:rsidRPr="00F97CD3" w:rsidRDefault="00134ADD" w:rsidP="007F6598">
            <w:pPr>
              <w:rPr>
                <w:sz w:val="16"/>
                <w:szCs w:val="16"/>
                <w:lang w:eastAsia="zh-CN"/>
              </w:rPr>
            </w:pPr>
            <w:r w:rsidRPr="00F97CD3">
              <w:rPr>
                <w:rFonts w:hint="eastAsia"/>
                <w:sz w:val="16"/>
                <w:szCs w:val="16"/>
                <w:lang w:eastAsia="zh-CN"/>
              </w:rPr>
              <w:t>0.5</w:t>
            </w:r>
          </w:p>
        </w:tc>
        <w:tc>
          <w:tcPr>
            <w:tcW w:w="536" w:type="dxa"/>
            <w:tcBorders>
              <w:top w:val="nil"/>
              <w:left w:val="nil"/>
              <w:bottom w:val="nil"/>
              <w:right w:val="nil"/>
            </w:tcBorders>
          </w:tcPr>
          <w:p w14:paraId="6A2B7A3C"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71B992D6" w14:textId="77777777" w:rsidTr="007F6598">
        <w:trPr>
          <w:jc w:val="center"/>
        </w:trPr>
        <w:tc>
          <w:tcPr>
            <w:tcW w:w="1523" w:type="dxa"/>
            <w:tcBorders>
              <w:top w:val="nil"/>
              <w:left w:val="nil"/>
              <w:bottom w:val="nil"/>
              <w:right w:val="nil"/>
            </w:tcBorders>
          </w:tcPr>
          <w:p w14:paraId="308E4633" w14:textId="77777777" w:rsidR="00134ADD" w:rsidRPr="00F97CD3" w:rsidRDefault="00134ADD" w:rsidP="007F6598">
            <w:pPr>
              <w:rPr>
                <w:sz w:val="16"/>
                <w:szCs w:val="16"/>
                <w:lang w:eastAsia="zh-CN"/>
              </w:rPr>
            </w:pPr>
            <w:r w:rsidRPr="00F97CD3">
              <w:rPr>
                <w:rFonts w:hint="eastAsia"/>
                <w:sz w:val="16"/>
                <w:szCs w:val="16"/>
                <w:lang w:eastAsia="zh-CN"/>
              </w:rPr>
              <w:t>initial update value</w:t>
            </w:r>
          </w:p>
        </w:tc>
        <w:tc>
          <w:tcPr>
            <w:tcW w:w="496" w:type="dxa"/>
            <w:tcBorders>
              <w:top w:val="nil"/>
              <w:left w:val="nil"/>
              <w:bottom w:val="nil"/>
              <w:right w:val="nil"/>
            </w:tcBorders>
          </w:tcPr>
          <w:p w14:paraId="5D27E2B3"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E30D480"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12552CC9" w14:textId="77777777" w:rsidR="00134ADD" w:rsidRPr="00F97CD3" w:rsidRDefault="00134ADD" w:rsidP="007F6598">
            <w:pPr>
              <w:rPr>
                <w:sz w:val="16"/>
                <w:szCs w:val="16"/>
                <w:lang w:eastAsia="zh-CN"/>
              </w:rPr>
            </w:pPr>
            <w:r w:rsidRPr="00F97CD3">
              <w:rPr>
                <w:rFonts w:hint="eastAsia"/>
                <w:sz w:val="16"/>
                <w:szCs w:val="16"/>
                <w:lang w:eastAsia="zh-CN"/>
              </w:rPr>
              <w:t>0.1</w:t>
            </w:r>
          </w:p>
        </w:tc>
        <w:tc>
          <w:tcPr>
            <w:tcW w:w="536" w:type="dxa"/>
            <w:tcBorders>
              <w:top w:val="nil"/>
              <w:left w:val="nil"/>
              <w:bottom w:val="nil"/>
              <w:right w:val="nil"/>
            </w:tcBorders>
          </w:tcPr>
          <w:p w14:paraId="68A3DF47"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r>
      <w:tr w:rsidR="00134ADD" w:rsidRPr="00F97CD3" w14:paraId="4A3DC52C" w14:textId="77777777" w:rsidTr="007F6598">
        <w:trPr>
          <w:jc w:val="center"/>
        </w:trPr>
        <w:tc>
          <w:tcPr>
            <w:tcW w:w="1523" w:type="dxa"/>
            <w:tcBorders>
              <w:top w:val="nil"/>
              <w:left w:val="nil"/>
              <w:bottom w:val="nil"/>
              <w:right w:val="nil"/>
            </w:tcBorders>
          </w:tcPr>
          <w:p w14:paraId="77431918" w14:textId="77777777" w:rsidR="00134ADD" w:rsidRPr="00F97CD3" w:rsidRDefault="00134ADD" w:rsidP="007F6598">
            <w:pPr>
              <w:rPr>
                <w:i/>
                <w:sz w:val="16"/>
                <w:szCs w:val="16"/>
              </w:rPr>
            </w:pPr>
            <m:oMathPara>
              <m:oMathParaPr>
                <m:jc m:val="left"/>
              </m:oMathParaPr>
              <m:oMath>
                <m:r>
                  <w:rPr>
                    <w:rFonts w:ascii="Cambria Math" w:hAnsi="Cambria Math"/>
                    <w:sz w:val="16"/>
                    <w:szCs w:val="16"/>
                  </w:rPr>
                  <m:t>λ</m:t>
                </m:r>
              </m:oMath>
            </m:oMathPara>
          </w:p>
        </w:tc>
        <w:tc>
          <w:tcPr>
            <w:tcW w:w="496" w:type="dxa"/>
            <w:tcBorders>
              <w:top w:val="nil"/>
              <w:left w:val="nil"/>
              <w:bottom w:val="nil"/>
              <w:right w:val="nil"/>
            </w:tcBorders>
          </w:tcPr>
          <w:p w14:paraId="6426A993"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A444FFC"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69BD396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1B4F3F58" w14:textId="77777777" w:rsidR="00134ADD" w:rsidRPr="00F97CD3" w:rsidRDefault="00134ADD" w:rsidP="007F6598">
            <w:pPr>
              <w:rPr>
                <w:sz w:val="16"/>
                <w:szCs w:val="16"/>
                <w:lang w:eastAsia="zh-CN"/>
              </w:rPr>
            </w:pPr>
            <w:r w:rsidRPr="00F97CD3">
              <w:rPr>
                <w:rFonts w:hint="eastAsia"/>
                <w:sz w:val="16"/>
                <w:szCs w:val="16"/>
                <w:lang w:eastAsia="zh-CN"/>
              </w:rPr>
              <w:t>10</w:t>
            </w:r>
          </w:p>
        </w:tc>
      </w:tr>
      <w:tr w:rsidR="00134ADD" w:rsidRPr="00F97CD3" w14:paraId="61F146C0" w14:textId="77777777" w:rsidTr="007F6598">
        <w:trPr>
          <w:trHeight w:val="126"/>
          <w:jc w:val="center"/>
        </w:trPr>
        <w:tc>
          <w:tcPr>
            <w:tcW w:w="1523" w:type="dxa"/>
            <w:tcBorders>
              <w:top w:val="nil"/>
              <w:left w:val="nil"/>
              <w:bottom w:val="nil"/>
              <w:right w:val="nil"/>
            </w:tcBorders>
          </w:tcPr>
          <w:p w14:paraId="3EC1F749" w14:textId="77777777" w:rsidR="00134ADD" w:rsidRPr="00F97CD3" w:rsidRDefault="00134ADD" w:rsidP="007F6598">
            <w:pPr>
              <w:rPr>
                <w:iCs/>
                <w:sz w:val="16"/>
                <w:szCs w:val="16"/>
              </w:rPr>
            </w:pPr>
            <m:oMathPara>
              <m:oMathParaPr>
                <m:jc m:val="left"/>
              </m:oMathParaPr>
              <m:oMath>
                <m:r>
                  <w:rPr>
                    <w:rFonts w:ascii="Cambria Math" w:hAnsi="Cambria Math"/>
                    <w:sz w:val="16"/>
                    <w:szCs w:val="16"/>
                  </w:rPr>
                  <m:t>β</m:t>
                </m:r>
              </m:oMath>
            </m:oMathPara>
          </w:p>
        </w:tc>
        <w:tc>
          <w:tcPr>
            <w:tcW w:w="496" w:type="dxa"/>
            <w:tcBorders>
              <w:top w:val="nil"/>
              <w:left w:val="nil"/>
              <w:bottom w:val="nil"/>
              <w:right w:val="nil"/>
            </w:tcBorders>
          </w:tcPr>
          <w:p w14:paraId="32387E3E"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3C4FD861"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E2CE27E" w14:textId="77777777" w:rsidR="00134ADD" w:rsidRPr="00F97CD3" w:rsidRDefault="00134ADD" w:rsidP="007F6598">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7AF9F322" w14:textId="77777777" w:rsidR="00134ADD" w:rsidRPr="00F97CD3" w:rsidRDefault="00134ADD" w:rsidP="007F6598">
            <w:pPr>
              <w:rPr>
                <w:sz w:val="16"/>
                <w:szCs w:val="16"/>
                <w:lang w:eastAsia="zh-CN"/>
              </w:rPr>
            </w:pPr>
            <w:r w:rsidRPr="00F97CD3">
              <w:rPr>
                <w:rFonts w:hint="eastAsia"/>
                <w:sz w:val="16"/>
                <w:szCs w:val="16"/>
                <w:lang w:eastAsia="zh-CN"/>
              </w:rPr>
              <w:t>10</w:t>
            </w:r>
          </w:p>
        </w:tc>
      </w:tr>
      <w:tr w:rsidR="00134ADD" w:rsidRPr="00F97CD3" w14:paraId="6BCB7F8E" w14:textId="77777777" w:rsidTr="007F6598">
        <w:trPr>
          <w:trHeight w:val="126"/>
          <w:jc w:val="center"/>
        </w:trPr>
        <w:tc>
          <w:tcPr>
            <w:tcW w:w="3627" w:type="dxa"/>
            <w:gridSpan w:val="5"/>
            <w:tcBorders>
              <w:top w:val="nil"/>
              <w:left w:val="nil"/>
              <w:bottom w:val="double" w:sz="6" w:space="0" w:color="auto"/>
              <w:right w:val="nil"/>
            </w:tcBorders>
          </w:tcPr>
          <w:p w14:paraId="00342712" w14:textId="77777777" w:rsidR="00134ADD" w:rsidRPr="00F97CD3" w:rsidRDefault="00134ADD" w:rsidP="007F6598">
            <w:pPr>
              <w:jc w:val="center"/>
              <w:rPr>
                <w:sz w:val="16"/>
                <w:szCs w:val="16"/>
                <w:lang w:eastAsia="zh-CN"/>
              </w:rPr>
            </w:pPr>
            <w:r>
              <w:rPr>
                <w:rFonts w:hint="eastAsia"/>
                <w:sz w:val="16"/>
                <w:szCs w:val="16"/>
                <w:lang w:eastAsia="zh-CN"/>
              </w:rPr>
              <w:lastRenderedPageBreak/>
              <w:t>O</w:t>
            </w:r>
            <w:r w:rsidRPr="00F97CD3">
              <w:rPr>
                <w:rFonts w:hint="eastAsia"/>
                <w:sz w:val="16"/>
                <w:szCs w:val="16"/>
                <w:lang w:eastAsia="zh-CN"/>
              </w:rPr>
              <w:t>ther parameters are same as in TABLE V.</w:t>
            </w:r>
          </w:p>
        </w:tc>
      </w:tr>
    </w:tbl>
    <w:p w14:paraId="78E95642" w14:textId="77777777" w:rsidR="00134ADD" w:rsidRPr="00F97CD3" w:rsidRDefault="00134ADD" w:rsidP="00134ADD">
      <w:pPr>
        <w:pStyle w:val="Heading1"/>
        <w:rPr>
          <w:lang w:eastAsia="zh-CN"/>
        </w:rPr>
      </w:pPr>
      <w:r w:rsidRPr="00F97CD3">
        <w:rPr>
          <w:rFonts w:hint="eastAsia"/>
          <w:lang w:eastAsia="zh-CN"/>
        </w:rPr>
        <w:t>Conclusion</w:t>
      </w:r>
    </w:p>
    <w:p w14:paraId="2A9F0ACE" w14:textId="77777777" w:rsidR="00134ADD" w:rsidRPr="00F97CD3" w:rsidRDefault="00134ADD" w:rsidP="00134ADD">
      <w:pPr>
        <w:pStyle w:val="Text"/>
        <w:rPr>
          <w:lang w:eastAsia="zh-CN"/>
        </w:rPr>
      </w:pPr>
      <w:r w:rsidRPr="00F97CD3">
        <w:rPr>
          <w:rFonts w:hint="eastAsia"/>
          <w:lang w:eastAsia="zh-CN"/>
        </w:rPr>
        <w:t xml:space="preserve">Based on the architecture and design pattern of this neural networks library, the author developed multiple weight update algorithms </w:t>
      </w:r>
      <w:r w:rsidRPr="00F97CD3">
        <w:rPr>
          <w:lang w:eastAsia="zh-CN"/>
        </w:rPr>
        <w:t xml:space="preserve">one by one </w:t>
      </w:r>
      <w:r w:rsidRPr="00F97CD3">
        <w:rPr>
          <w:rFonts w:hint="eastAsia"/>
          <w:lang w:eastAsia="zh-CN"/>
        </w:rPr>
        <w:t>after review</w:t>
      </w:r>
      <w:r w:rsidRPr="00F97CD3">
        <w:rPr>
          <w:lang w:eastAsia="zh-CN"/>
        </w:rPr>
        <w:t>ing</w:t>
      </w:r>
      <w:r w:rsidRPr="00F97CD3">
        <w:rPr>
          <w:rFonts w:hint="eastAsia"/>
          <w:lang w:eastAsia="zh-CN"/>
        </w:rPr>
        <w:t xml:space="preserve"> different back-propagation techniques without greatly modifying other components inside the architecture.  In terms of this, the library could be regarded as easily extendable, especially facing the circumstance that future algorithms </w:t>
      </w:r>
      <w:r w:rsidRPr="00F97CD3">
        <w:rPr>
          <w:lang w:eastAsia="zh-CN"/>
        </w:rPr>
        <w:t>being developed</w:t>
      </w:r>
      <w:r w:rsidRPr="00F97CD3">
        <w:rPr>
          <w:rFonts w:hint="eastAsia"/>
          <w:lang w:eastAsia="zh-CN"/>
        </w:rPr>
        <w:t xml:space="preserve"> continuously.</w:t>
      </w:r>
    </w:p>
    <w:p w14:paraId="326E38CF" w14:textId="77777777" w:rsidR="00134ADD" w:rsidRPr="00F97CD3" w:rsidRDefault="00134ADD" w:rsidP="00134ADD">
      <w:pPr>
        <w:pStyle w:val="Text"/>
        <w:rPr>
          <w:lang w:eastAsia="zh-CN"/>
        </w:rPr>
      </w:pPr>
      <w:r w:rsidRPr="00F97CD3">
        <w:rPr>
          <w:rFonts w:hint="eastAsia"/>
          <w:lang w:eastAsia="zh-CN"/>
        </w:rPr>
        <w:t>The author</w:t>
      </w:r>
      <w:r w:rsidRPr="00F97CD3">
        <w:rPr>
          <w:lang w:eastAsia="zh-CN"/>
        </w:rPr>
        <w:t xml:space="preserve"> created this library under</w:t>
      </w:r>
      <w:r w:rsidRPr="00F97CD3">
        <w:rPr>
          <w:rFonts w:hint="eastAsia"/>
          <w:lang w:eastAsia="zh-CN"/>
        </w:rPr>
        <w:t xml:space="preserve"> the </w:t>
      </w:r>
      <w:r w:rsidRPr="00F97CD3">
        <w:rPr>
          <w:lang w:eastAsia="zh-CN"/>
        </w:rPr>
        <w:t xml:space="preserve">consideration of both </w:t>
      </w:r>
      <w:r w:rsidRPr="00F97CD3">
        <w:rPr>
          <w:rFonts w:hint="eastAsia"/>
          <w:lang w:eastAsia="zh-CN"/>
        </w:rPr>
        <w:t>abstraction and generalization</w:t>
      </w:r>
      <w:r w:rsidRPr="00F97CD3">
        <w:rPr>
          <w:lang w:eastAsia="zh-CN"/>
        </w:rPr>
        <w:t>.  It</w:t>
      </w:r>
      <w:r w:rsidRPr="00F97CD3">
        <w:rPr>
          <w:rFonts w:hint="eastAsia"/>
          <w:lang w:eastAsia="zh-CN"/>
        </w:rPr>
        <w:t xml:space="preserve"> produce</w:t>
      </w:r>
      <w:r w:rsidRPr="00F97CD3">
        <w:rPr>
          <w:lang w:eastAsia="zh-CN"/>
        </w:rPr>
        <w:t>s</w:t>
      </w:r>
      <w:r w:rsidRPr="00F97CD3">
        <w:rPr>
          <w:rFonts w:hint="eastAsia"/>
          <w:lang w:eastAsia="zh-CN"/>
        </w:rPr>
        <w:t xml:space="preserve"> benefits if a network structure is not </w:t>
      </w:r>
      <w:r w:rsidRPr="00F97CD3">
        <w:rPr>
          <w:lang w:eastAsia="zh-CN"/>
        </w:rPr>
        <w:t>symmetric, which means user can customize the topology by</w:t>
      </w:r>
      <w:r w:rsidRPr="00F97CD3">
        <w:rPr>
          <w:rFonts w:hint="eastAsia"/>
          <w:lang w:eastAsia="zh-CN"/>
        </w:rPr>
        <w:t xml:space="preserve"> </w:t>
      </w:r>
      <w:r w:rsidRPr="00F97CD3">
        <w:rPr>
          <w:lang w:eastAsia="zh-CN"/>
        </w:rPr>
        <w:t>pruning</w:t>
      </w:r>
      <w:r w:rsidRPr="00F97CD3">
        <w:rPr>
          <w:rFonts w:hint="eastAsia"/>
          <w:lang w:eastAsia="zh-CN"/>
        </w:rPr>
        <w:t xml:space="preserve"> or branch</w:t>
      </w:r>
      <w:r w:rsidRPr="00F97CD3">
        <w:rPr>
          <w:lang w:eastAsia="zh-CN"/>
        </w:rPr>
        <w:t>ing the connections during programming</w:t>
      </w:r>
      <w:r w:rsidRPr="00F97CD3">
        <w:rPr>
          <w:rFonts w:hint="eastAsia"/>
          <w:lang w:eastAsia="zh-CN"/>
        </w:rPr>
        <w:t>.</w:t>
      </w:r>
    </w:p>
    <w:p w14:paraId="49862AF9" w14:textId="77777777" w:rsidR="00134ADD" w:rsidRPr="00F97CD3" w:rsidRDefault="00134ADD" w:rsidP="00134ADD">
      <w:pPr>
        <w:pStyle w:val="Text"/>
        <w:rPr>
          <w:lang w:eastAsia="zh-CN"/>
        </w:rPr>
      </w:pPr>
      <w:r w:rsidRPr="00F97CD3">
        <w:rPr>
          <w:lang w:eastAsia="zh-CN"/>
        </w:rPr>
        <w:t>T</w:t>
      </w:r>
      <w:r w:rsidRPr="00F97CD3">
        <w:rPr>
          <w:rFonts w:hint="eastAsia"/>
          <w:lang w:eastAsia="zh-CN"/>
        </w:rPr>
        <w:t xml:space="preserve">he multi-threaded </w:t>
      </w:r>
      <w:r w:rsidRPr="00F97CD3">
        <w:rPr>
          <w:lang w:eastAsia="zh-CN"/>
        </w:rPr>
        <w:t>architecture</w:t>
      </w:r>
      <w:r w:rsidRPr="00F97CD3">
        <w:rPr>
          <w:rFonts w:hint="eastAsia"/>
          <w:lang w:eastAsia="zh-CN"/>
        </w:rPr>
        <w:t xml:space="preserve"> could easily be embedded into any kind of distribut</w:t>
      </w:r>
      <w:r w:rsidRPr="00F97CD3">
        <w:rPr>
          <w:lang w:eastAsia="zh-CN"/>
        </w:rPr>
        <w:t>ed</w:t>
      </w:r>
      <w:r w:rsidRPr="00F97CD3">
        <w:rPr>
          <w:rFonts w:hint="eastAsia"/>
          <w:lang w:eastAsia="zh-CN"/>
        </w:rPr>
        <w:t xml:space="preserve"> systems by calling few functions </w:t>
      </w:r>
      <w:r w:rsidRPr="00F97CD3">
        <w:rPr>
          <w:lang w:eastAsia="zh-CN"/>
        </w:rPr>
        <w:t>the</w:t>
      </w:r>
      <w:r w:rsidRPr="00F97CD3">
        <w:rPr>
          <w:rFonts w:hint="eastAsia"/>
          <w:lang w:eastAsia="zh-CN"/>
        </w:rPr>
        <w:t xml:space="preserve"> library provides.</w:t>
      </w:r>
    </w:p>
    <w:p w14:paraId="3B2B8120" w14:textId="77777777" w:rsidR="00134ADD" w:rsidRPr="00F97CD3" w:rsidRDefault="00134ADD" w:rsidP="00134ADD">
      <w:pPr>
        <w:pStyle w:val="Text"/>
        <w:rPr>
          <w:lang w:eastAsia="zh-CN"/>
        </w:rPr>
      </w:pPr>
      <w:r w:rsidRPr="00F97CD3">
        <w:rPr>
          <w:rFonts w:hint="eastAsia"/>
          <w:lang w:eastAsia="zh-CN"/>
        </w:rPr>
        <w:t xml:space="preserve">The </w:t>
      </w:r>
      <w:r w:rsidRPr="00F97CD3">
        <w:rPr>
          <w:lang w:eastAsia="zh-CN"/>
        </w:rPr>
        <w:t>Multi-Threaded Neural Networks Template Library</w:t>
      </w:r>
      <w:r w:rsidRPr="00F97CD3">
        <w:rPr>
          <w:rFonts w:hint="eastAsia"/>
          <w:lang w:eastAsia="zh-CN"/>
        </w:rPr>
        <w:t xml:space="preserve"> (BeefNet)</w:t>
      </w:r>
      <w:r w:rsidRPr="00F97CD3">
        <w:rPr>
          <w:lang w:eastAsia="zh-CN"/>
        </w:rPr>
        <w:t xml:space="preserve"> under LGPL license</w:t>
      </w:r>
      <w:r w:rsidRPr="00F97CD3">
        <w:rPr>
          <w:rFonts w:hint="eastAsia"/>
          <w:lang w:eastAsia="zh-CN"/>
        </w:rPr>
        <w:t xml:space="preserve"> is available at</w:t>
      </w:r>
    </w:p>
    <w:p w14:paraId="0F058D55" w14:textId="77777777" w:rsidR="00134ADD" w:rsidRPr="00F97CD3" w:rsidRDefault="0012349D" w:rsidP="00134ADD">
      <w:pPr>
        <w:pStyle w:val="Text"/>
        <w:ind w:firstLine="0"/>
        <w:rPr>
          <w:lang w:eastAsia="zh-CN"/>
        </w:rPr>
      </w:pPr>
      <w:hyperlink r:id="rId21" w:history="1">
        <w:r w:rsidR="00134ADD" w:rsidRPr="00F97CD3">
          <w:rPr>
            <w:rStyle w:val="Hyperlink"/>
            <w:rFonts w:hint="eastAsia"/>
            <w:lang w:eastAsia="zh-CN"/>
          </w:rPr>
          <w:t>https://www.github.com/wwdxds/BeefNet</w:t>
        </w:r>
      </w:hyperlink>
    </w:p>
    <w:p w14:paraId="630BAE26" w14:textId="77777777" w:rsidR="00134ADD" w:rsidRPr="00F97CD3" w:rsidRDefault="00134ADD" w:rsidP="00134ADD">
      <w:pPr>
        <w:pStyle w:val="ReferenceHead"/>
      </w:pPr>
      <w:r w:rsidRPr="00F97CD3">
        <w:t>Appendix</w:t>
      </w:r>
    </w:p>
    <w:p w14:paraId="5224D174" w14:textId="77777777" w:rsidR="00134ADD" w:rsidRPr="00F97CD3" w:rsidRDefault="00134ADD" w:rsidP="00134ADD">
      <w:pPr>
        <w:pStyle w:val="IEEETableCaption"/>
        <w:rPr>
          <w:lang w:eastAsia="zh-CN"/>
        </w:rPr>
      </w:pPr>
      <w:r w:rsidRPr="00F97CD3">
        <w:t xml:space="preserve">TABLE </w:t>
      </w:r>
      <w:r w:rsidR="0012349D">
        <w:fldChar w:fldCharType="begin"/>
      </w:r>
      <w:r w:rsidR="0012349D">
        <w:instrText xml:space="preserve"> SEQ TABLE \* ROMAN </w:instrText>
      </w:r>
      <w:r w:rsidR="0012349D">
        <w:fldChar w:fldCharType="separate"/>
      </w:r>
      <w:r>
        <w:rPr>
          <w:noProof/>
        </w:rPr>
        <w:t>IX</w:t>
      </w:r>
      <w:r w:rsidR="0012349D">
        <w:rPr>
          <w:noProof/>
        </w:rPr>
        <w:fldChar w:fldCharType="end"/>
      </w:r>
      <w:r w:rsidRPr="00F97CD3">
        <w:br/>
      </w:r>
      <w:r w:rsidRPr="00F97CD3">
        <w:rPr>
          <w:lang w:eastAsia="zh-CN"/>
        </w:rPr>
        <w:t>Neural Network Characteristics</w:t>
      </w:r>
    </w:p>
    <w:tbl>
      <w:tblPr>
        <w:tblW w:w="4864" w:type="dxa"/>
        <w:jc w:val="center"/>
        <w:tblBorders>
          <w:top w:val="single" w:sz="12" w:space="0" w:color="808080"/>
          <w:bottom w:val="single" w:sz="12" w:space="0" w:color="808080"/>
        </w:tblBorders>
        <w:tblLayout w:type="fixed"/>
        <w:tblLook w:val="0000" w:firstRow="0" w:lastRow="0" w:firstColumn="0" w:lastColumn="0" w:noHBand="0" w:noVBand="0"/>
      </w:tblPr>
      <w:tblGrid>
        <w:gridCol w:w="1758"/>
        <w:gridCol w:w="732"/>
        <w:gridCol w:w="874"/>
        <w:gridCol w:w="670"/>
        <w:gridCol w:w="830"/>
      </w:tblGrid>
      <w:tr w:rsidR="00134ADD" w:rsidRPr="00F97CD3" w14:paraId="17936207" w14:textId="77777777" w:rsidTr="007F6598">
        <w:trPr>
          <w:trHeight w:val="72"/>
          <w:jc w:val="center"/>
        </w:trPr>
        <w:tc>
          <w:tcPr>
            <w:tcW w:w="1758" w:type="dxa"/>
            <w:tcBorders>
              <w:top w:val="double" w:sz="6" w:space="0" w:color="auto"/>
              <w:left w:val="nil"/>
              <w:bottom w:val="single" w:sz="6" w:space="0" w:color="auto"/>
              <w:right w:val="nil"/>
            </w:tcBorders>
            <w:vAlign w:val="center"/>
          </w:tcPr>
          <w:p w14:paraId="69842D53" w14:textId="77777777" w:rsidR="00134ADD" w:rsidRPr="00F97CD3" w:rsidRDefault="00134ADD" w:rsidP="007F6598">
            <w:pPr>
              <w:jc w:val="center"/>
              <w:rPr>
                <w:sz w:val="16"/>
                <w:szCs w:val="16"/>
                <w:lang w:eastAsia="zh-CN"/>
              </w:rPr>
            </w:pPr>
            <w:r w:rsidRPr="00F97CD3">
              <w:rPr>
                <w:sz w:val="16"/>
                <w:szCs w:val="16"/>
                <w:lang w:eastAsia="zh-CN"/>
              </w:rPr>
              <w:t>Supports</w:t>
            </w:r>
          </w:p>
        </w:tc>
        <w:tc>
          <w:tcPr>
            <w:tcW w:w="732" w:type="dxa"/>
            <w:tcBorders>
              <w:top w:val="double" w:sz="6" w:space="0" w:color="auto"/>
              <w:left w:val="nil"/>
              <w:bottom w:val="single" w:sz="6" w:space="0" w:color="auto"/>
              <w:right w:val="nil"/>
            </w:tcBorders>
            <w:vAlign w:val="center"/>
          </w:tcPr>
          <w:p w14:paraId="0ECBAF5C" w14:textId="77777777" w:rsidR="00134ADD" w:rsidRPr="00F97CD3" w:rsidRDefault="00134ADD" w:rsidP="007F6598">
            <w:pPr>
              <w:pStyle w:val="TableTitle"/>
              <w:rPr>
                <w:smallCaps w:val="0"/>
                <w:lang w:eastAsia="zh-CN"/>
              </w:rPr>
            </w:pPr>
            <w:r w:rsidRPr="00F97CD3">
              <w:rPr>
                <w:smallCaps w:val="0"/>
                <w:lang w:eastAsia="zh-CN"/>
              </w:rPr>
              <w:t>FANN</w:t>
            </w:r>
          </w:p>
        </w:tc>
        <w:tc>
          <w:tcPr>
            <w:tcW w:w="874" w:type="dxa"/>
            <w:tcBorders>
              <w:top w:val="double" w:sz="6" w:space="0" w:color="auto"/>
              <w:left w:val="nil"/>
              <w:bottom w:val="single" w:sz="6" w:space="0" w:color="auto"/>
              <w:right w:val="nil"/>
            </w:tcBorders>
            <w:vAlign w:val="center"/>
          </w:tcPr>
          <w:p w14:paraId="3713069B" w14:textId="77777777" w:rsidR="00134ADD" w:rsidRPr="00F97CD3" w:rsidRDefault="00134ADD" w:rsidP="007F6598">
            <w:pPr>
              <w:pStyle w:val="TableTitle"/>
              <w:rPr>
                <w:smallCaps w:val="0"/>
                <w:lang w:eastAsia="zh-CN"/>
              </w:rPr>
            </w:pPr>
            <w:proofErr w:type="spellStart"/>
            <w:r w:rsidRPr="00F97CD3">
              <w:rPr>
                <w:smallCaps w:val="0"/>
                <w:lang w:eastAsia="zh-CN"/>
              </w:rPr>
              <w:t>OpenNN</w:t>
            </w:r>
            <w:proofErr w:type="spellEnd"/>
          </w:p>
        </w:tc>
        <w:tc>
          <w:tcPr>
            <w:tcW w:w="670" w:type="dxa"/>
            <w:tcBorders>
              <w:top w:val="double" w:sz="6" w:space="0" w:color="auto"/>
              <w:left w:val="nil"/>
              <w:bottom w:val="single" w:sz="6" w:space="0" w:color="auto"/>
              <w:right w:val="nil"/>
            </w:tcBorders>
            <w:vAlign w:val="center"/>
          </w:tcPr>
          <w:p w14:paraId="6FF14C43" w14:textId="77777777" w:rsidR="00134ADD" w:rsidRPr="00F97CD3" w:rsidRDefault="00134ADD" w:rsidP="007F6598">
            <w:pPr>
              <w:pStyle w:val="TableTitle"/>
              <w:rPr>
                <w:smallCaps w:val="0"/>
                <w:lang w:eastAsia="zh-CN"/>
              </w:rPr>
            </w:pPr>
            <w:proofErr w:type="spellStart"/>
            <w:r w:rsidRPr="00F97CD3">
              <w:rPr>
                <w:smallCaps w:val="0"/>
                <w:lang w:eastAsia="zh-CN"/>
              </w:rPr>
              <w:t>tnnlib</w:t>
            </w:r>
            <w:proofErr w:type="spellEnd"/>
          </w:p>
        </w:tc>
        <w:tc>
          <w:tcPr>
            <w:tcW w:w="830" w:type="dxa"/>
            <w:tcBorders>
              <w:top w:val="double" w:sz="6" w:space="0" w:color="auto"/>
              <w:left w:val="nil"/>
              <w:bottom w:val="single" w:sz="6" w:space="0" w:color="auto"/>
              <w:right w:val="nil"/>
            </w:tcBorders>
            <w:vAlign w:val="center"/>
          </w:tcPr>
          <w:p w14:paraId="17078C05" w14:textId="77777777" w:rsidR="00134ADD" w:rsidRPr="00F97CD3" w:rsidRDefault="00134ADD" w:rsidP="007F6598">
            <w:pPr>
              <w:pStyle w:val="TableTitle"/>
              <w:rPr>
                <w:smallCaps w:val="0"/>
                <w:lang w:eastAsia="zh-CN"/>
              </w:rPr>
            </w:pPr>
            <w:r w:rsidRPr="00F97CD3">
              <w:rPr>
                <w:smallCaps w:val="0"/>
                <w:lang w:eastAsia="zh-CN"/>
              </w:rPr>
              <w:t>BeefNet</w:t>
            </w:r>
          </w:p>
        </w:tc>
      </w:tr>
      <w:tr w:rsidR="00134ADD" w:rsidRPr="00F97CD3" w14:paraId="51E03D0E" w14:textId="77777777" w:rsidTr="007F6598">
        <w:trPr>
          <w:jc w:val="center"/>
        </w:trPr>
        <w:tc>
          <w:tcPr>
            <w:tcW w:w="1758" w:type="dxa"/>
            <w:tcBorders>
              <w:top w:val="single" w:sz="6" w:space="0" w:color="auto"/>
              <w:left w:val="nil"/>
              <w:bottom w:val="single" w:sz="6" w:space="0" w:color="auto"/>
              <w:right w:val="nil"/>
            </w:tcBorders>
            <w:vAlign w:val="center"/>
          </w:tcPr>
          <w:p w14:paraId="0C246197" w14:textId="77777777" w:rsidR="00134ADD" w:rsidRPr="00F97CD3" w:rsidRDefault="00134ADD" w:rsidP="007F6598">
            <w:pPr>
              <w:rPr>
                <w:sz w:val="16"/>
                <w:szCs w:val="16"/>
                <w:lang w:eastAsia="zh-CN"/>
              </w:rPr>
            </w:pPr>
            <w:r w:rsidRPr="00F97CD3">
              <w:rPr>
                <w:sz w:val="16"/>
                <w:szCs w:val="16"/>
                <w:lang w:eastAsia="zh-CN"/>
              </w:rPr>
              <w:t>parallel computing</w:t>
            </w:r>
            <w:r>
              <w:rPr>
                <w:rFonts w:hint="eastAsia"/>
                <w:sz w:val="16"/>
                <w:szCs w:val="16"/>
                <w:lang w:eastAsia="zh-CN"/>
              </w:rPr>
              <w:br/>
              <w:t>interface</w:t>
            </w:r>
          </w:p>
        </w:tc>
        <w:tc>
          <w:tcPr>
            <w:tcW w:w="732" w:type="dxa"/>
            <w:tcBorders>
              <w:top w:val="single" w:sz="6" w:space="0" w:color="auto"/>
              <w:left w:val="nil"/>
              <w:bottom w:val="single" w:sz="6" w:space="0" w:color="auto"/>
              <w:right w:val="nil"/>
            </w:tcBorders>
            <w:vAlign w:val="center"/>
          </w:tcPr>
          <w:p w14:paraId="6AC0966D" w14:textId="77777777" w:rsidR="00134ADD" w:rsidRPr="00F97CD3" w:rsidRDefault="00134ADD" w:rsidP="007F6598">
            <w:pPr>
              <w:jc w:val="center"/>
              <w:rPr>
                <w:sz w:val="16"/>
                <w:szCs w:val="16"/>
                <w:lang w:eastAsia="zh-CN"/>
              </w:rPr>
            </w:pPr>
            <w:r w:rsidRPr="00F97CD3">
              <w:rPr>
                <w:sz w:val="16"/>
                <w:szCs w:val="16"/>
                <w:lang w:eastAsia="zh-CN"/>
              </w:rPr>
              <w:t>N</w:t>
            </w:r>
          </w:p>
        </w:tc>
        <w:tc>
          <w:tcPr>
            <w:tcW w:w="874" w:type="dxa"/>
            <w:tcBorders>
              <w:top w:val="single" w:sz="6" w:space="0" w:color="auto"/>
              <w:left w:val="nil"/>
              <w:bottom w:val="single" w:sz="6" w:space="0" w:color="auto"/>
              <w:right w:val="nil"/>
            </w:tcBorders>
            <w:vAlign w:val="center"/>
          </w:tcPr>
          <w:p w14:paraId="7957B2C1" w14:textId="77777777" w:rsidR="00134ADD" w:rsidRPr="00F97CD3" w:rsidRDefault="00134ADD" w:rsidP="007F6598">
            <w:pPr>
              <w:jc w:val="center"/>
              <w:rPr>
                <w:sz w:val="16"/>
                <w:szCs w:val="16"/>
                <w:lang w:eastAsia="zh-CN"/>
              </w:rPr>
            </w:pPr>
            <w:r w:rsidRPr="00F97CD3">
              <w:rPr>
                <w:sz w:val="16"/>
                <w:szCs w:val="16"/>
                <w:lang w:eastAsia="zh-CN"/>
              </w:rPr>
              <w:t>N</w:t>
            </w:r>
          </w:p>
        </w:tc>
        <w:tc>
          <w:tcPr>
            <w:tcW w:w="670" w:type="dxa"/>
            <w:tcBorders>
              <w:top w:val="single" w:sz="6" w:space="0" w:color="auto"/>
              <w:left w:val="nil"/>
              <w:bottom w:val="single" w:sz="6" w:space="0" w:color="auto"/>
              <w:right w:val="nil"/>
            </w:tcBorders>
            <w:vAlign w:val="center"/>
          </w:tcPr>
          <w:p w14:paraId="34718A2E" w14:textId="77777777" w:rsidR="00134ADD" w:rsidRPr="00F97CD3" w:rsidRDefault="00134ADD" w:rsidP="007F6598">
            <w:pPr>
              <w:jc w:val="center"/>
              <w:rPr>
                <w:sz w:val="16"/>
                <w:szCs w:val="16"/>
                <w:lang w:eastAsia="zh-CN"/>
              </w:rPr>
            </w:pPr>
            <w:r w:rsidRPr="00F97CD3">
              <w:rPr>
                <w:sz w:val="16"/>
                <w:szCs w:val="16"/>
                <w:lang w:eastAsia="zh-CN"/>
              </w:rPr>
              <w:t>N</w:t>
            </w:r>
          </w:p>
        </w:tc>
        <w:tc>
          <w:tcPr>
            <w:tcW w:w="830" w:type="dxa"/>
            <w:tcBorders>
              <w:top w:val="single" w:sz="6" w:space="0" w:color="auto"/>
              <w:left w:val="nil"/>
              <w:bottom w:val="single" w:sz="6" w:space="0" w:color="auto"/>
              <w:right w:val="nil"/>
            </w:tcBorders>
            <w:vAlign w:val="center"/>
          </w:tcPr>
          <w:p w14:paraId="02CEC821" w14:textId="77777777" w:rsidR="00134ADD" w:rsidRPr="00F97CD3" w:rsidRDefault="00134ADD" w:rsidP="007F6598">
            <w:pPr>
              <w:jc w:val="center"/>
              <w:rPr>
                <w:sz w:val="16"/>
                <w:szCs w:val="16"/>
                <w:lang w:eastAsia="zh-CN"/>
              </w:rPr>
            </w:pPr>
            <w:r w:rsidRPr="00F97CD3">
              <w:rPr>
                <w:sz w:val="16"/>
                <w:szCs w:val="16"/>
                <w:lang w:eastAsia="zh-CN"/>
              </w:rPr>
              <w:t>Y</w:t>
            </w:r>
          </w:p>
        </w:tc>
      </w:tr>
      <w:tr w:rsidR="00134ADD" w:rsidRPr="00F97CD3" w14:paraId="2657F98A" w14:textId="77777777" w:rsidTr="007F6598">
        <w:trPr>
          <w:jc w:val="center"/>
        </w:trPr>
        <w:tc>
          <w:tcPr>
            <w:tcW w:w="1758" w:type="dxa"/>
            <w:tcBorders>
              <w:top w:val="single" w:sz="6" w:space="0" w:color="auto"/>
              <w:left w:val="nil"/>
              <w:bottom w:val="single" w:sz="6" w:space="0" w:color="auto"/>
              <w:right w:val="nil"/>
            </w:tcBorders>
            <w:vAlign w:val="center"/>
          </w:tcPr>
          <w:p w14:paraId="22931C3B" w14:textId="77777777" w:rsidR="00134ADD" w:rsidRPr="00F97CD3" w:rsidRDefault="00134ADD" w:rsidP="007F6598">
            <w:pPr>
              <w:rPr>
                <w:sz w:val="16"/>
                <w:szCs w:val="16"/>
                <w:lang w:eastAsia="zh-CN"/>
              </w:rPr>
            </w:pPr>
            <w:r>
              <w:rPr>
                <w:rFonts w:hint="eastAsia"/>
                <w:sz w:val="16"/>
                <w:szCs w:val="16"/>
                <w:lang w:eastAsia="zh-CN"/>
              </w:rPr>
              <w:lastRenderedPageBreak/>
              <w:t>neural learning</w:t>
            </w:r>
            <w:r>
              <w:rPr>
                <w:rFonts w:hint="eastAsia"/>
                <w:sz w:val="16"/>
                <w:szCs w:val="16"/>
                <w:lang w:eastAsia="zh-CN"/>
              </w:rPr>
              <w:br/>
            </w:r>
            <w:r w:rsidRPr="00F97CD3">
              <w:rPr>
                <w:sz w:val="16"/>
                <w:szCs w:val="16"/>
                <w:lang w:eastAsia="zh-CN"/>
              </w:rPr>
              <w:t>algorithm diversity</w:t>
            </w:r>
          </w:p>
        </w:tc>
        <w:tc>
          <w:tcPr>
            <w:tcW w:w="732" w:type="dxa"/>
            <w:tcBorders>
              <w:top w:val="single" w:sz="6" w:space="0" w:color="auto"/>
              <w:left w:val="nil"/>
              <w:bottom w:val="single" w:sz="6" w:space="0" w:color="auto"/>
              <w:right w:val="nil"/>
            </w:tcBorders>
            <w:vAlign w:val="center"/>
          </w:tcPr>
          <w:p w14:paraId="00AEBB42" w14:textId="77777777" w:rsidR="00134ADD" w:rsidRPr="00F97CD3" w:rsidRDefault="00134ADD" w:rsidP="007F6598">
            <w:pPr>
              <w:jc w:val="center"/>
              <w:rPr>
                <w:sz w:val="16"/>
                <w:szCs w:val="16"/>
                <w:lang w:eastAsia="zh-CN"/>
              </w:rPr>
            </w:pPr>
            <w:r w:rsidRPr="00F97CD3">
              <w:rPr>
                <w:sz w:val="16"/>
                <w:szCs w:val="16"/>
                <w:lang w:eastAsia="zh-CN"/>
              </w:rPr>
              <w:t>Y</w:t>
            </w:r>
          </w:p>
        </w:tc>
        <w:tc>
          <w:tcPr>
            <w:tcW w:w="874" w:type="dxa"/>
            <w:tcBorders>
              <w:top w:val="single" w:sz="6" w:space="0" w:color="auto"/>
              <w:left w:val="nil"/>
              <w:bottom w:val="single" w:sz="6" w:space="0" w:color="auto"/>
              <w:right w:val="nil"/>
            </w:tcBorders>
            <w:vAlign w:val="center"/>
          </w:tcPr>
          <w:p w14:paraId="4A5292D1" w14:textId="77777777" w:rsidR="00134ADD" w:rsidRPr="00F97CD3" w:rsidRDefault="00134ADD" w:rsidP="007F6598">
            <w:pPr>
              <w:jc w:val="center"/>
              <w:rPr>
                <w:sz w:val="16"/>
                <w:szCs w:val="16"/>
                <w:lang w:eastAsia="zh-CN"/>
              </w:rPr>
            </w:pPr>
            <w:r w:rsidRPr="00F97CD3">
              <w:rPr>
                <w:sz w:val="16"/>
                <w:szCs w:val="16"/>
                <w:lang w:eastAsia="zh-CN"/>
              </w:rPr>
              <w:t>Y</w:t>
            </w:r>
          </w:p>
        </w:tc>
        <w:tc>
          <w:tcPr>
            <w:tcW w:w="670" w:type="dxa"/>
            <w:tcBorders>
              <w:top w:val="single" w:sz="6" w:space="0" w:color="auto"/>
              <w:left w:val="nil"/>
              <w:bottom w:val="single" w:sz="6" w:space="0" w:color="auto"/>
              <w:right w:val="nil"/>
            </w:tcBorders>
            <w:vAlign w:val="center"/>
          </w:tcPr>
          <w:p w14:paraId="5CD72C79" w14:textId="77777777" w:rsidR="00134ADD" w:rsidRPr="00F97CD3" w:rsidRDefault="00134ADD" w:rsidP="007F6598">
            <w:pPr>
              <w:jc w:val="center"/>
              <w:rPr>
                <w:sz w:val="16"/>
                <w:szCs w:val="16"/>
                <w:lang w:eastAsia="zh-CN"/>
              </w:rPr>
            </w:pPr>
            <w:r w:rsidRPr="00F97CD3">
              <w:rPr>
                <w:sz w:val="16"/>
                <w:szCs w:val="16"/>
                <w:lang w:eastAsia="zh-CN"/>
              </w:rPr>
              <w:t>Y</w:t>
            </w:r>
          </w:p>
        </w:tc>
        <w:tc>
          <w:tcPr>
            <w:tcW w:w="830" w:type="dxa"/>
            <w:tcBorders>
              <w:top w:val="single" w:sz="6" w:space="0" w:color="auto"/>
              <w:left w:val="nil"/>
              <w:bottom w:val="single" w:sz="6" w:space="0" w:color="auto"/>
              <w:right w:val="nil"/>
            </w:tcBorders>
            <w:vAlign w:val="center"/>
          </w:tcPr>
          <w:p w14:paraId="45D20D60" w14:textId="77777777" w:rsidR="00134ADD" w:rsidRPr="00F97CD3" w:rsidRDefault="00134ADD" w:rsidP="007F6598">
            <w:pPr>
              <w:jc w:val="center"/>
              <w:rPr>
                <w:sz w:val="16"/>
                <w:szCs w:val="16"/>
                <w:lang w:eastAsia="zh-CN"/>
              </w:rPr>
            </w:pPr>
            <w:r w:rsidRPr="00F97CD3">
              <w:rPr>
                <w:sz w:val="16"/>
                <w:szCs w:val="16"/>
                <w:lang w:eastAsia="zh-CN"/>
              </w:rPr>
              <w:t>Y</w:t>
            </w:r>
          </w:p>
        </w:tc>
      </w:tr>
      <w:tr w:rsidR="00134ADD" w:rsidRPr="00F97CD3" w14:paraId="6343FEFE" w14:textId="77777777" w:rsidTr="007F6598">
        <w:trPr>
          <w:trHeight w:val="126"/>
          <w:jc w:val="center"/>
        </w:trPr>
        <w:tc>
          <w:tcPr>
            <w:tcW w:w="1758" w:type="dxa"/>
            <w:tcBorders>
              <w:top w:val="single" w:sz="6" w:space="0" w:color="auto"/>
              <w:left w:val="nil"/>
              <w:bottom w:val="double" w:sz="6" w:space="0" w:color="auto"/>
              <w:right w:val="nil"/>
            </w:tcBorders>
            <w:vAlign w:val="center"/>
          </w:tcPr>
          <w:p w14:paraId="180CD88F" w14:textId="77777777" w:rsidR="00134ADD" w:rsidRPr="00F97CD3" w:rsidRDefault="00134ADD" w:rsidP="007F6598">
            <w:pPr>
              <w:rPr>
                <w:sz w:val="16"/>
                <w:szCs w:val="16"/>
                <w:lang w:eastAsia="zh-CN"/>
              </w:rPr>
            </w:pPr>
            <w:r w:rsidRPr="00F97CD3">
              <w:rPr>
                <w:sz w:val="16"/>
                <w:szCs w:val="16"/>
                <w:lang w:eastAsia="zh-CN"/>
              </w:rPr>
              <w:t>generic programming</w:t>
            </w:r>
            <w:r w:rsidRPr="00F97CD3">
              <w:rPr>
                <w:sz w:val="16"/>
                <w:szCs w:val="16"/>
                <w:lang w:eastAsia="zh-CN"/>
              </w:rPr>
              <w:br/>
              <w:t>(strong scalability)</w:t>
            </w:r>
          </w:p>
        </w:tc>
        <w:tc>
          <w:tcPr>
            <w:tcW w:w="732" w:type="dxa"/>
            <w:tcBorders>
              <w:top w:val="single" w:sz="6" w:space="0" w:color="auto"/>
              <w:left w:val="nil"/>
              <w:bottom w:val="double" w:sz="6" w:space="0" w:color="auto"/>
              <w:right w:val="nil"/>
            </w:tcBorders>
            <w:vAlign w:val="center"/>
          </w:tcPr>
          <w:p w14:paraId="3FDCACFB" w14:textId="77777777" w:rsidR="00134ADD" w:rsidRPr="00F97CD3" w:rsidRDefault="00134ADD" w:rsidP="007F6598">
            <w:pPr>
              <w:jc w:val="center"/>
              <w:rPr>
                <w:sz w:val="16"/>
                <w:szCs w:val="16"/>
                <w:lang w:eastAsia="zh-CN"/>
              </w:rPr>
            </w:pPr>
            <w:r w:rsidRPr="00F97CD3">
              <w:rPr>
                <w:sz w:val="16"/>
                <w:szCs w:val="16"/>
                <w:lang w:eastAsia="zh-CN"/>
              </w:rPr>
              <w:t>N</w:t>
            </w:r>
          </w:p>
        </w:tc>
        <w:tc>
          <w:tcPr>
            <w:tcW w:w="874" w:type="dxa"/>
            <w:tcBorders>
              <w:top w:val="single" w:sz="6" w:space="0" w:color="auto"/>
              <w:left w:val="nil"/>
              <w:bottom w:val="double" w:sz="6" w:space="0" w:color="auto"/>
              <w:right w:val="nil"/>
            </w:tcBorders>
            <w:vAlign w:val="center"/>
          </w:tcPr>
          <w:p w14:paraId="0FE4FA85" w14:textId="77777777" w:rsidR="00134ADD" w:rsidRPr="00F97CD3" w:rsidRDefault="00134ADD" w:rsidP="007F6598">
            <w:pPr>
              <w:jc w:val="center"/>
              <w:rPr>
                <w:sz w:val="16"/>
                <w:szCs w:val="16"/>
                <w:lang w:eastAsia="zh-CN"/>
              </w:rPr>
            </w:pPr>
            <w:r w:rsidRPr="00F97CD3">
              <w:rPr>
                <w:sz w:val="16"/>
                <w:szCs w:val="16"/>
                <w:lang w:eastAsia="zh-CN"/>
              </w:rPr>
              <w:t>N</w:t>
            </w:r>
          </w:p>
        </w:tc>
        <w:tc>
          <w:tcPr>
            <w:tcW w:w="670" w:type="dxa"/>
            <w:tcBorders>
              <w:top w:val="single" w:sz="6" w:space="0" w:color="auto"/>
              <w:left w:val="nil"/>
              <w:bottom w:val="double" w:sz="6" w:space="0" w:color="auto"/>
              <w:right w:val="nil"/>
            </w:tcBorders>
            <w:vAlign w:val="center"/>
          </w:tcPr>
          <w:p w14:paraId="5E6B71EB" w14:textId="77777777" w:rsidR="00134ADD" w:rsidRPr="00F97CD3" w:rsidRDefault="00134ADD" w:rsidP="007F6598">
            <w:pPr>
              <w:jc w:val="center"/>
              <w:rPr>
                <w:sz w:val="16"/>
                <w:szCs w:val="16"/>
                <w:lang w:eastAsia="zh-CN"/>
              </w:rPr>
            </w:pPr>
            <w:r w:rsidRPr="00F97CD3">
              <w:rPr>
                <w:sz w:val="16"/>
                <w:szCs w:val="16"/>
                <w:lang w:eastAsia="zh-CN"/>
              </w:rPr>
              <w:t>Y</w:t>
            </w:r>
          </w:p>
        </w:tc>
        <w:tc>
          <w:tcPr>
            <w:tcW w:w="830" w:type="dxa"/>
            <w:tcBorders>
              <w:top w:val="single" w:sz="6" w:space="0" w:color="auto"/>
              <w:left w:val="nil"/>
              <w:bottom w:val="double" w:sz="6" w:space="0" w:color="auto"/>
              <w:right w:val="nil"/>
            </w:tcBorders>
            <w:vAlign w:val="center"/>
          </w:tcPr>
          <w:p w14:paraId="5AFE27A6" w14:textId="77777777" w:rsidR="00134ADD" w:rsidRPr="00F97CD3" w:rsidRDefault="00134ADD" w:rsidP="007F6598">
            <w:pPr>
              <w:jc w:val="center"/>
              <w:rPr>
                <w:sz w:val="16"/>
                <w:szCs w:val="16"/>
                <w:lang w:eastAsia="zh-CN"/>
              </w:rPr>
            </w:pPr>
            <w:r w:rsidRPr="00F97CD3">
              <w:rPr>
                <w:sz w:val="16"/>
                <w:szCs w:val="16"/>
                <w:lang w:eastAsia="zh-CN"/>
              </w:rPr>
              <w:t>Y</w:t>
            </w:r>
          </w:p>
        </w:tc>
      </w:tr>
    </w:tbl>
    <w:p w14:paraId="429A417F" w14:textId="77777777" w:rsidR="00134ADD" w:rsidRPr="00F97CD3" w:rsidRDefault="00134ADD" w:rsidP="00134ADD">
      <w:pPr>
        <w:pStyle w:val="ReferenceHead"/>
      </w:pPr>
      <w:r w:rsidRPr="00F97CD3">
        <w:t>References</w:t>
      </w:r>
    </w:p>
    <w:p w14:paraId="32CF7C34" w14:textId="77777777" w:rsidR="00134ADD" w:rsidRPr="00F97CD3" w:rsidRDefault="00134ADD" w:rsidP="00134ADD">
      <w:pPr>
        <w:pStyle w:val="References"/>
        <w:rPr>
          <w:lang w:eastAsia="zh-CN"/>
        </w:rPr>
      </w:pPr>
      <w:r w:rsidRPr="00F97CD3">
        <w:rPr>
          <w:rFonts w:hint="eastAsia"/>
          <w:lang w:eastAsia="zh-CN"/>
        </w:rPr>
        <w:t xml:space="preserve">M. </w:t>
      </w:r>
      <w:proofErr w:type="spellStart"/>
      <w:r w:rsidRPr="00F97CD3">
        <w:rPr>
          <w:lang w:eastAsia="zh-CN"/>
        </w:rPr>
        <w:t>Bodén</w:t>
      </w:r>
      <w:proofErr w:type="spellEnd"/>
      <w:r w:rsidRPr="00F97CD3">
        <w:rPr>
          <w:rFonts w:hint="eastAsia"/>
          <w:lang w:eastAsia="zh-CN"/>
        </w:rPr>
        <w:t>,</w:t>
      </w:r>
      <w:r w:rsidRPr="00F97CD3">
        <w:rPr>
          <w:lang w:eastAsia="zh-CN"/>
        </w:rPr>
        <w:t xml:space="preserve"> “A guide to recurrent neural networks and </w:t>
      </w:r>
      <w:proofErr w:type="spellStart"/>
      <w:r w:rsidRPr="00F97CD3">
        <w:rPr>
          <w:lang w:eastAsia="zh-CN"/>
        </w:rPr>
        <w:t>backpropagation</w:t>
      </w:r>
      <w:proofErr w:type="spellEnd"/>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The Dallas </w:t>
      </w:r>
      <w:r w:rsidRPr="00F97CD3">
        <w:rPr>
          <w:rFonts w:hint="eastAsia"/>
          <w:i/>
          <w:lang w:eastAsia="zh-CN"/>
        </w:rPr>
        <w:t>P</w:t>
      </w:r>
      <w:r w:rsidRPr="00F97CD3">
        <w:rPr>
          <w:i/>
          <w:lang w:eastAsia="zh-CN"/>
        </w:rPr>
        <w:t xml:space="preserve">roject, SICS </w:t>
      </w:r>
      <w:r w:rsidRPr="00F97CD3">
        <w:rPr>
          <w:rFonts w:hint="eastAsia"/>
          <w:i/>
          <w:lang w:eastAsia="zh-CN"/>
        </w:rPr>
        <w:t>T</w:t>
      </w:r>
      <w:r w:rsidRPr="00F97CD3">
        <w:rPr>
          <w:i/>
          <w:lang w:eastAsia="zh-CN"/>
        </w:rPr>
        <w:t xml:space="preserve">echnical </w:t>
      </w:r>
      <w:r w:rsidRPr="00F97CD3">
        <w:rPr>
          <w:rFonts w:hint="eastAsia"/>
          <w:i/>
          <w:lang w:eastAsia="zh-CN"/>
        </w:rPr>
        <w:t>R</w:t>
      </w:r>
      <w:r w:rsidRPr="00F97CD3">
        <w:rPr>
          <w:i/>
          <w:lang w:eastAsia="zh-CN"/>
        </w:rPr>
        <w:t>eport</w:t>
      </w:r>
      <w:r w:rsidRPr="00F97CD3">
        <w:rPr>
          <w:lang w:eastAsia="zh-CN"/>
        </w:rPr>
        <w:t>, 2002.</w:t>
      </w:r>
    </w:p>
    <w:p w14:paraId="5CDCB347" w14:textId="77777777" w:rsidR="00134ADD" w:rsidRPr="00F97CD3" w:rsidRDefault="00134ADD" w:rsidP="00134ADD">
      <w:pPr>
        <w:pStyle w:val="References"/>
        <w:rPr>
          <w:lang w:eastAsia="zh-CN"/>
        </w:rPr>
      </w:pPr>
      <w:r w:rsidRPr="00F97CD3">
        <w:rPr>
          <w:rFonts w:hint="eastAsia"/>
          <w:lang w:eastAsia="zh-CN"/>
        </w:rPr>
        <w:t xml:space="preserve">S. E. </w:t>
      </w:r>
      <w:proofErr w:type="spellStart"/>
      <w:r w:rsidRPr="00F97CD3">
        <w:rPr>
          <w:lang w:eastAsia="zh-CN"/>
        </w:rPr>
        <w:t>Fahlman</w:t>
      </w:r>
      <w:proofErr w:type="spellEnd"/>
      <w:r w:rsidRPr="00F97CD3">
        <w:rPr>
          <w:rFonts w:hint="eastAsia"/>
          <w:lang w:eastAsia="zh-CN"/>
        </w:rPr>
        <w:t>,</w:t>
      </w:r>
      <w:r w:rsidRPr="00F97CD3">
        <w:rPr>
          <w:lang w:eastAsia="zh-CN"/>
        </w:rPr>
        <w:t xml:space="preserve"> “An empirical study of learning speed in back-propagation networks</w:t>
      </w:r>
      <w:r w:rsidRPr="00F97CD3">
        <w:rPr>
          <w:rFonts w:hint="eastAsia"/>
          <w:lang w:eastAsia="zh-CN"/>
        </w:rPr>
        <w:t>,</w:t>
      </w:r>
      <w:r w:rsidRPr="00F97CD3">
        <w:rPr>
          <w:lang w:eastAsia="zh-CN"/>
        </w:rPr>
        <w:t xml:space="preserve">” </w:t>
      </w:r>
      <w:r w:rsidRPr="00F97CD3">
        <w:rPr>
          <w:rFonts w:hint="eastAsia"/>
          <w:i/>
          <w:lang w:eastAsia="zh-CN"/>
        </w:rPr>
        <w:t>Technical Report</w:t>
      </w:r>
      <w:r w:rsidRPr="00F97CD3">
        <w:rPr>
          <w:rFonts w:hint="eastAsia"/>
          <w:lang w:eastAsia="zh-CN"/>
        </w:rPr>
        <w:t xml:space="preserve">, CMU-CS-88-162, </w:t>
      </w:r>
      <w:r w:rsidRPr="00F97CD3">
        <w:rPr>
          <w:lang w:eastAsia="zh-CN"/>
        </w:rPr>
        <w:t>1988.</w:t>
      </w:r>
    </w:p>
    <w:p w14:paraId="19D68336" w14:textId="77777777" w:rsidR="00134ADD" w:rsidRPr="00F97CD3" w:rsidRDefault="00134ADD" w:rsidP="00134ADD">
      <w:pPr>
        <w:pStyle w:val="References"/>
        <w:rPr>
          <w:lang w:eastAsia="zh-CN"/>
        </w:rPr>
      </w:pPr>
      <w:r w:rsidRPr="00F97CD3">
        <w:rPr>
          <w:rFonts w:hint="eastAsia"/>
          <w:lang w:eastAsia="zh-CN"/>
        </w:rPr>
        <w:t xml:space="preserve">M. </w:t>
      </w:r>
      <w:proofErr w:type="spellStart"/>
      <w:r w:rsidRPr="00F97CD3">
        <w:rPr>
          <w:lang w:eastAsia="zh-CN"/>
        </w:rPr>
        <w:t>Riedmiller</w:t>
      </w:r>
      <w:proofErr w:type="spellEnd"/>
      <w:r w:rsidRPr="00F97CD3">
        <w:rPr>
          <w:rFonts w:hint="eastAsia"/>
          <w:lang w:eastAsia="zh-CN"/>
        </w:rPr>
        <w:t xml:space="preserve"> and</w:t>
      </w:r>
      <w:r w:rsidRPr="00F97CD3">
        <w:rPr>
          <w:lang w:eastAsia="zh-CN"/>
        </w:rPr>
        <w:t xml:space="preserve"> </w:t>
      </w:r>
      <w:r w:rsidRPr="00F97CD3">
        <w:rPr>
          <w:rFonts w:hint="eastAsia"/>
          <w:lang w:eastAsia="zh-CN"/>
        </w:rPr>
        <w:t xml:space="preserve">H. </w:t>
      </w:r>
      <w:r w:rsidRPr="00F97CD3">
        <w:rPr>
          <w:lang w:eastAsia="zh-CN"/>
        </w:rPr>
        <w:t xml:space="preserve">Braun, "A direct adaptive method for faster </w:t>
      </w:r>
      <w:proofErr w:type="spellStart"/>
      <w:r w:rsidRPr="00F97CD3">
        <w:rPr>
          <w:lang w:eastAsia="zh-CN"/>
        </w:rPr>
        <w:t>backpropagation</w:t>
      </w:r>
      <w:proofErr w:type="spellEnd"/>
      <w:r w:rsidRPr="00F97CD3">
        <w:rPr>
          <w:lang w:eastAsia="zh-CN"/>
        </w:rPr>
        <w:t xml:space="preserve"> learning: the RPROP algorithm,"</w:t>
      </w:r>
      <w:r w:rsidRPr="00F97CD3">
        <w:rPr>
          <w:rFonts w:hint="eastAsia"/>
          <w:i/>
          <w:lang w:eastAsia="zh-CN"/>
        </w:rPr>
        <w:t xml:space="preserve"> I</w:t>
      </w:r>
      <w:r w:rsidRPr="00F97CD3">
        <w:rPr>
          <w:i/>
          <w:lang w:eastAsia="zh-CN"/>
        </w:rPr>
        <w:t xml:space="preserve">EEE International Conference on </w:t>
      </w:r>
      <w:r w:rsidRPr="00F97CD3">
        <w:rPr>
          <w:rFonts w:hint="eastAsia"/>
          <w:i/>
          <w:lang w:eastAsia="zh-CN"/>
        </w:rPr>
        <w:t>Neural Networks</w:t>
      </w:r>
      <w:r w:rsidRPr="00F97CD3">
        <w:rPr>
          <w:lang w:eastAsia="zh-CN"/>
        </w:rPr>
        <w:t>, vol.</w:t>
      </w:r>
      <w:r w:rsidRPr="00F97CD3">
        <w:rPr>
          <w:rFonts w:hint="eastAsia"/>
          <w:lang w:eastAsia="zh-CN"/>
        </w:rPr>
        <w:t>1</w:t>
      </w:r>
      <w:r w:rsidRPr="00F97CD3">
        <w:rPr>
          <w:lang w:eastAsia="zh-CN"/>
        </w:rPr>
        <w:t>,</w:t>
      </w:r>
      <w:r w:rsidRPr="00F97CD3">
        <w:rPr>
          <w:rFonts w:hint="eastAsia"/>
          <w:lang w:eastAsia="zh-CN"/>
        </w:rPr>
        <w:t xml:space="preserve"> 1993, </w:t>
      </w:r>
      <w:r w:rsidRPr="00F97CD3">
        <w:rPr>
          <w:lang w:eastAsia="zh-CN"/>
        </w:rPr>
        <w:t>pp.586</w:t>
      </w:r>
      <w:r w:rsidRPr="00F97CD3">
        <w:rPr>
          <w:rFonts w:hint="eastAsia"/>
          <w:lang w:eastAsia="zh-CN"/>
        </w:rPr>
        <w:t>-</w:t>
      </w:r>
      <w:r w:rsidRPr="00F97CD3">
        <w:rPr>
          <w:lang w:eastAsia="zh-CN"/>
        </w:rPr>
        <w:t>591</w:t>
      </w:r>
      <w:r w:rsidRPr="00F97CD3">
        <w:rPr>
          <w:rFonts w:hint="eastAsia"/>
          <w:lang w:eastAsia="zh-CN"/>
        </w:rPr>
        <w:t>.</w:t>
      </w:r>
    </w:p>
    <w:p w14:paraId="55746EFB" w14:textId="77777777" w:rsidR="00134ADD" w:rsidRPr="00F97CD3" w:rsidRDefault="00134ADD" w:rsidP="00134ADD">
      <w:pPr>
        <w:pStyle w:val="References"/>
        <w:rPr>
          <w:lang w:eastAsia="zh-CN"/>
        </w:rPr>
      </w:pPr>
      <w:r w:rsidRPr="00F97CD3">
        <w:rPr>
          <w:rFonts w:hint="eastAsia"/>
          <w:lang w:eastAsia="zh-CN"/>
        </w:rPr>
        <w:t xml:space="preserve">M. T. </w:t>
      </w:r>
      <w:r w:rsidRPr="00F97CD3">
        <w:rPr>
          <w:lang w:eastAsia="zh-CN"/>
        </w:rPr>
        <w:t>Hagan</w:t>
      </w:r>
      <w:r w:rsidRPr="00F97CD3">
        <w:rPr>
          <w:rFonts w:hint="eastAsia"/>
          <w:lang w:eastAsia="zh-CN"/>
        </w:rPr>
        <w:t xml:space="preserve"> and</w:t>
      </w:r>
      <w:r w:rsidRPr="00F97CD3">
        <w:rPr>
          <w:lang w:eastAsia="zh-CN"/>
        </w:rPr>
        <w:t xml:space="preserve"> </w:t>
      </w:r>
      <w:r w:rsidRPr="00F97CD3">
        <w:rPr>
          <w:rFonts w:hint="eastAsia"/>
          <w:lang w:eastAsia="zh-CN"/>
        </w:rPr>
        <w:t xml:space="preserve">M. B. </w:t>
      </w:r>
      <w:proofErr w:type="spellStart"/>
      <w:r w:rsidRPr="00F97CD3">
        <w:rPr>
          <w:lang w:eastAsia="zh-CN"/>
        </w:rPr>
        <w:t>Menhaj</w:t>
      </w:r>
      <w:proofErr w:type="spellEnd"/>
      <w:r w:rsidRPr="00F97CD3">
        <w:rPr>
          <w:lang w:eastAsia="zh-CN"/>
        </w:rPr>
        <w:t xml:space="preserve">, "Training </w:t>
      </w:r>
      <w:proofErr w:type="spellStart"/>
      <w:r w:rsidRPr="00F97CD3">
        <w:rPr>
          <w:lang w:eastAsia="zh-CN"/>
        </w:rPr>
        <w:t>feedforward</w:t>
      </w:r>
      <w:proofErr w:type="spellEnd"/>
      <w:r w:rsidRPr="00F97CD3">
        <w:rPr>
          <w:lang w:eastAsia="zh-CN"/>
        </w:rPr>
        <w:t xml:space="preserve"> networks with the Marquardt algorithm," </w:t>
      </w:r>
      <w:r w:rsidRPr="00F97CD3">
        <w:rPr>
          <w:i/>
          <w:lang w:eastAsia="zh-CN"/>
        </w:rPr>
        <w:t xml:space="preserve">IEEE Transactions on </w:t>
      </w:r>
      <w:r w:rsidRPr="00F97CD3">
        <w:rPr>
          <w:rFonts w:hint="eastAsia"/>
          <w:i/>
          <w:lang w:eastAsia="zh-CN"/>
        </w:rPr>
        <w:t>Neural Networks</w:t>
      </w:r>
      <w:r w:rsidRPr="00F97CD3">
        <w:rPr>
          <w:lang w:eastAsia="zh-CN"/>
        </w:rPr>
        <w:t>, vol.5, no.6, Nov 1994</w:t>
      </w:r>
      <w:r w:rsidRPr="00F97CD3">
        <w:rPr>
          <w:rFonts w:hint="eastAsia"/>
          <w:lang w:eastAsia="zh-CN"/>
        </w:rPr>
        <w:t>, pp.989-993.</w:t>
      </w:r>
    </w:p>
    <w:p w14:paraId="6ED26E25" w14:textId="77777777" w:rsidR="00134ADD" w:rsidRPr="00F97CD3" w:rsidRDefault="00134ADD" w:rsidP="00134ADD">
      <w:pPr>
        <w:pStyle w:val="References"/>
        <w:rPr>
          <w:lang w:eastAsia="zh-CN"/>
        </w:rPr>
      </w:pPr>
      <w:r w:rsidRPr="00F97CD3">
        <w:rPr>
          <w:rFonts w:hint="eastAsia"/>
          <w:lang w:eastAsia="zh-CN"/>
        </w:rPr>
        <w:t xml:space="preserve">C. </w:t>
      </w:r>
      <w:r w:rsidRPr="00F97CD3">
        <w:rPr>
          <w:lang w:eastAsia="zh-CN"/>
        </w:rPr>
        <w:t xml:space="preserve">Chu, </w:t>
      </w:r>
      <w:r w:rsidRPr="00F97CD3">
        <w:rPr>
          <w:rFonts w:hint="eastAsia"/>
          <w:lang w:eastAsia="zh-CN"/>
        </w:rPr>
        <w:t xml:space="preserve">S. K. </w:t>
      </w:r>
      <w:r w:rsidRPr="00F97CD3">
        <w:rPr>
          <w:lang w:eastAsia="zh-CN"/>
        </w:rPr>
        <w:t xml:space="preserve">Kim, </w:t>
      </w:r>
      <w:r w:rsidRPr="00F97CD3">
        <w:rPr>
          <w:rFonts w:hint="eastAsia"/>
          <w:lang w:eastAsia="zh-CN"/>
        </w:rPr>
        <w:t xml:space="preserve">Y. A. </w:t>
      </w:r>
      <w:r w:rsidRPr="00F97CD3">
        <w:rPr>
          <w:lang w:eastAsia="zh-CN"/>
        </w:rPr>
        <w:t>Lin, et al.</w:t>
      </w:r>
      <w:r w:rsidRPr="00F97CD3">
        <w:rPr>
          <w:rFonts w:hint="eastAsia"/>
          <w:lang w:eastAsia="zh-CN"/>
        </w:rPr>
        <w:t>,</w:t>
      </w:r>
      <w:r w:rsidRPr="00F97CD3">
        <w:rPr>
          <w:lang w:eastAsia="zh-CN"/>
        </w:rPr>
        <w:t xml:space="preserve"> “Map-reduce for machine learning on multicore</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Advances in </w:t>
      </w:r>
      <w:r w:rsidRPr="00F97CD3">
        <w:rPr>
          <w:rFonts w:hint="eastAsia"/>
          <w:i/>
          <w:lang w:eastAsia="zh-CN"/>
        </w:rPr>
        <w:t>N</w:t>
      </w:r>
      <w:r w:rsidRPr="00F97CD3">
        <w:rPr>
          <w:i/>
          <w:lang w:eastAsia="zh-CN"/>
        </w:rPr>
        <w:t xml:space="preserve">eural </w:t>
      </w:r>
      <w:r w:rsidRPr="00F97CD3">
        <w:rPr>
          <w:rFonts w:hint="eastAsia"/>
          <w:i/>
          <w:lang w:eastAsia="zh-CN"/>
        </w:rPr>
        <w:t>I</w:t>
      </w:r>
      <w:r w:rsidRPr="00F97CD3">
        <w:rPr>
          <w:i/>
          <w:lang w:eastAsia="zh-CN"/>
        </w:rPr>
        <w:t xml:space="preserve">nformation </w:t>
      </w:r>
      <w:r w:rsidRPr="00F97CD3">
        <w:rPr>
          <w:rFonts w:hint="eastAsia"/>
          <w:i/>
          <w:lang w:eastAsia="zh-CN"/>
        </w:rPr>
        <w:t>P</w:t>
      </w:r>
      <w:r w:rsidRPr="00F97CD3">
        <w:rPr>
          <w:i/>
          <w:lang w:eastAsia="zh-CN"/>
        </w:rPr>
        <w:t xml:space="preserve">rocessing </w:t>
      </w:r>
      <w:r w:rsidRPr="00F97CD3">
        <w:rPr>
          <w:rFonts w:hint="eastAsia"/>
          <w:i/>
          <w:lang w:eastAsia="zh-CN"/>
        </w:rPr>
        <w:t>S</w:t>
      </w:r>
      <w:r w:rsidRPr="00F97CD3">
        <w:rPr>
          <w:i/>
          <w:lang w:eastAsia="zh-CN"/>
        </w:rPr>
        <w:t>ystems</w:t>
      </w:r>
      <w:r w:rsidRPr="00F97CD3">
        <w:rPr>
          <w:lang w:eastAsia="zh-CN"/>
        </w:rPr>
        <w:t>, 2007</w:t>
      </w:r>
      <w:r w:rsidRPr="00F97CD3">
        <w:rPr>
          <w:rFonts w:hint="eastAsia"/>
          <w:lang w:eastAsia="zh-CN"/>
        </w:rPr>
        <w:t>.</w:t>
      </w:r>
    </w:p>
    <w:p w14:paraId="19D86EEA" w14:textId="77777777" w:rsidR="00134ADD" w:rsidRPr="00F97CD3" w:rsidRDefault="00134ADD" w:rsidP="00134ADD">
      <w:pPr>
        <w:pStyle w:val="References"/>
        <w:rPr>
          <w:lang w:eastAsia="zh-CN"/>
        </w:rPr>
      </w:pPr>
      <w:r w:rsidRPr="00F97CD3">
        <w:rPr>
          <w:rFonts w:hint="eastAsia"/>
          <w:lang w:eastAsia="zh-CN"/>
        </w:rPr>
        <w:t xml:space="preserve">O. </w:t>
      </w:r>
      <w:proofErr w:type="spellStart"/>
      <w:r w:rsidRPr="00F97CD3">
        <w:rPr>
          <w:lang w:eastAsia="zh-CN"/>
        </w:rPr>
        <w:t>Schuessler</w:t>
      </w:r>
      <w:proofErr w:type="spellEnd"/>
      <w:r w:rsidRPr="00F97CD3">
        <w:rPr>
          <w:rFonts w:hint="eastAsia"/>
          <w:lang w:eastAsia="zh-CN"/>
        </w:rPr>
        <w:t xml:space="preserve"> and</w:t>
      </w:r>
      <w:r w:rsidRPr="00F97CD3">
        <w:rPr>
          <w:lang w:eastAsia="zh-CN"/>
        </w:rPr>
        <w:t xml:space="preserve"> </w:t>
      </w:r>
      <w:r w:rsidRPr="00F97CD3">
        <w:rPr>
          <w:rFonts w:hint="eastAsia"/>
          <w:lang w:eastAsia="zh-CN"/>
        </w:rPr>
        <w:t xml:space="preserve">D. </w:t>
      </w:r>
      <w:r w:rsidRPr="00F97CD3">
        <w:rPr>
          <w:lang w:eastAsia="zh-CN"/>
        </w:rPr>
        <w:t>Loyola</w:t>
      </w:r>
      <w:r w:rsidRPr="00F97CD3">
        <w:rPr>
          <w:rFonts w:hint="eastAsia"/>
          <w:lang w:eastAsia="zh-CN"/>
        </w:rPr>
        <w:t xml:space="preserve">, </w:t>
      </w:r>
      <w:r w:rsidRPr="00F97CD3">
        <w:rPr>
          <w:lang w:eastAsia="zh-CN"/>
        </w:rPr>
        <w:t>“Parallel training of artificial neural networks using multithreaded and multicore CPUs</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Adaptive and Natural Computing Algorithms</w:t>
      </w:r>
      <w:r w:rsidRPr="00F97CD3">
        <w:rPr>
          <w:rFonts w:hint="eastAsia"/>
          <w:lang w:eastAsia="zh-CN"/>
        </w:rPr>
        <w:t>,</w:t>
      </w:r>
      <w:r w:rsidRPr="00F97CD3">
        <w:rPr>
          <w:lang w:eastAsia="zh-CN"/>
        </w:rPr>
        <w:t xml:space="preserve"> Springer Berlin Heidelberg, </w:t>
      </w:r>
      <w:r w:rsidRPr="00F97CD3">
        <w:rPr>
          <w:rFonts w:hint="eastAsia"/>
          <w:lang w:eastAsia="zh-CN"/>
        </w:rPr>
        <w:t>2011, pp.</w:t>
      </w:r>
      <w:r w:rsidRPr="00F97CD3">
        <w:rPr>
          <w:lang w:eastAsia="zh-CN"/>
        </w:rPr>
        <w:t>70-79</w:t>
      </w:r>
      <w:r w:rsidRPr="00F97CD3">
        <w:rPr>
          <w:rFonts w:hint="eastAsia"/>
          <w:lang w:eastAsia="zh-CN"/>
        </w:rPr>
        <w:t>.</w:t>
      </w:r>
    </w:p>
    <w:p w14:paraId="1F23C906" w14:textId="77777777" w:rsidR="00134ADD" w:rsidRPr="00F97CD3" w:rsidRDefault="00134ADD" w:rsidP="00134ADD">
      <w:pPr>
        <w:pStyle w:val="References"/>
        <w:rPr>
          <w:lang w:eastAsia="zh-CN"/>
        </w:rPr>
      </w:pPr>
      <w:r w:rsidRPr="00F97CD3">
        <w:rPr>
          <w:rFonts w:hint="eastAsia"/>
          <w:lang w:eastAsia="zh-CN"/>
        </w:rPr>
        <w:t xml:space="preserve">Wikipedia, </w:t>
      </w:r>
      <w:r w:rsidRPr="00F97CD3">
        <w:rPr>
          <w:lang w:eastAsia="zh-CN"/>
        </w:rPr>
        <w:t>“</w:t>
      </w:r>
      <w:r w:rsidRPr="00F97CD3">
        <w:rPr>
          <w:rFonts w:hint="eastAsia"/>
          <w:lang w:eastAsia="zh-CN"/>
        </w:rPr>
        <w:t xml:space="preserve">Generic programming, </w:t>
      </w:r>
      <w:r w:rsidRPr="00F97CD3">
        <w:rPr>
          <w:lang w:eastAsia="zh-CN"/>
        </w:rPr>
        <w:t>”</w:t>
      </w:r>
      <w:r w:rsidRPr="00F97CD3">
        <w:rPr>
          <w:rFonts w:hint="eastAsia"/>
          <w:lang w:eastAsia="zh-CN"/>
        </w:rPr>
        <w:t xml:space="preserve"> Available: </w:t>
      </w:r>
      <w:hyperlink r:id="rId22" w:history="1">
        <w:r w:rsidRPr="00F97CD3">
          <w:rPr>
            <w:rStyle w:val="Hyperlink"/>
            <w:lang w:eastAsia="zh-CN"/>
          </w:rPr>
          <w:t>http://en.wikipedia.org/wiki/Generic_programming</w:t>
        </w:r>
      </w:hyperlink>
    </w:p>
    <w:p w14:paraId="3AE39FA1" w14:textId="77777777" w:rsidR="00134ADD" w:rsidRPr="00F97CD3" w:rsidRDefault="00134ADD" w:rsidP="00134ADD">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Pr="00F97CD3">
        <w:rPr>
          <w:rFonts w:hint="eastAsia"/>
          <w:lang w:eastAsia="zh-CN"/>
        </w:rPr>
        <w:t>Preface,</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xml:space="preserve">, Feb 2001, </w:t>
      </w:r>
      <w:proofErr w:type="spellStart"/>
      <w:r w:rsidRPr="00F97CD3">
        <w:rPr>
          <w:rFonts w:hint="eastAsia"/>
          <w:lang w:eastAsia="zh-CN"/>
        </w:rPr>
        <w:t>pp.xi</w:t>
      </w:r>
      <w:proofErr w:type="spellEnd"/>
      <w:r w:rsidRPr="00F97CD3">
        <w:rPr>
          <w:rFonts w:hint="eastAsia"/>
          <w:lang w:eastAsia="zh-CN"/>
        </w:rPr>
        <w:t>.</w:t>
      </w:r>
    </w:p>
    <w:p w14:paraId="496FC306" w14:textId="77777777" w:rsidR="00134ADD" w:rsidRPr="00F97CD3" w:rsidRDefault="00134ADD" w:rsidP="00134ADD">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Pr="00F97CD3">
        <w:rPr>
          <w:rFonts w:hint="eastAsia"/>
          <w:lang w:eastAsia="zh-CN"/>
        </w:rPr>
        <w:t>Policy based class design,</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2001, pp.2-18.</w:t>
      </w:r>
    </w:p>
    <w:p w14:paraId="5F99875B" w14:textId="77777777" w:rsidR="00134ADD" w:rsidRPr="00F97CD3" w:rsidRDefault="00134ADD" w:rsidP="00134ADD">
      <w:pPr>
        <w:pStyle w:val="References"/>
        <w:rPr>
          <w:lang w:eastAsia="zh-CN"/>
        </w:rPr>
      </w:pPr>
      <w:r w:rsidRPr="00F97CD3">
        <w:rPr>
          <w:rFonts w:hint="eastAsia"/>
          <w:lang w:eastAsia="zh-CN"/>
        </w:rPr>
        <w:t xml:space="preserve">M. T. Hagan, H. B. Demuth and M. Beale, </w:t>
      </w:r>
      <w:r w:rsidRPr="00F97CD3">
        <w:rPr>
          <w:lang w:eastAsia="zh-CN"/>
        </w:rPr>
        <w:t>“</w:t>
      </w:r>
      <w:r w:rsidRPr="00F97CD3">
        <w:rPr>
          <w:rFonts w:hint="eastAsia"/>
          <w:lang w:eastAsia="zh-CN"/>
        </w:rPr>
        <w:t>Levenberg-Marquardt Training</w:t>
      </w:r>
      <w:r w:rsidRPr="00F97CD3">
        <w:rPr>
          <w:lang w:eastAsia="zh-CN"/>
        </w:rPr>
        <w:t>”</w:t>
      </w:r>
      <w:r w:rsidRPr="00F97CD3">
        <w:rPr>
          <w:rFonts w:hint="eastAsia"/>
          <w:lang w:eastAsia="zh-CN"/>
        </w:rPr>
        <w:t xml:space="preserve"> in </w:t>
      </w:r>
      <w:r w:rsidRPr="00F97CD3">
        <w:rPr>
          <w:rFonts w:hint="eastAsia"/>
          <w:i/>
          <w:lang w:eastAsia="zh-CN"/>
        </w:rPr>
        <w:t>Neural Network Design</w:t>
      </w:r>
      <w:r w:rsidRPr="00F97CD3">
        <w:rPr>
          <w:rFonts w:hint="eastAsia"/>
          <w:lang w:eastAsia="zh-CN"/>
        </w:rPr>
        <w:t>, Boston, MA: PWS Publishing, 1996, pp.12.1-12.16.</w:t>
      </w:r>
    </w:p>
    <w:p w14:paraId="6BBF57D1" w14:textId="6EFAE06B" w:rsidR="00900DF5" w:rsidRPr="00F97CD3" w:rsidRDefault="00134ADD" w:rsidP="004C22D8">
      <w:pPr>
        <w:pStyle w:val="References"/>
        <w:rPr>
          <w:lang w:eastAsia="zh-CN"/>
        </w:rPr>
        <w:sectPr w:rsidR="00900DF5" w:rsidRPr="00F97CD3" w:rsidSect="00837E47">
          <w:headerReference w:type="default" r:id="rId23"/>
          <w:type w:val="continuous"/>
          <w:pgSz w:w="12240" w:h="15840" w:code="1"/>
          <w:pgMar w:top="1008" w:right="936" w:bottom="1008" w:left="936" w:header="432" w:footer="432" w:gutter="0"/>
          <w:cols w:num="2" w:space="288"/>
        </w:sectPr>
      </w:pPr>
      <w:r w:rsidRPr="00F97CD3">
        <w:rPr>
          <w:rFonts w:hint="eastAsia"/>
          <w:lang w:eastAsia="zh-CN"/>
        </w:rPr>
        <w:t xml:space="preserve">MathWorks, </w:t>
      </w:r>
      <w:r w:rsidRPr="00F97CD3">
        <w:rPr>
          <w:lang w:eastAsia="zh-CN"/>
        </w:rPr>
        <w:t>“</w:t>
      </w:r>
      <w:r w:rsidRPr="00F97CD3">
        <w:rPr>
          <w:rFonts w:hint="eastAsia"/>
          <w:lang w:eastAsia="zh-CN"/>
        </w:rPr>
        <w:t xml:space="preserve">Train and apply multilayer neural networks, </w:t>
      </w:r>
      <w:r w:rsidRPr="00F97CD3">
        <w:rPr>
          <w:lang w:eastAsia="zh-CN"/>
        </w:rPr>
        <w:t>”</w:t>
      </w:r>
      <w:r w:rsidRPr="00F97CD3">
        <w:rPr>
          <w:rFonts w:hint="eastAsia"/>
          <w:lang w:eastAsia="zh-CN"/>
        </w:rPr>
        <w:t xml:space="preserve"> Available: </w:t>
      </w:r>
      <w:hyperlink r:id="rId24" w:history="1">
        <w:r w:rsidRPr="00B156E0">
          <w:rPr>
            <w:rStyle w:val="Hyperlink"/>
            <w:lang w:eastAsia="zh-CN"/>
          </w:rPr>
          <w:t>http://www.mathworks.com/help/nnet/ug/train-and-apply-multilayer-neural-networks.html</w:t>
        </w:r>
      </w:hyperlink>
    </w:p>
    <w:p w14:paraId="4AD36E79" w14:textId="412C1E00" w:rsidR="00E96A3A" w:rsidRPr="00F97CD3" w:rsidRDefault="00E96A3A" w:rsidP="00134ADD">
      <w:pPr>
        <w:pStyle w:val="References"/>
        <w:numPr>
          <w:ilvl w:val="0"/>
          <w:numId w:val="0"/>
        </w:numPr>
        <w:rPr>
          <w:lang w:eastAsia="zh-CN"/>
        </w:rPr>
        <w:sectPr w:rsidR="00E96A3A" w:rsidRPr="00F97CD3" w:rsidSect="00837E47">
          <w:type w:val="continuous"/>
          <w:pgSz w:w="12240" w:h="15840" w:code="1"/>
          <w:pgMar w:top="1008" w:right="936" w:bottom="1008" w:left="936" w:header="432" w:footer="432" w:gutter="0"/>
          <w:cols w:num="2" w:space="288"/>
        </w:sectPr>
      </w:pPr>
    </w:p>
    <w:p w14:paraId="5487AFA7" w14:textId="74854713" w:rsidR="00134ADD" w:rsidRPr="00F97CD3" w:rsidRDefault="00134ADD" w:rsidP="009F40FB">
      <w:pPr>
        <w:pStyle w:val="FigureCaption"/>
        <w:rPr>
          <w:sz w:val="20"/>
          <w:szCs w:val="20"/>
          <w:lang w:eastAsia="zh-CN"/>
        </w:rPr>
      </w:pPr>
    </w:p>
    <w:sectPr w:rsidR="00134ADD" w:rsidRPr="00F97C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2795A" w14:textId="77777777" w:rsidR="0012349D" w:rsidRDefault="0012349D">
      <w:r>
        <w:separator/>
      </w:r>
    </w:p>
  </w:endnote>
  <w:endnote w:type="continuationSeparator" w:id="0">
    <w:p w14:paraId="5E5E49A4" w14:textId="77777777" w:rsidR="0012349D" w:rsidRDefault="00123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45736" w14:textId="77777777" w:rsidR="0012349D" w:rsidRDefault="0012349D"/>
  </w:footnote>
  <w:footnote w:type="continuationSeparator" w:id="0">
    <w:p w14:paraId="15C765D4" w14:textId="77777777" w:rsidR="0012349D" w:rsidRDefault="0012349D">
      <w:r>
        <w:continuationSeparator/>
      </w:r>
    </w:p>
  </w:footnote>
  <w:footnote w:id="1">
    <w:p w14:paraId="3BB80BC9" w14:textId="55F3EC9C" w:rsidR="007F6598" w:rsidRDefault="007F6598" w:rsidP="00745B56">
      <w:pPr>
        <w:pStyle w:val="FootnoteText"/>
      </w:pPr>
      <w:r>
        <w:t>W.</w:t>
      </w:r>
      <w:r>
        <w:rPr>
          <w:rFonts w:hint="eastAsia"/>
          <w:lang w:eastAsia="zh-CN"/>
        </w:rPr>
        <w:t xml:space="preserve"> </w:t>
      </w:r>
      <w:r>
        <w:t>W</w:t>
      </w:r>
      <w:r>
        <w:rPr>
          <w:rFonts w:hint="eastAsia"/>
          <w:lang w:eastAsia="zh-CN"/>
        </w:rPr>
        <w:t>ang</w:t>
      </w:r>
      <w:r>
        <w:t xml:space="preserve"> is with the Electrical and Computer Engineering Department of University of Michigan-Dearborn, Dearborn, MI 48128.  This report is related to his ECE591 Directed Study.  (e-mail: </w:t>
      </w:r>
      <w:hyperlink r:id="rId1" w:history="1">
        <w:r w:rsidRPr="000C0F09">
          <w:rPr>
            <w:rStyle w:val="Hyperlink"/>
          </w:rPr>
          <w:t>wwdxds@gmail.com</w:t>
        </w:r>
      </w:hyperlink>
      <w:r>
        <w:t>)</w:t>
      </w:r>
    </w:p>
    <w:p w14:paraId="0DAED421" w14:textId="35BED5BD" w:rsidR="007F6598" w:rsidRDefault="007F6598" w:rsidP="00745B56">
      <w:pPr>
        <w:pStyle w:val="FootnoteText"/>
      </w:pPr>
      <w:r>
        <w:t xml:space="preserve">Y. Murphey is </w:t>
      </w:r>
      <w:r w:rsidRPr="00916732">
        <w:rPr>
          <w:color w:val="FF0000"/>
        </w:rPr>
        <w:t>(TODO)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7F6598" w:rsidRDefault="007F6598">
    <w:pPr>
      <w:framePr w:wrap="auto" w:vAnchor="text" w:hAnchor="margin" w:xAlign="right" w:y="1"/>
    </w:pPr>
    <w:r>
      <w:fldChar w:fldCharType="begin"/>
    </w:r>
    <w:r>
      <w:instrText xml:space="preserve">PAGE  </w:instrText>
    </w:r>
    <w:r>
      <w:fldChar w:fldCharType="separate"/>
    </w:r>
    <w:r w:rsidR="00DF064A">
      <w:rPr>
        <w:noProof/>
      </w:rPr>
      <w:t>6</w:t>
    </w:r>
    <w:r>
      <w:fldChar w:fldCharType="end"/>
    </w:r>
  </w:p>
  <w:p w14:paraId="2BE82F2E" w14:textId="77777777" w:rsidR="007F6598" w:rsidRDefault="007F6598" w:rsidP="00703DEE">
    <w:pPr>
      <w:ind w:right="360"/>
    </w:pPr>
    <w:r>
      <w:t>&gt; REPLACE THIS LINE WITH YOUR PAPER IDENTIFICATION NUMBER (DOUBLE-CLICK HERE TO EDIT) &lt;</w:t>
    </w:r>
  </w:p>
  <w:p w14:paraId="2D5740AD" w14:textId="77777777" w:rsidR="007F6598" w:rsidRDefault="007F6598" w:rsidP="00DE2500">
    <w:pPr>
      <w:ind w:right="36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nsid w:val="4C842352"/>
    <w:multiLevelType w:val="hybridMultilevel"/>
    <w:tmpl w:val="3ADC5224"/>
    <w:lvl w:ilvl="0" w:tplc="B7E8C4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lu">
    <w15:presenceInfo w15:providerId="None" w15:userId="yi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805"/>
    <w:rsid w:val="00000A2E"/>
    <w:rsid w:val="00002930"/>
    <w:rsid w:val="00002BC5"/>
    <w:rsid w:val="00003AEC"/>
    <w:rsid w:val="00004684"/>
    <w:rsid w:val="000046E6"/>
    <w:rsid w:val="000051EE"/>
    <w:rsid w:val="00007530"/>
    <w:rsid w:val="00007A92"/>
    <w:rsid w:val="00010BC6"/>
    <w:rsid w:val="000112AE"/>
    <w:rsid w:val="00011466"/>
    <w:rsid w:val="00011DAB"/>
    <w:rsid w:val="00011FEC"/>
    <w:rsid w:val="000120ED"/>
    <w:rsid w:val="00012129"/>
    <w:rsid w:val="00012BE9"/>
    <w:rsid w:val="00012BFC"/>
    <w:rsid w:val="0001303E"/>
    <w:rsid w:val="0001358B"/>
    <w:rsid w:val="00013CB0"/>
    <w:rsid w:val="0001487D"/>
    <w:rsid w:val="00014D54"/>
    <w:rsid w:val="00014EF9"/>
    <w:rsid w:val="00015011"/>
    <w:rsid w:val="00015123"/>
    <w:rsid w:val="00015F66"/>
    <w:rsid w:val="00016364"/>
    <w:rsid w:val="000172C1"/>
    <w:rsid w:val="0001739D"/>
    <w:rsid w:val="00017927"/>
    <w:rsid w:val="0002061E"/>
    <w:rsid w:val="00020D7C"/>
    <w:rsid w:val="00021382"/>
    <w:rsid w:val="00021422"/>
    <w:rsid w:val="000216AA"/>
    <w:rsid w:val="00021998"/>
    <w:rsid w:val="000219CF"/>
    <w:rsid w:val="00021E47"/>
    <w:rsid w:val="00024A9B"/>
    <w:rsid w:val="00026097"/>
    <w:rsid w:val="0002618A"/>
    <w:rsid w:val="000277E8"/>
    <w:rsid w:val="00027832"/>
    <w:rsid w:val="00027AB5"/>
    <w:rsid w:val="00027FD7"/>
    <w:rsid w:val="00030D67"/>
    <w:rsid w:val="00031E82"/>
    <w:rsid w:val="000330C9"/>
    <w:rsid w:val="00034363"/>
    <w:rsid w:val="000359E8"/>
    <w:rsid w:val="000362C8"/>
    <w:rsid w:val="00036567"/>
    <w:rsid w:val="000365C2"/>
    <w:rsid w:val="00037D4D"/>
    <w:rsid w:val="00040A34"/>
    <w:rsid w:val="00041165"/>
    <w:rsid w:val="00041ADA"/>
    <w:rsid w:val="00041AFA"/>
    <w:rsid w:val="00041F9F"/>
    <w:rsid w:val="0004219C"/>
    <w:rsid w:val="000427E2"/>
    <w:rsid w:val="00042E13"/>
    <w:rsid w:val="00045043"/>
    <w:rsid w:val="00045965"/>
    <w:rsid w:val="00045BA1"/>
    <w:rsid w:val="00045C8C"/>
    <w:rsid w:val="000467B3"/>
    <w:rsid w:val="00047160"/>
    <w:rsid w:val="00051E2C"/>
    <w:rsid w:val="00051FBB"/>
    <w:rsid w:val="0005326B"/>
    <w:rsid w:val="00053719"/>
    <w:rsid w:val="00053975"/>
    <w:rsid w:val="000541CF"/>
    <w:rsid w:val="00054CD9"/>
    <w:rsid w:val="000550B0"/>
    <w:rsid w:val="000552E7"/>
    <w:rsid w:val="000571E9"/>
    <w:rsid w:val="000577D3"/>
    <w:rsid w:val="000578B2"/>
    <w:rsid w:val="00061043"/>
    <w:rsid w:val="00061680"/>
    <w:rsid w:val="00061B6D"/>
    <w:rsid w:val="00061FB3"/>
    <w:rsid w:val="000628F4"/>
    <w:rsid w:val="0006528E"/>
    <w:rsid w:val="00065365"/>
    <w:rsid w:val="00065AAB"/>
    <w:rsid w:val="00065D0D"/>
    <w:rsid w:val="00066167"/>
    <w:rsid w:val="000663A5"/>
    <w:rsid w:val="0007080D"/>
    <w:rsid w:val="0007083A"/>
    <w:rsid w:val="000716E0"/>
    <w:rsid w:val="00071754"/>
    <w:rsid w:val="00071FF1"/>
    <w:rsid w:val="00073F1E"/>
    <w:rsid w:val="00073F20"/>
    <w:rsid w:val="000754D8"/>
    <w:rsid w:val="00075E04"/>
    <w:rsid w:val="000762BD"/>
    <w:rsid w:val="00076551"/>
    <w:rsid w:val="00076DCD"/>
    <w:rsid w:val="0007747A"/>
    <w:rsid w:val="000775F7"/>
    <w:rsid w:val="00077A8B"/>
    <w:rsid w:val="00081863"/>
    <w:rsid w:val="000821BC"/>
    <w:rsid w:val="000833BE"/>
    <w:rsid w:val="000836AB"/>
    <w:rsid w:val="00084168"/>
    <w:rsid w:val="00084BEE"/>
    <w:rsid w:val="00084C83"/>
    <w:rsid w:val="0008571A"/>
    <w:rsid w:val="00085807"/>
    <w:rsid w:val="00085BAB"/>
    <w:rsid w:val="0008665F"/>
    <w:rsid w:val="00086C4A"/>
    <w:rsid w:val="00086CF8"/>
    <w:rsid w:val="000873A8"/>
    <w:rsid w:val="00087626"/>
    <w:rsid w:val="0009072F"/>
    <w:rsid w:val="00090ACF"/>
    <w:rsid w:val="0009134C"/>
    <w:rsid w:val="000917E0"/>
    <w:rsid w:val="00092ADC"/>
    <w:rsid w:val="00093196"/>
    <w:rsid w:val="0009449A"/>
    <w:rsid w:val="00094CE9"/>
    <w:rsid w:val="0009542B"/>
    <w:rsid w:val="00096D18"/>
    <w:rsid w:val="000971DF"/>
    <w:rsid w:val="00097377"/>
    <w:rsid w:val="000A0246"/>
    <w:rsid w:val="000A03CA"/>
    <w:rsid w:val="000A168B"/>
    <w:rsid w:val="000A19DE"/>
    <w:rsid w:val="000A419B"/>
    <w:rsid w:val="000A45CD"/>
    <w:rsid w:val="000A48AC"/>
    <w:rsid w:val="000A65ED"/>
    <w:rsid w:val="000A6A97"/>
    <w:rsid w:val="000A6E2D"/>
    <w:rsid w:val="000A6EE6"/>
    <w:rsid w:val="000A7069"/>
    <w:rsid w:val="000A7AD7"/>
    <w:rsid w:val="000A7FB2"/>
    <w:rsid w:val="000A7FC2"/>
    <w:rsid w:val="000B07D3"/>
    <w:rsid w:val="000B2273"/>
    <w:rsid w:val="000B3A21"/>
    <w:rsid w:val="000B440C"/>
    <w:rsid w:val="000B4BB9"/>
    <w:rsid w:val="000B500F"/>
    <w:rsid w:val="000B50F9"/>
    <w:rsid w:val="000B5635"/>
    <w:rsid w:val="000B6178"/>
    <w:rsid w:val="000C0A4A"/>
    <w:rsid w:val="000C0B3C"/>
    <w:rsid w:val="000C0CDB"/>
    <w:rsid w:val="000C3116"/>
    <w:rsid w:val="000C5A58"/>
    <w:rsid w:val="000C62AC"/>
    <w:rsid w:val="000C6FE3"/>
    <w:rsid w:val="000D09DF"/>
    <w:rsid w:val="000D18B3"/>
    <w:rsid w:val="000D1E66"/>
    <w:rsid w:val="000D2BDE"/>
    <w:rsid w:val="000D361C"/>
    <w:rsid w:val="000D3A2C"/>
    <w:rsid w:val="000D4000"/>
    <w:rsid w:val="000D593E"/>
    <w:rsid w:val="000D60C7"/>
    <w:rsid w:val="000D67FB"/>
    <w:rsid w:val="000D7034"/>
    <w:rsid w:val="000D755A"/>
    <w:rsid w:val="000E01C8"/>
    <w:rsid w:val="000E0662"/>
    <w:rsid w:val="000E0E89"/>
    <w:rsid w:val="000E161D"/>
    <w:rsid w:val="000E322F"/>
    <w:rsid w:val="000E3249"/>
    <w:rsid w:val="000E5D30"/>
    <w:rsid w:val="000E6589"/>
    <w:rsid w:val="000E6BE3"/>
    <w:rsid w:val="000E6F14"/>
    <w:rsid w:val="000E7069"/>
    <w:rsid w:val="000E7560"/>
    <w:rsid w:val="000E7D97"/>
    <w:rsid w:val="000F0E57"/>
    <w:rsid w:val="000F0F00"/>
    <w:rsid w:val="000F1C7D"/>
    <w:rsid w:val="000F1EDE"/>
    <w:rsid w:val="000F400B"/>
    <w:rsid w:val="000F6398"/>
    <w:rsid w:val="001005A1"/>
    <w:rsid w:val="00100C18"/>
    <w:rsid w:val="00101FB6"/>
    <w:rsid w:val="00102722"/>
    <w:rsid w:val="001029BE"/>
    <w:rsid w:val="00102CFF"/>
    <w:rsid w:val="001043F8"/>
    <w:rsid w:val="00104BB0"/>
    <w:rsid w:val="00104DAD"/>
    <w:rsid w:val="0010599D"/>
    <w:rsid w:val="0010645D"/>
    <w:rsid w:val="001066DB"/>
    <w:rsid w:val="0010753D"/>
    <w:rsid w:val="0010794E"/>
    <w:rsid w:val="00107C18"/>
    <w:rsid w:val="00110EF2"/>
    <w:rsid w:val="0011246B"/>
    <w:rsid w:val="001127E6"/>
    <w:rsid w:val="00112AF1"/>
    <w:rsid w:val="00114692"/>
    <w:rsid w:val="001146B2"/>
    <w:rsid w:val="00114AA6"/>
    <w:rsid w:val="00114C9B"/>
    <w:rsid w:val="0011553E"/>
    <w:rsid w:val="001162D8"/>
    <w:rsid w:val="001168FF"/>
    <w:rsid w:val="00116B63"/>
    <w:rsid w:val="00117B5A"/>
    <w:rsid w:val="00117EA2"/>
    <w:rsid w:val="0012036C"/>
    <w:rsid w:val="00121515"/>
    <w:rsid w:val="001217E1"/>
    <w:rsid w:val="0012349D"/>
    <w:rsid w:val="001242F2"/>
    <w:rsid w:val="0012496B"/>
    <w:rsid w:val="00124C56"/>
    <w:rsid w:val="00125B1D"/>
    <w:rsid w:val="00126157"/>
    <w:rsid w:val="00126862"/>
    <w:rsid w:val="001269BF"/>
    <w:rsid w:val="00126DBC"/>
    <w:rsid w:val="001270B8"/>
    <w:rsid w:val="00127349"/>
    <w:rsid w:val="00127532"/>
    <w:rsid w:val="0012794C"/>
    <w:rsid w:val="00127CD0"/>
    <w:rsid w:val="001301B8"/>
    <w:rsid w:val="00130576"/>
    <w:rsid w:val="00130ABD"/>
    <w:rsid w:val="00130AEC"/>
    <w:rsid w:val="00130E2F"/>
    <w:rsid w:val="00131235"/>
    <w:rsid w:val="00131579"/>
    <w:rsid w:val="00131F98"/>
    <w:rsid w:val="0013354F"/>
    <w:rsid w:val="00134AC7"/>
    <w:rsid w:val="00134ADD"/>
    <w:rsid w:val="0013588C"/>
    <w:rsid w:val="00136A16"/>
    <w:rsid w:val="00137199"/>
    <w:rsid w:val="00140074"/>
    <w:rsid w:val="00140E6C"/>
    <w:rsid w:val="001413AE"/>
    <w:rsid w:val="0014172F"/>
    <w:rsid w:val="00143056"/>
    <w:rsid w:val="00143CF1"/>
    <w:rsid w:val="00143F2E"/>
    <w:rsid w:val="00144564"/>
    <w:rsid w:val="001449A2"/>
    <w:rsid w:val="00144E27"/>
    <w:rsid w:val="00144E72"/>
    <w:rsid w:val="001452F3"/>
    <w:rsid w:val="00145305"/>
    <w:rsid w:val="00145591"/>
    <w:rsid w:val="00145606"/>
    <w:rsid w:val="00145ADD"/>
    <w:rsid w:val="00145C6F"/>
    <w:rsid w:val="00146082"/>
    <w:rsid w:val="00150832"/>
    <w:rsid w:val="001512C8"/>
    <w:rsid w:val="00151D03"/>
    <w:rsid w:val="00152D3E"/>
    <w:rsid w:val="001539E4"/>
    <w:rsid w:val="00153ACC"/>
    <w:rsid w:val="0015402F"/>
    <w:rsid w:val="00154506"/>
    <w:rsid w:val="00154AE1"/>
    <w:rsid w:val="00155BBD"/>
    <w:rsid w:val="00156D68"/>
    <w:rsid w:val="00157328"/>
    <w:rsid w:val="00157C26"/>
    <w:rsid w:val="00157FDC"/>
    <w:rsid w:val="00161CBD"/>
    <w:rsid w:val="00161FDA"/>
    <w:rsid w:val="00163012"/>
    <w:rsid w:val="00163C3F"/>
    <w:rsid w:val="00163F55"/>
    <w:rsid w:val="001650E2"/>
    <w:rsid w:val="00165EF3"/>
    <w:rsid w:val="00165FA7"/>
    <w:rsid w:val="00166467"/>
    <w:rsid w:val="0016655B"/>
    <w:rsid w:val="00166829"/>
    <w:rsid w:val="00166E6C"/>
    <w:rsid w:val="001673BF"/>
    <w:rsid w:val="00170ED8"/>
    <w:rsid w:val="001714A0"/>
    <w:rsid w:val="001717F6"/>
    <w:rsid w:val="00172434"/>
    <w:rsid w:val="0017340E"/>
    <w:rsid w:val="001738A8"/>
    <w:rsid w:val="00173A1C"/>
    <w:rsid w:val="001749EC"/>
    <w:rsid w:val="00174A20"/>
    <w:rsid w:val="001753EA"/>
    <w:rsid w:val="00175B06"/>
    <w:rsid w:val="00176368"/>
    <w:rsid w:val="001768FF"/>
    <w:rsid w:val="00177A9E"/>
    <w:rsid w:val="00180066"/>
    <w:rsid w:val="001805CB"/>
    <w:rsid w:val="0018130D"/>
    <w:rsid w:val="0018196E"/>
    <w:rsid w:val="001838C1"/>
    <w:rsid w:val="001848F4"/>
    <w:rsid w:val="001849AC"/>
    <w:rsid w:val="001861A4"/>
    <w:rsid w:val="001867C8"/>
    <w:rsid w:val="00186C9E"/>
    <w:rsid w:val="0018797D"/>
    <w:rsid w:val="00187BAD"/>
    <w:rsid w:val="00187FBD"/>
    <w:rsid w:val="0019026F"/>
    <w:rsid w:val="0019135D"/>
    <w:rsid w:val="00193228"/>
    <w:rsid w:val="0019378F"/>
    <w:rsid w:val="0019394F"/>
    <w:rsid w:val="001945D5"/>
    <w:rsid w:val="001959A5"/>
    <w:rsid w:val="00196F02"/>
    <w:rsid w:val="00197183"/>
    <w:rsid w:val="00197617"/>
    <w:rsid w:val="001A149F"/>
    <w:rsid w:val="001A22BC"/>
    <w:rsid w:val="001A2487"/>
    <w:rsid w:val="001A3A78"/>
    <w:rsid w:val="001A483F"/>
    <w:rsid w:val="001A596B"/>
    <w:rsid w:val="001A60B1"/>
    <w:rsid w:val="001A685C"/>
    <w:rsid w:val="001A7788"/>
    <w:rsid w:val="001A789D"/>
    <w:rsid w:val="001B05A1"/>
    <w:rsid w:val="001B05D6"/>
    <w:rsid w:val="001B18C3"/>
    <w:rsid w:val="001B198B"/>
    <w:rsid w:val="001B1D71"/>
    <w:rsid w:val="001B212F"/>
    <w:rsid w:val="001B2132"/>
    <w:rsid w:val="001B36B1"/>
    <w:rsid w:val="001B3BC6"/>
    <w:rsid w:val="001B62DF"/>
    <w:rsid w:val="001B6637"/>
    <w:rsid w:val="001B6A52"/>
    <w:rsid w:val="001B77BF"/>
    <w:rsid w:val="001C0983"/>
    <w:rsid w:val="001C1435"/>
    <w:rsid w:val="001C27F0"/>
    <w:rsid w:val="001C404C"/>
    <w:rsid w:val="001C4D83"/>
    <w:rsid w:val="001C536D"/>
    <w:rsid w:val="001C5DEE"/>
    <w:rsid w:val="001C699D"/>
    <w:rsid w:val="001C7DFF"/>
    <w:rsid w:val="001D00C4"/>
    <w:rsid w:val="001D101E"/>
    <w:rsid w:val="001D18B6"/>
    <w:rsid w:val="001D2624"/>
    <w:rsid w:val="001D2BB7"/>
    <w:rsid w:val="001D301B"/>
    <w:rsid w:val="001D30AD"/>
    <w:rsid w:val="001D3C99"/>
    <w:rsid w:val="001D4FD9"/>
    <w:rsid w:val="001D5348"/>
    <w:rsid w:val="001D555B"/>
    <w:rsid w:val="001D56D3"/>
    <w:rsid w:val="001D5D89"/>
    <w:rsid w:val="001D5F0E"/>
    <w:rsid w:val="001D6775"/>
    <w:rsid w:val="001D6C8B"/>
    <w:rsid w:val="001D6CA1"/>
    <w:rsid w:val="001D6E49"/>
    <w:rsid w:val="001D7C91"/>
    <w:rsid w:val="001E00FD"/>
    <w:rsid w:val="001E0F3B"/>
    <w:rsid w:val="001E102A"/>
    <w:rsid w:val="001E2E53"/>
    <w:rsid w:val="001E3070"/>
    <w:rsid w:val="001E3ADD"/>
    <w:rsid w:val="001E69F4"/>
    <w:rsid w:val="001E7B7A"/>
    <w:rsid w:val="001F0501"/>
    <w:rsid w:val="001F1022"/>
    <w:rsid w:val="001F2F77"/>
    <w:rsid w:val="001F34EB"/>
    <w:rsid w:val="001F35B6"/>
    <w:rsid w:val="001F3B38"/>
    <w:rsid w:val="001F44CF"/>
    <w:rsid w:val="001F4C5C"/>
    <w:rsid w:val="001F6814"/>
    <w:rsid w:val="001F7330"/>
    <w:rsid w:val="001F738A"/>
    <w:rsid w:val="001F7D84"/>
    <w:rsid w:val="002004F4"/>
    <w:rsid w:val="002010B3"/>
    <w:rsid w:val="002014A6"/>
    <w:rsid w:val="002029EA"/>
    <w:rsid w:val="00202B1B"/>
    <w:rsid w:val="00203EFA"/>
    <w:rsid w:val="00204478"/>
    <w:rsid w:val="0020683A"/>
    <w:rsid w:val="00206E41"/>
    <w:rsid w:val="0020735D"/>
    <w:rsid w:val="0020780E"/>
    <w:rsid w:val="002079FA"/>
    <w:rsid w:val="00210D84"/>
    <w:rsid w:val="00212C3B"/>
    <w:rsid w:val="00212E1E"/>
    <w:rsid w:val="00213358"/>
    <w:rsid w:val="0021373C"/>
    <w:rsid w:val="00214690"/>
    <w:rsid w:val="0021470D"/>
    <w:rsid w:val="00214E2E"/>
    <w:rsid w:val="00216141"/>
    <w:rsid w:val="0021672E"/>
    <w:rsid w:val="00216AC8"/>
    <w:rsid w:val="00216DC9"/>
    <w:rsid w:val="00217186"/>
    <w:rsid w:val="002173B8"/>
    <w:rsid w:val="002176D9"/>
    <w:rsid w:val="002203B6"/>
    <w:rsid w:val="00221AD3"/>
    <w:rsid w:val="00221BCE"/>
    <w:rsid w:val="00222802"/>
    <w:rsid w:val="00225FBB"/>
    <w:rsid w:val="002261C4"/>
    <w:rsid w:val="002264F0"/>
    <w:rsid w:val="0022665A"/>
    <w:rsid w:val="002279FC"/>
    <w:rsid w:val="00232EAE"/>
    <w:rsid w:val="00233F6F"/>
    <w:rsid w:val="00234A8A"/>
    <w:rsid w:val="0023541E"/>
    <w:rsid w:val="002357A2"/>
    <w:rsid w:val="00235A5E"/>
    <w:rsid w:val="00235E24"/>
    <w:rsid w:val="002360AD"/>
    <w:rsid w:val="00236B72"/>
    <w:rsid w:val="00236C8F"/>
    <w:rsid w:val="00236D39"/>
    <w:rsid w:val="00236DEE"/>
    <w:rsid w:val="00237395"/>
    <w:rsid w:val="002409D5"/>
    <w:rsid w:val="0024128F"/>
    <w:rsid w:val="00241303"/>
    <w:rsid w:val="002416F8"/>
    <w:rsid w:val="00241FA2"/>
    <w:rsid w:val="00243009"/>
    <w:rsid w:val="002434A1"/>
    <w:rsid w:val="00243D48"/>
    <w:rsid w:val="00244DEF"/>
    <w:rsid w:val="002458BB"/>
    <w:rsid w:val="0024638C"/>
    <w:rsid w:val="00246A8F"/>
    <w:rsid w:val="00247018"/>
    <w:rsid w:val="002476AD"/>
    <w:rsid w:val="00250B44"/>
    <w:rsid w:val="00250E68"/>
    <w:rsid w:val="00251DA2"/>
    <w:rsid w:val="00252477"/>
    <w:rsid w:val="002529AA"/>
    <w:rsid w:val="00252E8C"/>
    <w:rsid w:val="00253076"/>
    <w:rsid w:val="0025349C"/>
    <w:rsid w:val="00254478"/>
    <w:rsid w:val="00256815"/>
    <w:rsid w:val="00256BDF"/>
    <w:rsid w:val="0025765A"/>
    <w:rsid w:val="00257B37"/>
    <w:rsid w:val="00257C04"/>
    <w:rsid w:val="002603A2"/>
    <w:rsid w:val="00260509"/>
    <w:rsid w:val="0026050B"/>
    <w:rsid w:val="00262C86"/>
    <w:rsid w:val="00263943"/>
    <w:rsid w:val="00263E02"/>
    <w:rsid w:val="002646C3"/>
    <w:rsid w:val="00264B03"/>
    <w:rsid w:val="00265C8A"/>
    <w:rsid w:val="002676D6"/>
    <w:rsid w:val="00267B35"/>
    <w:rsid w:val="0027083B"/>
    <w:rsid w:val="00272669"/>
    <w:rsid w:val="002732C3"/>
    <w:rsid w:val="00273622"/>
    <w:rsid w:val="002738B7"/>
    <w:rsid w:val="002740DB"/>
    <w:rsid w:val="0027539F"/>
    <w:rsid w:val="002758AD"/>
    <w:rsid w:val="00276005"/>
    <w:rsid w:val="002762C6"/>
    <w:rsid w:val="002803B8"/>
    <w:rsid w:val="00280D60"/>
    <w:rsid w:val="00281303"/>
    <w:rsid w:val="00281646"/>
    <w:rsid w:val="00282384"/>
    <w:rsid w:val="0028279C"/>
    <w:rsid w:val="00282A52"/>
    <w:rsid w:val="0028307D"/>
    <w:rsid w:val="00283ADC"/>
    <w:rsid w:val="00283FCF"/>
    <w:rsid w:val="0028435C"/>
    <w:rsid w:val="002849C2"/>
    <w:rsid w:val="00284D25"/>
    <w:rsid w:val="002856FA"/>
    <w:rsid w:val="00285CFC"/>
    <w:rsid w:val="00286766"/>
    <w:rsid w:val="002868CD"/>
    <w:rsid w:val="00286B67"/>
    <w:rsid w:val="00286F1D"/>
    <w:rsid w:val="00287354"/>
    <w:rsid w:val="00287969"/>
    <w:rsid w:val="00290563"/>
    <w:rsid w:val="002918D3"/>
    <w:rsid w:val="00291CFA"/>
    <w:rsid w:val="002928AB"/>
    <w:rsid w:val="00292A4E"/>
    <w:rsid w:val="00293434"/>
    <w:rsid w:val="0029359B"/>
    <w:rsid w:val="0029361D"/>
    <w:rsid w:val="00293FE1"/>
    <w:rsid w:val="00294A4D"/>
    <w:rsid w:val="002951B5"/>
    <w:rsid w:val="002976F3"/>
    <w:rsid w:val="00297D39"/>
    <w:rsid w:val="00297EE3"/>
    <w:rsid w:val="00297F37"/>
    <w:rsid w:val="00297FBD"/>
    <w:rsid w:val="002A21FC"/>
    <w:rsid w:val="002A2433"/>
    <w:rsid w:val="002A30EB"/>
    <w:rsid w:val="002A3AA2"/>
    <w:rsid w:val="002A592B"/>
    <w:rsid w:val="002A60C1"/>
    <w:rsid w:val="002A6802"/>
    <w:rsid w:val="002A6CAE"/>
    <w:rsid w:val="002B03F0"/>
    <w:rsid w:val="002B04AE"/>
    <w:rsid w:val="002B100E"/>
    <w:rsid w:val="002B4F5E"/>
    <w:rsid w:val="002B593B"/>
    <w:rsid w:val="002B5AA8"/>
    <w:rsid w:val="002B6564"/>
    <w:rsid w:val="002C0F89"/>
    <w:rsid w:val="002C16C1"/>
    <w:rsid w:val="002C2DEA"/>
    <w:rsid w:val="002C2F48"/>
    <w:rsid w:val="002C509A"/>
    <w:rsid w:val="002C61E9"/>
    <w:rsid w:val="002C6AB4"/>
    <w:rsid w:val="002C6F29"/>
    <w:rsid w:val="002C7071"/>
    <w:rsid w:val="002D0B20"/>
    <w:rsid w:val="002D1154"/>
    <w:rsid w:val="002D1197"/>
    <w:rsid w:val="002D1380"/>
    <w:rsid w:val="002D2353"/>
    <w:rsid w:val="002D2497"/>
    <w:rsid w:val="002D30F6"/>
    <w:rsid w:val="002D4329"/>
    <w:rsid w:val="002D4588"/>
    <w:rsid w:val="002D4BE4"/>
    <w:rsid w:val="002D50F2"/>
    <w:rsid w:val="002D55FA"/>
    <w:rsid w:val="002D56E5"/>
    <w:rsid w:val="002D6233"/>
    <w:rsid w:val="002D6352"/>
    <w:rsid w:val="002D68DE"/>
    <w:rsid w:val="002D6EE1"/>
    <w:rsid w:val="002D7FDB"/>
    <w:rsid w:val="002E0133"/>
    <w:rsid w:val="002E09A9"/>
    <w:rsid w:val="002E0F83"/>
    <w:rsid w:val="002E1781"/>
    <w:rsid w:val="002E1D14"/>
    <w:rsid w:val="002E2122"/>
    <w:rsid w:val="002E2BF7"/>
    <w:rsid w:val="002E3528"/>
    <w:rsid w:val="002E3B03"/>
    <w:rsid w:val="002E3CD3"/>
    <w:rsid w:val="002E5C3D"/>
    <w:rsid w:val="002E5CC8"/>
    <w:rsid w:val="002E6535"/>
    <w:rsid w:val="002E7324"/>
    <w:rsid w:val="002E78F6"/>
    <w:rsid w:val="002E7F84"/>
    <w:rsid w:val="002F07AE"/>
    <w:rsid w:val="002F087F"/>
    <w:rsid w:val="002F088D"/>
    <w:rsid w:val="002F1313"/>
    <w:rsid w:val="002F1457"/>
    <w:rsid w:val="002F2356"/>
    <w:rsid w:val="002F3065"/>
    <w:rsid w:val="002F3E45"/>
    <w:rsid w:val="002F445E"/>
    <w:rsid w:val="002F4743"/>
    <w:rsid w:val="002F486C"/>
    <w:rsid w:val="002F4913"/>
    <w:rsid w:val="002F4FF0"/>
    <w:rsid w:val="002F589D"/>
    <w:rsid w:val="002F597A"/>
    <w:rsid w:val="002F5BE3"/>
    <w:rsid w:val="002F5EE2"/>
    <w:rsid w:val="002F60A8"/>
    <w:rsid w:val="002F7910"/>
    <w:rsid w:val="002F7B3A"/>
    <w:rsid w:val="002F7CCA"/>
    <w:rsid w:val="0030049B"/>
    <w:rsid w:val="00300B36"/>
    <w:rsid w:val="00300D4F"/>
    <w:rsid w:val="00301207"/>
    <w:rsid w:val="00302091"/>
    <w:rsid w:val="003034EE"/>
    <w:rsid w:val="0030404A"/>
    <w:rsid w:val="003050B9"/>
    <w:rsid w:val="00305612"/>
    <w:rsid w:val="00305A2D"/>
    <w:rsid w:val="003060BA"/>
    <w:rsid w:val="00306BFE"/>
    <w:rsid w:val="00306E77"/>
    <w:rsid w:val="00307088"/>
    <w:rsid w:val="003111D0"/>
    <w:rsid w:val="00311359"/>
    <w:rsid w:val="00312263"/>
    <w:rsid w:val="00312303"/>
    <w:rsid w:val="00312313"/>
    <w:rsid w:val="0031294E"/>
    <w:rsid w:val="00312FDD"/>
    <w:rsid w:val="00313334"/>
    <w:rsid w:val="00313C50"/>
    <w:rsid w:val="0031489A"/>
    <w:rsid w:val="00315D52"/>
    <w:rsid w:val="003163AF"/>
    <w:rsid w:val="003165E4"/>
    <w:rsid w:val="00316808"/>
    <w:rsid w:val="00316BC7"/>
    <w:rsid w:val="0031772E"/>
    <w:rsid w:val="0032093B"/>
    <w:rsid w:val="00323861"/>
    <w:rsid w:val="00324C4F"/>
    <w:rsid w:val="00324E83"/>
    <w:rsid w:val="003253EB"/>
    <w:rsid w:val="003254AA"/>
    <w:rsid w:val="00325AA1"/>
    <w:rsid w:val="003263DD"/>
    <w:rsid w:val="00330454"/>
    <w:rsid w:val="00330B1A"/>
    <w:rsid w:val="00331684"/>
    <w:rsid w:val="00332BA6"/>
    <w:rsid w:val="0033367B"/>
    <w:rsid w:val="003352FB"/>
    <w:rsid w:val="00335783"/>
    <w:rsid w:val="00335917"/>
    <w:rsid w:val="00335ACE"/>
    <w:rsid w:val="003367EA"/>
    <w:rsid w:val="00336B0C"/>
    <w:rsid w:val="00337146"/>
    <w:rsid w:val="00337A9F"/>
    <w:rsid w:val="00337ADB"/>
    <w:rsid w:val="003406E7"/>
    <w:rsid w:val="003411D5"/>
    <w:rsid w:val="003415D2"/>
    <w:rsid w:val="00341A79"/>
    <w:rsid w:val="003427CE"/>
    <w:rsid w:val="00342A02"/>
    <w:rsid w:val="00344549"/>
    <w:rsid w:val="00346059"/>
    <w:rsid w:val="00350097"/>
    <w:rsid w:val="0035024A"/>
    <w:rsid w:val="00350DAC"/>
    <w:rsid w:val="0035129B"/>
    <w:rsid w:val="00351907"/>
    <w:rsid w:val="00351C2F"/>
    <w:rsid w:val="0035278F"/>
    <w:rsid w:val="0035297D"/>
    <w:rsid w:val="003539FF"/>
    <w:rsid w:val="0035523A"/>
    <w:rsid w:val="00355915"/>
    <w:rsid w:val="00356ECC"/>
    <w:rsid w:val="00357516"/>
    <w:rsid w:val="00360269"/>
    <w:rsid w:val="00360880"/>
    <w:rsid w:val="00362F5D"/>
    <w:rsid w:val="003631B8"/>
    <w:rsid w:val="003636B6"/>
    <w:rsid w:val="00365B35"/>
    <w:rsid w:val="00365E44"/>
    <w:rsid w:val="00366604"/>
    <w:rsid w:val="00366DD1"/>
    <w:rsid w:val="00370A1C"/>
    <w:rsid w:val="00371F51"/>
    <w:rsid w:val="0037387C"/>
    <w:rsid w:val="00373B4F"/>
    <w:rsid w:val="00373CAC"/>
    <w:rsid w:val="003741E6"/>
    <w:rsid w:val="00374314"/>
    <w:rsid w:val="0037551B"/>
    <w:rsid w:val="00376939"/>
    <w:rsid w:val="00376C53"/>
    <w:rsid w:val="0037742A"/>
    <w:rsid w:val="003776B6"/>
    <w:rsid w:val="00377E77"/>
    <w:rsid w:val="003806B5"/>
    <w:rsid w:val="003807A0"/>
    <w:rsid w:val="00380D14"/>
    <w:rsid w:val="003810B0"/>
    <w:rsid w:val="003835E4"/>
    <w:rsid w:val="00383797"/>
    <w:rsid w:val="003838A8"/>
    <w:rsid w:val="00383F4F"/>
    <w:rsid w:val="0038446A"/>
    <w:rsid w:val="00385E5F"/>
    <w:rsid w:val="003871CB"/>
    <w:rsid w:val="003876CE"/>
    <w:rsid w:val="00391B34"/>
    <w:rsid w:val="00392DBA"/>
    <w:rsid w:val="00393840"/>
    <w:rsid w:val="00393C57"/>
    <w:rsid w:val="00394546"/>
    <w:rsid w:val="003946CD"/>
    <w:rsid w:val="003958C3"/>
    <w:rsid w:val="003966CE"/>
    <w:rsid w:val="003976A2"/>
    <w:rsid w:val="003A0728"/>
    <w:rsid w:val="003A1E80"/>
    <w:rsid w:val="003A2966"/>
    <w:rsid w:val="003A3DF9"/>
    <w:rsid w:val="003A4119"/>
    <w:rsid w:val="003A46AC"/>
    <w:rsid w:val="003A4918"/>
    <w:rsid w:val="003A495C"/>
    <w:rsid w:val="003A4AB7"/>
    <w:rsid w:val="003A5447"/>
    <w:rsid w:val="003A6196"/>
    <w:rsid w:val="003A6223"/>
    <w:rsid w:val="003A649F"/>
    <w:rsid w:val="003A787E"/>
    <w:rsid w:val="003B0073"/>
    <w:rsid w:val="003B023E"/>
    <w:rsid w:val="003B053F"/>
    <w:rsid w:val="003B067A"/>
    <w:rsid w:val="003B0FC3"/>
    <w:rsid w:val="003B16F6"/>
    <w:rsid w:val="003B257A"/>
    <w:rsid w:val="003B3395"/>
    <w:rsid w:val="003B5482"/>
    <w:rsid w:val="003B5675"/>
    <w:rsid w:val="003B5CFD"/>
    <w:rsid w:val="003B5EDB"/>
    <w:rsid w:val="003B74FD"/>
    <w:rsid w:val="003C0403"/>
    <w:rsid w:val="003C1C08"/>
    <w:rsid w:val="003C2106"/>
    <w:rsid w:val="003C2972"/>
    <w:rsid w:val="003C30EF"/>
    <w:rsid w:val="003C3322"/>
    <w:rsid w:val="003C3CD9"/>
    <w:rsid w:val="003C3FD3"/>
    <w:rsid w:val="003C479D"/>
    <w:rsid w:val="003C48F6"/>
    <w:rsid w:val="003C68C2"/>
    <w:rsid w:val="003C7A3E"/>
    <w:rsid w:val="003D0952"/>
    <w:rsid w:val="003D0CB6"/>
    <w:rsid w:val="003D12B7"/>
    <w:rsid w:val="003D1718"/>
    <w:rsid w:val="003D17A7"/>
    <w:rsid w:val="003D1C28"/>
    <w:rsid w:val="003D3583"/>
    <w:rsid w:val="003D38E7"/>
    <w:rsid w:val="003D3EBB"/>
    <w:rsid w:val="003D456C"/>
    <w:rsid w:val="003D4CAE"/>
    <w:rsid w:val="003D5ECA"/>
    <w:rsid w:val="003D6F57"/>
    <w:rsid w:val="003E032C"/>
    <w:rsid w:val="003E18E0"/>
    <w:rsid w:val="003E1C23"/>
    <w:rsid w:val="003E22C7"/>
    <w:rsid w:val="003E2F97"/>
    <w:rsid w:val="003E31E3"/>
    <w:rsid w:val="003E3234"/>
    <w:rsid w:val="003E3C13"/>
    <w:rsid w:val="003E4A29"/>
    <w:rsid w:val="003E5D35"/>
    <w:rsid w:val="003E5DD7"/>
    <w:rsid w:val="003E5E90"/>
    <w:rsid w:val="003E638B"/>
    <w:rsid w:val="003E650A"/>
    <w:rsid w:val="003E6906"/>
    <w:rsid w:val="003E7B59"/>
    <w:rsid w:val="003F0563"/>
    <w:rsid w:val="003F089C"/>
    <w:rsid w:val="003F0BD0"/>
    <w:rsid w:val="003F0F58"/>
    <w:rsid w:val="003F26BD"/>
    <w:rsid w:val="003F2FB5"/>
    <w:rsid w:val="003F3435"/>
    <w:rsid w:val="003F45DE"/>
    <w:rsid w:val="003F4AD7"/>
    <w:rsid w:val="003F52AD"/>
    <w:rsid w:val="003F6EE9"/>
    <w:rsid w:val="003F70C6"/>
    <w:rsid w:val="0040061A"/>
    <w:rsid w:val="0040088E"/>
    <w:rsid w:val="0040104A"/>
    <w:rsid w:val="0040131A"/>
    <w:rsid w:val="004013D8"/>
    <w:rsid w:val="00402C2F"/>
    <w:rsid w:val="004054A5"/>
    <w:rsid w:val="0040585B"/>
    <w:rsid w:val="00405BB0"/>
    <w:rsid w:val="00406149"/>
    <w:rsid w:val="00406B37"/>
    <w:rsid w:val="00406C07"/>
    <w:rsid w:val="0040765C"/>
    <w:rsid w:val="0040770B"/>
    <w:rsid w:val="00407AFB"/>
    <w:rsid w:val="00407F95"/>
    <w:rsid w:val="00410A60"/>
    <w:rsid w:val="00411A2F"/>
    <w:rsid w:val="00411F40"/>
    <w:rsid w:val="00412192"/>
    <w:rsid w:val="004128D9"/>
    <w:rsid w:val="00413A99"/>
    <w:rsid w:val="00414A7D"/>
    <w:rsid w:val="00414B9E"/>
    <w:rsid w:val="00415182"/>
    <w:rsid w:val="00415649"/>
    <w:rsid w:val="00415710"/>
    <w:rsid w:val="00415BC3"/>
    <w:rsid w:val="0041602B"/>
    <w:rsid w:val="004170E3"/>
    <w:rsid w:val="004170E6"/>
    <w:rsid w:val="004176B6"/>
    <w:rsid w:val="004201A8"/>
    <w:rsid w:val="004214A5"/>
    <w:rsid w:val="0042174B"/>
    <w:rsid w:val="0042197B"/>
    <w:rsid w:val="00422251"/>
    <w:rsid w:val="00422AFC"/>
    <w:rsid w:val="00423A21"/>
    <w:rsid w:val="00423BC5"/>
    <w:rsid w:val="0042477C"/>
    <w:rsid w:val="00424B55"/>
    <w:rsid w:val="00424E77"/>
    <w:rsid w:val="00425075"/>
    <w:rsid w:val="00425346"/>
    <w:rsid w:val="00426ABA"/>
    <w:rsid w:val="00426C9E"/>
    <w:rsid w:val="00427148"/>
    <w:rsid w:val="004276A5"/>
    <w:rsid w:val="00427876"/>
    <w:rsid w:val="004300D5"/>
    <w:rsid w:val="00430BBA"/>
    <w:rsid w:val="0043144F"/>
    <w:rsid w:val="004317C2"/>
    <w:rsid w:val="00431943"/>
    <w:rsid w:val="00431BFA"/>
    <w:rsid w:val="00431C31"/>
    <w:rsid w:val="00431FA5"/>
    <w:rsid w:val="004331EE"/>
    <w:rsid w:val="00434FBB"/>
    <w:rsid w:val="004353CF"/>
    <w:rsid w:val="00436BB4"/>
    <w:rsid w:val="004370FD"/>
    <w:rsid w:val="00437206"/>
    <w:rsid w:val="004409F2"/>
    <w:rsid w:val="00441164"/>
    <w:rsid w:val="00441C76"/>
    <w:rsid w:val="00441FD0"/>
    <w:rsid w:val="00442001"/>
    <w:rsid w:val="00442D53"/>
    <w:rsid w:val="00442DB8"/>
    <w:rsid w:val="00442E7B"/>
    <w:rsid w:val="0044319B"/>
    <w:rsid w:val="00444199"/>
    <w:rsid w:val="004441C0"/>
    <w:rsid w:val="0044428B"/>
    <w:rsid w:val="00444D3C"/>
    <w:rsid w:val="00444F89"/>
    <w:rsid w:val="0044549F"/>
    <w:rsid w:val="004456DB"/>
    <w:rsid w:val="00445B31"/>
    <w:rsid w:val="0044633F"/>
    <w:rsid w:val="00446AD0"/>
    <w:rsid w:val="00447A59"/>
    <w:rsid w:val="00447E4D"/>
    <w:rsid w:val="0045018F"/>
    <w:rsid w:val="004501FD"/>
    <w:rsid w:val="0045077E"/>
    <w:rsid w:val="0045087B"/>
    <w:rsid w:val="00450F78"/>
    <w:rsid w:val="004517A3"/>
    <w:rsid w:val="00451C5E"/>
    <w:rsid w:val="00451F17"/>
    <w:rsid w:val="0045248E"/>
    <w:rsid w:val="0045286A"/>
    <w:rsid w:val="004535EE"/>
    <w:rsid w:val="00453646"/>
    <w:rsid w:val="00453B3F"/>
    <w:rsid w:val="004541A9"/>
    <w:rsid w:val="00455D55"/>
    <w:rsid w:val="00455E86"/>
    <w:rsid w:val="004566A0"/>
    <w:rsid w:val="00461879"/>
    <w:rsid w:val="00461F6D"/>
    <w:rsid w:val="0046264A"/>
    <w:rsid w:val="004631BC"/>
    <w:rsid w:val="004633BA"/>
    <w:rsid w:val="00463C31"/>
    <w:rsid w:val="00463F86"/>
    <w:rsid w:val="00464818"/>
    <w:rsid w:val="004656EF"/>
    <w:rsid w:val="0046625F"/>
    <w:rsid w:val="00466445"/>
    <w:rsid w:val="0046677B"/>
    <w:rsid w:val="004678AA"/>
    <w:rsid w:val="00467A15"/>
    <w:rsid w:val="00470012"/>
    <w:rsid w:val="0047121E"/>
    <w:rsid w:val="00472493"/>
    <w:rsid w:val="00472B29"/>
    <w:rsid w:val="004731D1"/>
    <w:rsid w:val="004741FA"/>
    <w:rsid w:val="00474A18"/>
    <w:rsid w:val="0047541D"/>
    <w:rsid w:val="00476DDA"/>
    <w:rsid w:val="00477101"/>
    <w:rsid w:val="004806D5"/>
    <w:rsid w:val="00481DC1"/>
    <w:rsid w:val="0048249C"/>
    <w:rsid w:val="00484761"/>
    <w:rsid w:val="00484DD5"/>
    <w:rsid w:val="00485513"/>
    <w:rsid w:val="004862FC"/>
    <w:rsid w:val="00486A8D"/>
    <w:rsid w:val="00487FAE"/>
    <w:rsid w:val="00487FB8"/>
    <w:rsid w:val="004901C6"/>
    <w:rsid w:val="00490C03"/>
    <w:rsid w:val="00490CE7"/>
    <w:rsid w:val="00491D76"/>
    <w:rsid w:val="00493D41"/>
    <w:rsid w:val="00494719"/>
    <w:rsid w:val="00494FA9"/>
    <w:rsid w:val="004952B2"/>
    <w:rsid w:val="0049597A"/>
    <w:rsid w:val="00495FE4"/>
    <w:rsid w:val="00496F61"/>
    <w:rsid w:val="00497AE9"/>
    <w:rsid w:val="004A05A7"/>
    <w:rsid w:val="004A18EB"/>
    <w:rsid w:val="004A1E76"/>
    <w:rsid w:val="004A1F76"/>
    <w:rsid w:val="004A2824"/>
    <w:rsid w:val="004A2827"/>
    <w:rsid w:val="004A3815"/>
    <w:rsid w:val="004A3C9A"/>
    <w:rsid w:val="004A4018"/>
    <w:rsid w:val="004A53F9"/>
    <w:rsid w:val="004A5A52"/>
    <w:rsid w:val="004A6458"/>
    <w:rsid w:val="004A73D9"/>
    <w:rsid w:val="004A7F2E"/>
    <w:rsid w:val="004B03AB"/>
    <w:rsid w:val="004B06AE"/>
    <w:rsid w:val="004B0ECF"/>
    <w:rsid w:val="004B1744"/>
    <w:rsid w:val="004B23B7"/>
    <w:rsid w:val="004B35F2"/>
    <w:rsid w:val="004B4EAA"/>
    <w:rsid w:val="004B5117"/>
    <w:rsid w:val="004B6D77"/>
    <w:rsid w:val="004B70A3"/>
    <w:rsid w:val="004B74A6"/>
    <w:rsid w:val="004C06F5"/>
    <w:rsid w:val="004C1456"/>
    <w:rsid w:val="004C1E16"/>
    <w:rsid w:val="004C2040"/>
    <w:rsid w:val="004C22D8"/>
    <w:rsid w:val="004C2543"/>
    <w:rsid w:val="004C2A1D"/>
    <w:rsid w:val="004C33CE"/>
    <w:rsid w:val="004C4862"/>
    <w:rsid w:val="004C4C17"/>
    <w:rsid w:val="004C67E3"/>
    <w:rsid w:val="004C6C0C"/>
    <w:rsid w:val="004C6C99"/>
    <w:rsid w:val="004C70A0"/>
    <w:rsid w:val="004D03B0"/>
    <w:rsid w:val="004D159F"/>
    <w:rsid w:val="004D15CA"/>
    <w:rsid w:val="004D1A32"/>
    <w:rsid w:val="004D3B9E"/>
    <w:rsid w:val="004D4E7C"/>
    <w:rsid w:val="004D4E98"/>
    <w:rsid w:val="004D5226"/>
    <w:rsid w:val="004D57AA"/>
    <w:rsid w:val="004D5F92"/>
    <w:rsid w:val="004D6353"/>
    <w:rsid w:val="004D648C"/>
    <w:rsid w:val="004D67D8"/>
    <w:rsid w:val="004D6E49"/>
    <w:rsid w:val="004D7097"/>
    <w:rsid w:val="004E0B7E"/>
    <w:rsid w:val="004E1A35"/>
    <w:rsid w:val="004E1F20"/>
    <w:rsid w:val="004E2C37"/>
    <w:rsid w:val="004E2E5F"/>
    <w:rsid w:val="004E35BF"/>
    <w:rsid w:val="004E37AA"/>
    <w:rsid w:val="004E3B32"/>
    <w:rsid w:val="004E3E4C"/>
    <w:rsid w:val="004E47F9"/>
    <w:rsid w:val="004E4FB0"/>
    <w:rsid w:val="004E5591"/>
    <w:rsid w:val="004E5F5B"/>
    <w:rsid w:val="004E6075"/>
    <w:rsid w:val="004E6A49"/>
    <w:rsid w:val="004E7CCC"/>
    <w:rsid w:val="004F00C6"/>
    <w:rsid w:val="004F12A9"/>
    <w:rsid w:val="004F1A51"/>
    <w:rsid w:val="004F1FE1"/>
    <w:rsid w:val="004F23A0"/>
    <w:rsid w:val="004F277D"/>
    <w:rsid w:val="004F4227"/>
    <w:rsid w:val="004F43DE"/>
    <w:rsid w:val="004F48B0"/>
    <w:rsid w:val="004F4C67"/>
    <w:rsid w:val="004F55B0"/>
    <w:rsid w:val="004F5C5A"/>
    <w:rsid w:val="004F6216"/>
    <w:rsid w:val="004F6E96"/>
    <w:rsid w:val="004F757B"/>
    <w:rsid w:val="005001E6"/>
    <w:rsid w:val="005003E3"/>
    <w:rsid w:val="00500C99"/>
    <w:rsid w:val="005011B7"/>
    <w:rsid w:val="005015A0"/>
    <w:rsid w:val="00501B22"/>
    <w:rsid w:val="00503924"/>
    <w:rsid w:val="005041F9"/>
    <w:rsid w:val="00504E2E"/>
    <w:rsid w:val="005052CD"/>
    <w:rsid w:val="005058E6"/>
    <w:rsid w:val="00505CC6"/>
    <w:rsid w:val="0050615C"/>
    <w:rsid w:val="00506FEA"/>
    <w:rsid w:val="00512008"/>
    <w:rsid w:val="005123CE"/>
    <w:rsid w:val="005127B5"/>
    <w:rsid w:val="00514441"/>
    <w:rsid w:val="005164BC"/>
    <w:rsid w:val="005169A0"/>
    <w:rsid w:val="00517A09"/>
    <w:rsid w:val="005200D7"/>
    <w:rsid w:val="00520143"/>
    <w:rsid w:val="00520EC5"/>
    <w:rsid w:val="005223B3"/>
    <w:rsid w:val="0052240D"/>
    <w:rsid w:val="00522F8E"/>
    <w:rsid w:val="005238D0"/>
    <w:rsid w:val="0052516F"/>
    <w:rsid w:val="00525730"/>
    <w:rsid w:val="00525D24"/>
    <w:rsid w:val="005278F3"/>
    <w:rsid w:val="005301F9"/>
    <w:rsid w:val="00530EFD"/>
    <w:rsid w:val="00530FD6"/>
    <w:rsid w:val="0053127D"/>
    <w:rsid w:val="005324F1"/>
    <w:rsid w:val="00532D63"/>
    <w:rsid w:val="00533222"/>
    <w:rsid w:val="00533A61"/>
    <w:rsid w:val="00533A7D"/>
    <w:rsid w:val="00533C20"/>
    <w:rsid w:val="00534065"/>
    <w:rsid w:val="0053467C"/>
    <w:rsid w:val="00534F46"/>
    <w:rsid w:val="0053503B"/>
    <w:rsid w:val="00537042"/>
    <w:rsid w:val="005370CD"/>
    <w:rsid w:val="005378B3"/>
    <w:rsid w:val="00537ECC"/>
    <w:rsid w:val="005403BC"/>
    <w:rsid w:val="00540512"/>
    <w:rsid w:val="00541468"/>
    <w:rsid w:val="005417A1"/>
    <w:rsid w:val="00542D22"/>
    <w:rsid w:val="00545A20"/>
    <w:rsid w:val="00545FD8"/>
    <w:rsid w:val="00546336"/>
    <w:rsid w:val="00546798"/>
    <w:rsid w:val="00546FAC"/>
    <w:rsid w:val="005504C2"/>
    <w:rsid w:val="00550A26"/>
    <w:rsid w:val="00550BF5"/>
    <w:rsid w:val="005513F1"/>
    <w:rsid w:val="00551732"/>
    <w:rsid w:val="005521BC"/>
    <w:rsid w:val="00552618"/>
    <w:rsid w:val="00552AFD"/>
    <w:rsid w:val="005531FD"/>
    <w:rsid w:val="005534F7"/>
    <w:rsid w:val="0055495F"/>
    <w:rsid w:val="00554961"/>
    <w:rsid w:val="00556138"/>
    <w:rsid w:val="00556696"/>
    <w:rsid w:val="00556CEF"/>
    <w:rsid w:val="005577D8"/>
    <w:rsid w:val="005605CD"/>
    <w:rsid w:val="00560E8A"/>
    <w:rsid w:val="005610B6"/>
    <w:rsid w:val="00561475"/>
    <w:rsid w:val="005615A6"/>
    <w:rsid w:val="00561C46"/>
    <w:rsid w:val="0056275C"/>
    <w:rsid w:val="005631E3"/>
    <w:rsid w:val="00564A64"/>
    <w:rsid w:val="005656AC"/>
    <w:rsid w:val="00565C48"/>
    <w:rsid w:val="0056605C"/>
    <w:rsid w:val="005662AB"/>
    <w:rsid w:val="005669E6"/>
    <w:rsid w:val="00566AF7"/>
    <w:rsid w:val="00567A70"/>
    <w:rsid w:val="00570534"/>
    <w:rsid w:val="005710B9"/>
    <w:rsid w:val="005713A7"/>
    <w:rsid w:val="00572906"/>
    <w:rsid w:val="00572E68"/>
    <w:rsid w:val="0057300B"/>
    <w:rsid w:val="00573850"/>
    <w:rsid w:val="00573B12"/>
    <w:rsid w:val="00574640"/>
    <w:rsid w:val="00575189"/>
    <w:rsid w:val="005751FE"/>
    <w:rsid w:val="0057523A"/>
    <w:rsid w:val="00575D3E"/>
    <w:rsid w:val="005763A6"/>
    <w:rsid w:val="00577F1A"/>
    <w:rsid w:val="00580111"/>
    <w:rsid w:val="00580283"/>
    <w:rsid w:val="00580572"/>
    <w:rsid w:val="005808F4"/>
    <w:rsid w:val="005811EF"/>
    <w:rsid w:val="00581808"/>
    <w:rsid w:val="00582A88"/>
    <w:rsid w:val="00582E13"/>
    <w:rsid w:val="0058568C"/>
    <w:rsid w:val="00585922"/>
    <w:rsid w:val="005859F5"/>
    <w:rsid w:val="00586595"/>
    <w:rsid w:val="00586BA9"/>
    <w:rsid w:val="00587736"/>
    <w:rsid w:val="00587808"/>
    <w:rsid w:val="00587B43"/>
    <w:rsid w:val="00587C30"/>
    <w:rsid w:val="00587CC6"/>
    <w:rsid w:val="00590911"/>
    <w:rsid w:val="00590C95"/>
    <w:rsid w:val="005915DD"/>
    <w:rsid w:val="00591DFD"/>
    <w:rsid w:val="00592033"/>
    <w:rsid w:val="00592824"/>
    <w:rsid w:val="0059331C"/>
    <w:rsid w:val="0059359E"/>
    <w:rsid w:val="00593CDE"/>
    <w:rsid w:val="005942C7"/>
    <w:rsid w:val="00594BB8"/>
    <w:rsid w:val="00597383"/>
    <w:rsid w:val="005975B6"/>
    <w:rsid w:val="005A00DC"/>
    <w:rsid w:val="005A01FE"/>
    <w:rsid w:val="005A1E16"/>
    <w:rsid w:val="005A23E9"/>
    <w:rsid w:val="005A2855"/>
    <w:rsid w:val="005A2A15"/>
    <w:rsid w:val="005A2BA8"/>
    <w:rsid w:val="005A380D"/>
    <w:rsid w:val="005A426F"/>
    <w:rsid w:val="005A45A7"/>
    <w:rsid w:val="005A48B0"/>
    <w:rsid w:val="005A5105"/>
    <w:rsid w:val="005A5122"/>
    <w:rsid w:val="005A52F8"/>
    <w:rsid w:val="005A557F"/>
    <w:rsid w:val="005A6C2A"/>
    <w:rsid w:val="005A721F"/>
    <w:rsid w:val="005A7CF6"/>
    <w:rsid w:val="005B07E3"/>
    <w:rsid w:val="005B17F2"/>
    <w:rsid w:val="005B1BDB"/>
    <w:rsid w:val="005B2634"/>
    <w:rsid w:val="005B37AD"/>
    <w:rsid w:val="005B4804"/>
    <w:rsid w:val="005B4FBF"/>
    <w:rsid w:val="005B5363"/>
    <w:rsid w:val="005B5376"/>
    <w:rsid w:val="005B5BE9"/>
    <w:rsid w:val="005B6085"/>
    <w:rsid w:val="005B6C98"/>
    <w:rsid w:val="005C08C0"/>
    <w:rsid w:val="005C1B8B"/>
    <w:rsid w:val="005C2192"/>
    <w:rsid w:val="005C23F7"/>
    <w:rsid w:val="005C3461"/>
    <w:rsid w:val="005C3A26"/>
    <w:rsid w:val="005C4638"/>
    <w:rsid w:val="005C4B03"/>
    <w:rsid w:val="005C5066"/>
    <w:rsid w:val="005C569E"/>
    <w:rsid w:val="005C6839"/>
    <w:rsid w:val="005C6991"/>
    <w:rsid w:val="005C6D21"/>
    <w:rsid w:val="005C74D3"/>
    <w:rsid w:val="005C756D"/>
    <w:rsid w:val="005C7659"/>
    <w:rsid w:val="005D0013"/>
    <w:rsid w:val="005D12D5"/>
    <w:rsid w:val="005D1338"/>
    <w:rsid w:val="005D154C"/>
    <w:rsid w:val="005D1625"/>
    <w:rsid w:val="005D17B8"/>
    <w:rsid w:val="005D1B15"/>
    <w:rsid w:val="005D2824"/>
    <w:rsid w:val="005D2B82"/>
    <w:rsid w:val="005D2CF4"/>
    <w:rsid w:val="005D45DF"/>
    <w:rsid w:val="005D4C7E"/>
    <w:rsid w:val="005D4E9B"/>
    <w:rsid w:val="005D4F1A"/>
    <w:rsid w:val="005D72BB"/>
    <w:rsid w:val="005D7BBD"/>
    <w:rsid w:val="005D7D92"/>
    <w:rsid w:val="005E0478"/>
    <w:rsid w:val="005E0725"/>
    <w:rsid w:val="005E09D4"/>
    <w:rsid w:val="005E1D9D"/>
    <w:rsid w:val="005E25FA"/>
    <w:rsid w:val="005E2AB4"/>
    <w:rsid w:val="005E35C4"/>
    <w:rsid w:val="005E3DFB"/>
    <w:rsid w:val="005E5CAA"/>
    <w:rsid w:val="005E61F3"/>
    <w:rsid w:val="005E679A"/>
    <w:rsid w:val="005E692F"/>
    <w:rsid w:val="005E7BED"/>
    <w:rsid w:val="005F0F5E"/>
    <w:rsid w:val="005F1114"/>
    <w:rsid w:val="005F1AEA"/>
    <w:rsid w:val="005F246E"/>
    <w:rsid w:val="005F26C2"/>
    <w:rsid w:val="005F5236"/>
    <w:rsid w:val="005F57A1"/>
    <w:rsid w:val="005F6443"/>
    <w:rsid w:val="005F670B"/>
    <w:rsid w:val="005F6FC5"/>
    <w:rsid w:val="005F79A7"/>
    <w:rsid w:val="00601569"/>
    <w:rsid w:val="006015A6"/>
    <w:rsid w:val="006029CB"/>
    <w:rsid w:val="00602EE6"/>
    <w:rsid w:val="0060338F"/>
    <w:rsid w:val="00605BED"/>
    <w:rsid w:val="006068A4"/>
    <w:rsid w:val="00607C09"/>
    <w:rsid w:val="00607C83"/>
    <w:rsid w:val="006109FE"/>
    <w:rsid w:val="00611F78"/>
    <w:rsid w:val="0061229E"/>
    <w:rsid w:val="00612A42"/>
    <w:rsid w:val="0061302F"/>
    <w:rsid w:val="006138E2"/>
    <w:rsid w:val="0061450E"/>
    <w:rsid w:val="00615097"/>
    <w:rsid w:val="00616784"/>
    <w:rsid w:val="00617239"/>
    <w:rsid w:val="00617359"/>
    <w:rsid w:val="00617BD5"/>
    <w:rsid w:val="00620D36"/>
    <w:rsid w:val="0062114B"/>
    <w:rsid w:val="00621ABE"/>
    <w:rsid w:val="006224B9"/>
    <w:rsid w:val="006232A0"/>
    <w:rsid w:val="00623698"/>
    <w:rsid w:val="00625077"/>
    <w:rsid w:val="00625DCD"/>
    <w:rsid w:val="00625E96"/>
    <w:rsid w:val="00626850"/>
    <w:rsid w:val="00627413"/>
    <w:rsid w:val="006308CC"/>
    <w:rsid w:val="00631887"/>
    <w:rsid w:val="00631DED"/>
    <w:rsid w:val="00632C83"/>
    <w:rsid w:val="00633DFF"/>
    <w:rsid w:val="00633EBC"/>
    <w:rsid w:val="006351DA"/>
    <w:rsid w:val="006352F6"/>
    <w:rsid w:val="00635519"/>
    <w:rsid w:val="00636949"/>
    <w:rsid w:val="0064132E"/>
    <w:rsid w:val="00641654"/>
    <w:rsid w:val="00642AB6"/>
    <w:rsid w:val="00643DAF"/>
    <w:rsid w:val="0064471B"/>
    <w:rsid w:val="00646B8F"/>
    <w:rsid w:val="00647590"/>
    <w:rsid w:val="00647C09"/>
    <w:rsid w:val="0065003A"/>
    <w:rsid w:val="0065095B"/>
    <w:rsid w:val="0065102E"/>
    <w:rsid w:val="00652FE9"/>
    <w:rsid w:val="00653297"/>
    <w:rsid w:val="0065352C"/>
    <w:rsid w:val="00653E94"/>
    <w:rsid w:val="00653F63"/>
    <w:rsid w:val="00656465"/>
    <w:rsid w:val="00656A2B"/>
    <w:rsid w:val="00656AA6"/>
    <w:rsid w:val="0065796B"/>
    <w:rsid w:val="0066051D"/>
    <w:rsid w:val="006611C4"/>
    <w:rsid w:val="00661552"/>
    <w:rsid w:val="00661793"/>
    <w:rsid w:val="00661BBF"/>
    <w:rsid w:val="0066297E"/>
    <w:rsid w:val="00662E2E"/>
    <w:rsid w:val="00663150"/>
    <w:rsid w:val="006655BD"/>
    <w:rsid w:val="00665D38"/>
    <w:rsid w:val="00665E3F"/>
    <w:rsid w:val="00666356"/>
    <w:rsid w:val="00667334"/>
    <w:rsid w:val="006675CB"/>
    <w:rsid w:val="006679D9"/>
    <w:rsid w:val="00670217"/>
    <w:rsid w:val="0067070F"/>
    <w:rsid w:val="00670FED"/>
    <w:rsid w:val="00671FE9"/>
    <w:rsid w:val="00672376"/>
    <w:rsid w:val="00672620"/>
    <w:rsid w:val="00673142"/>
    <w:rsid w:val="0067535F"/>
    <w:rsid w:val="00675846"/>
    <w:rsid w:val="00675A6D"/>
    <w:rsid w:val="006762FD"/>
    <w:rsid w:val="006764FD"/>
    <w:rsid w:val="0068013D"/>
    <w:rsid w:val="00681C0A"/>
    <w:rsid w:val="00683040"/>
    <w:rsid w:val="0068330D"/>
    <w:rsid w:val="006838E0"/>
    <w:rsid w:val="00683F47"/>
    <w:rsid w:val="00684058"/>
    <w:rsid w:val="00684C6A"/>
    <w:rsid w:val="00685A2C"/>
    <w:rsid w:val="006867B6"/>
    <w:rsid w:val="006876B4"/>
    <w:rsid w:val="00687FF2"/>
    <w:rsid w:val="0069091A"/>
    <w:rsid w:val="00690C2B"/>
    <w:rsid w:val="006911B3"/>
    <w:rsid w:val="006915FC"/>
    <w:rsid w:val="00692127"/>
    <w:rsid w:val="00693D5D"/>
    <w:rsid w:val="006954CE"/>
    <w:rsid w:val="006956DD"/>
    <w:rsid w:val="0069667D"/>
    <w:rsid w:val="006966E0"/>
    <w:rsid w:val="00696938"/>
    <w:rsid w:val="006973CF"/>
    <w:rsid w:val="00697C43"/>
    <w:rsid w:val="006A005A"/>
    <w:rsid w:val="006A24D6"/>
    <w:rsid w:val="006A2DF5"/>
    <w:rsid w:val="006A3363"/>
    <w:rsid w:val="006A4734"/>
    <w:rsid w:val="006A4819"/>
    <w:rsid w:val="006A4A03"/>
    <w:rsid w:val="006A666C"/>
    <w:rsid w:val="006A6ED2"/>
    <w:rsid w:val="006A7862"/>
    <w:rsid w:val="006A797A"/>
    <w:rsid w:val="006A7AE2"/>
    <w:rsid w:val="006B07B6"/>
    <w:rsid w:val="006B07CE"/>
    <w:rsid w:val="006B10F5"/>
    <w:rsid w:val="006B1763"/>
    <w:rsid w:val="006B1934"/>
    <w:rsid w:val="006B247F"/>
    <w:rsid w:val="006B3F47"/>
    <w:rsid w:val="006B3FD4"/>
    <w:rsid w:val="006B575B"/>
    <w:rsid w:val="006B6048"/>
    <w:rsid w:val="006B6AF0"/>
    <w:rsid w:val="006B6E65"/>
    <w:rsid w:val="006B7F03"/>
    <w:rsid w:val="006C0395"/>
    <w:rsid w:val="006C1402"/>
    <w:rsid w:val="006C1545"/>
    <w:rsid w:val="006C1D69"/>
    <w:rsid w:val="006C2577"/>
    <w:rsid w:val="006C2969"/>
    <w:rsid w:val="006C2A5C"/>
    <w:rsid w:val="006C2AFD"/>
    <w:rsid w:val="006C3ED5"/>
    <w:rsid w:val="006C4282"/>
    <w:rsid w:val="006C626E"/>
    <w:rsid w:val="006C66CA"/>
    <w:rsid w:val="006C6C5A"/>
    <w:rsid w:val="006D0D98"/>
    <w:rsid w:val="006D0F18"/>
    <w:rsid w:val="006D2226"/>
    <w:rsid w:val="006D28C5"/>
    <w:rsid w:val="006D2D50"/>
    <w:rsid w:val="006D3972"/>
    <w:rsid w:val="006D41CF"/>
    <w:rsid w:val="006D5E4D"/>
    <w:rsid w:val="006D68C5"/>
    <w:rsid w:val="006D720E"/>
    <w:rsid w:val="006D7833"/>
    <w:rsid w:val="006E00E3"/>
    <w:rsid w:val="006E1CBC"/>
    <w:rsid w:val="006E3163"/>
    <w:rsid w:val="006E349D"/>
    <w:rsid w:val="006E3CE3"/>
    <w:rsid w:val="006E48B8"/>
    <w:rsid w:val="006E497C"/>
    <w:rsid w:val="006E6FB4"/>
    <w:rsid w:val="006E71A8"/>
    <w:rsid w:val="006E733D"/>
    <w:rsid w:val="006F0483"/>
    <w:rsid w:val="006F085C"/>
    <w:rsid w:val="006F1633"/>
    <w:rsid w:val="006F19F4"/>
    <w:rsid w:val="006F2157"/>
    <w:rsid w:val="006F3489"/>
    <w:rsid w:val="006F392E"/>
    <w:rsid w:val="006F4C82"/>
    <w:rsid w:val="006F54E4"/>
    <w:rsid w:val="006F5A59"/>
    <w:rsid w:val="006F635F"/>
    <w:rsid w:val="006F7EA7"/>
    <w:rsid w:val="0070004A"/>
    <w:rsid w:val="007003CC"/>
    <w:rsid w:val="007020F7"/>
    <w:rsid w:val="00702428"/>
    <w:rsid w:val="0070313E"/>
    <w:rsid w:val="00703500"/>
    <w:rsid w:val="0070358C"/>
    <w:rsid w:val="00703DEE"/>
    <w:rsid w:val="007042EF"/>
    <w:rsid w:val="00704A96"/>
    <w:rsid w:val="00704B6B"/>
    <w:rsid w:val="00705F09"/>
    <w:rsid w:val="00706282"/>
    <w:rsid w:val="00707A8B"/>
    <w:rsid w:val="00707D83"/>
    <w:rsid w:val="00707E40"/>
    <w:rsid w:val="00710355"/>
    <w:rsid w:val="007105D7"/>
    <w:rsid w:val="00710761"/>
    <w:rsid w:val="0071121F"/>
    <w:rsid w:val="00711434"/>
    <w:rsid w:val="007115AA"/>
    <w:rsid w:val="0071168F"/>
    <w:rsid w:val="007120B2"/>
    <w:rsid w:val="0071215E"/>
    <w:rsid w:val="00712351"/>
    <w:rsid w:val="00712E15"/>
    <w:rsid w:val="00713E51"/>
    <w:rsid w:val="00714407"/>
    <w:rsid w:val="00714BF9"/>
    <w:rsid w:val="007155AD"/>
    <w:rsid w:val="00715E68"/>
    <w:rsid w:val="00717FC1"/>
    <w:rsid w:val="007205D7"/>
    <w:rsid w:val="00720DE8"/>
    <w:rsid w:val="00721540"/>
    <w:rsid w:val="00722061"/>
    <w:rsid w:val="007238D8"/>
    <w:rsid w:val="00723DCB"/>
    <w:rsid w:val="00724589"/>
    <w:rsid w:val="007248E6"/>
    <w:rsid w:val="00724A5F"/>
    <w:rsid w:val="00725526"/>
    <w:rsid w:val="00725AA1"/>
    <w:rsid w:val="00725B45"/>
    <w:rsid w:val="00726C54"/>
    <w:rsid w:val="00727115"/>
    <w:rsid w:val="007272BC"/>
    <w:rsid w:val="007304C5"/>
    <w:rsid w:val="00730EB7"/>
    <w:rsid w:val="00731526"/>
    <w:rsid w:val="007318BB"/>
    <w:rsid w:val="00731FAD"/>
    <w:rsid w:val="00732885"/>
    <w:rsid w:val="007331CC"/>
    <w:rsid w:val="00733774"/>
    <w:rsid w:val="007338F1"/>
    <w:rsid w:val="007340B4"/>
    <w:rsid w:val="00734499"/>
    <w:rsid w:val="00734DCF"/>
    <w:rsid w:val="007358BD"/>
    <w:rsid w:val="00736406"/>
    <w:rsid w:val="007373CC"/>
    <w:rsid w:val="00737628"/>
    <w:rsid w:val="0073764B"/>
    <w:rsid w:val="007376E6"/>
    <w:rsid w:val="00740E71"/>
    <w:rsid w:val="00741E47"/>
    <w:rsid w:val="007427C3"/>
    <w:rsid w:val="00743568"/>
    <w:rsid w:val="00743B47"/>
    <w:rsid w:val="00743FD5"/>
    <w:rsid w:val="00744967"/>
    <w:rsid w:val="00744D6C"/>
    <w:rsid w:val="00745B56"/>
    <w:rsid w:val="00745E71"/>
    <w:rsid w:val="0074607C"/>
    <w:rsid w:val="00746199"/>
    <w:rsid w:val="0074625F"/>
    <w:rsid w:val="007473FE"/>
    <w:rsid w:val="007503B1"/>
    <w:rsid w:val="00750B72"/>
    <w:rsid w:val="00751DCA"/>
    <w:rsid w:val="00753540"/>
    <w:rsid w:val="0075504D"/>
    <w:rsid w:val="00756020"/>
    <w:rsid w:val="007562F4"/>
    <w:rsid w:val="00757ADB"/>
    <w:rsid w:val="0076002E"/>
    <w:rsid w:val="00761801"/>
    <w:rsid w:val="0076192C"/>
    <w:rsid w:val="0076192E"/>
    <w:rsid w:val="00761EEA"/>
    <w:rsid w:val="00762C1C"/>
    <w:rsid w:val="0076342D"/>
    <w:rsid w:val="0076414E"/>
    <w:rsid w:val="00764474"/>
    <w:rsid w:val="00764716"/>
    <w:rsid w:val="00764B09"/>
    <w:rsid w:val="00764D4A"/>
    <w:rsid w:val="00764DC6"/>
    <w:rsid w:val="00765D8C"/>
    <w:rsid w:val="00766813"/>
    <w:rsid w:val="0076710E"/>
    <w:rsid w:val="007671F7"/>
    <w:rsid w:val="00767A40"/>
    <w:rsid w:val="00767D12"/>
    <w:rsid w:val="00771B3F"/>
    <w:rsid w:val="0077287F"/>
    <w:rsid w:val="00772F79"/>
    <w:rsid w:val="00774671"/>
    <w:rsid w:val="0077488F"/>
    <w:rsid w:val="00774C42"/>
    <w:rsid w:val="0077501A"/>
    <w:rsid w:val="00775671"/>
    <w:rsid w:val="007757FE"/>
    <w:rsid w:val="0077716D"/>
    <w:rsid w:val="0077773E"/>
    <w:rsid w:val="0078024A"/>
    <w:rsid w:val="00780787"/>
    <w:rsid w:val="00781128"/>
    <w:rsid w:val="00781E14"/>
    <w:rsid w:val="00782041"/>
    <w:rsid w:val="007831AF"/>
    <w:rsid w:val="00785CB2"/>
    <w:rsid w:val="007862FF"/>
    <w:rsid w:val="00786909"/>
    <w:rsid w:val="00786AA7"/>
    <w:rsid w:val="007905D0"/>
    <w:rsid w:val="00790767"/>
    <w:rsid w:val="00791A28"/>
    <w:rsid w:val="00791F5F"/>
    <w:rsid w:val="00793D46"/>
    <w:rsid w:val="0079422A"/>
    <w:rsid w:val="00794A60"/>
    <w:rsid w:val="00796728"/>
    <w:rsid w:val="0079700E"/>
    <w:rsid w:val="007971F2"/>
    <w:rsid w:val="00797B59"/>
    <w:rsid w:val="007A0A99"/>
    <w:rsid w:val="007A1D01"/>
    <w:rsid w:val="007A20E2"/>
    <w:rsid w:val="007A2107"/>
    <w:rsid w:val="007A2A28"/>
    <w:rsid w:val="007A31BE"/>
    <w:rsid w:val="007A4657"/>
    <w:rsid w:val="007A57BB"/>
    <w:rsid w:val="007A633E"/>
    <w:rsid w:val="007A6402"/>
    <w:rsid w:val="007A6C08"/>
    <w:rsid w:val="007B08BF"/>
    <w:rsid w:val="007B106B"/>
    <w:rsid w:val="007B1087"/>
    <w:rsid w:val="007B12A3"/>
    <w:rsid w:val="007B21AA"/>
    <w:rsid w:val="007B22FC"/>
    <w:rsid w:val="007B34AE"/>
    <w:rsid w:val="007B392A"/>
    <w:rsid w:val="007B4588"/>
    <w:rsid w:val="007B5E73"/>
    <w:rsid w:val="007C0D52"/>
    <w:rsid w:val="007C0ED8"/>
    <w:rsid w:val="007C20F1"/>
    <w:rsid w:val="007C25C8"/>
    <w:rsid w:val="007C2B36"/>
    <w:rsid w:val="007C3224"/>
    <w:rsid w:val="007C347E"/>
    <w:rsid w:val="007C3DF4"/>
    <w:rsid w:val="007C4336"/>
    <w:rsid w:val="007C455E"/>
    <w:rsid w:val="007C49AD"/>
    <w:rsid w:val="007C522E"/>
    <w:rsid w:val="007C6204"/>
    <w:rsid w:val="007C73CE"/>
    <w:rsid w:val="007D02D6"/>
    <w:rsid w:val="007D053E"/>
    <w:rsid w:val="007D07BA"/>
    <w:rsid w:val="007D4551"/>
    <w:rsid w:val="007D4630"/>
    <w:rsid w:val="007D493E"/>
    <w:rsid w:val="007D5D83"/>
    <w:rsid w:val="007D5F8A"/>
    <w:rsid w:val="007D66DC"/>
    <w:rsid w:val="007D6805"/>
    <w:rsid w:val="007D6D4B"/>
    <w:rsid w:val="007D70ED"/>
    <w:rsid w:val="007D71E4"/>
    <w:rsid w:val="007D7EC9"/>
    <w:rsid w:val="007E0E16"/>
    <w:rsid w:val="007E25C7"/>
    <w:rsid w:val="007E289B"/>
    <w:rsid w:val="007E42D2"/>
    <w:rsid w:val="007E4309"/>
    <w:rsid w:val="007E481D"/>
    <w:rsid w:val="007E51A4"/>
    <w:rsid w:val="007E64E2"/>
    <w:rsid w:val="007E6652"/>
    <w:rsid w:val="007F3485"/>
    <w:rsid w:val="007F3CC3"/>
    <w:rsid w:val="007F43EC"/>
    <w:rsid w:val="007F4C29"/>
    <w:rsid w:val="007F6598"/>
    <w:rsid w:val="007F7AA6"/>
    <w:rsid w:val="00800A75"/>
    <w:rsid w:val="00801A6B"/>
    <w:rsid w:val="00801E83"/>
    <w:rsid w:val="008023D0"/>
    <w:rsid w:val="008025BD"/>
    <w:rsid w:val="00803510"/>
    <w:rsid w:val="00803A3E"/>
    <w:rsid w:val="00805CE9"/>
    <w:rsid w:val="00806AE0"/>
    <w:rsid w:val="00807369"/>
    <w:rsid w:val="008076AD"/>
    <w:rsid w:val="00807C6D"/>
    <w:rsid w:val="00810C6A"/>
    <w:rsid w:val="008110A8"/>
    <w:rsid w:val="008116F2"/>
    <w:rsid w:val="00812889"/>
    <w:rsid w:val="00812CD2"/>
    <w:rsid w:val="00813268"/>
    <w:rsid w:val="008137F4"/>
    <w:rsid w:val="0081388E"/>
    <w:rsid w:val="00813A36"/>
    <w:rsid w:val="00815599"/>
    <w:rsid w:val="00815A13"/>
    <w:rsid w:val="008161D6"/>
    <w:rsid w:val="0081677C"/>
    <w:rsid w:val="008169FD"/>
    <w:rsid w:val="00816BFC"/>
    <w:rsid w:val="00816EB7"/>
    <w:rsid w:val="00817C91"/>
    <w:rsid w:val="00820C01"/>
    <w:rsid w:val="00821626"/>
    <w:rsid w:val="00821AA2"/>
    <w:rsid w:val="008230FA"/>
    <w:rsid w:val="00823624"/>
    <w:rsid w:val="0082365D"/>
    <w:rsid w:val="0082510F"/>
    <w:rsid w:val="008259C2"/>
    <w:rsid w:val="00825ACD"/>
    <w:rsid w:val="00826339"/>
    <w:rsid w:val="00826653"/>
    <w:rsid w:val="008268F6"/>
    <w:rsid w:val="00830738"/>
    <w:rsid w:val="00831758"/>
    <w:rsid w:val="008317CF"/>
    <w:rsid w:val="00831CEA"/>
    <w:rsid w:val="00831FC0"/>
    <w:rsid w:val="008324FD"/>
    <w:rsid w:val="00832985"/>
    <w:rsid w:val="00832D64"/>
    <w:rsid w:val="0083350B"/>
    <w:rsid w:val="00833798"/>
    <w:rsid w:val="00834008"/>
    <w:rsid w:val="00837091"/>
    <w:rsid w:val="00837E47"/>
    <w:rsid w:val="0084045B"/>
    <w:rsid w:val="00840490"/>
    <w:rsid w:val="00840AAE"/>
    <w:rsid w:val="00841265"/>
    <w:rsid w:val="0084148C"/>
    <w:rsid w:val="00841A2B"/>
    <w:rsid w:val="00841BEA"/>
    <w:rsid w:val="00841EF9"/>
    <w:rsid w:val="00843AE0"/>
    <w:rsid w:val="00843FFC"/>
    <w:rsid w:val="0084441E"/>
    <w:rsid w:val="00844751"/>
    <w:rsid w:val="00844E50"/>
    <w:rsid w:val="00844FA4"/>
    <w:rsid w:val="008459B9"/>
    <w:rsid w:val="00846648"/>
    <w:rsid w:val="00850BC3"/>
    <w:rsid w:val="00851346"/>
    <w:rsid w:val="00851786"/>
    <w:rsid w:val="008518FE"/>
    <w:rsid w:val="00852024"/>
    <w:rsid w:val="00854551"/>
    <w:rsid w:val="00854FBB"/>
    <w:rsid w:val="00855273"/>
    <w:rsid w:val="00855524"/>
    <w:rsid w:val="00856203"/>
    <w:rsid w:val="0085659C"/>
    <w:rsid w:val="008565EA"/>
    <w:rsid w:val="00856E62"/>
    <w:rsid w:val="00857C64"/>
    <w:rsid w:val="00857F73"/>
    <w:rsid w:val="00857F88"/>
    <w:rsid w:val="00861017"/>
    <w:rsid w:val="008619D7"/>
    <w:rsid w:val="00861FB9"/>
    <w:rsid w:val="0086243E"/>
    <w:rsid w:val="00862573"/>
    <w:rsid w:val="00862A1E"/>
    <w:rsid w:val="0086331B"/>
    <w:rsid w:val="00864C8E"/>
    <w:rsid w:val="008650FE"/>
    <w:rsid w:val="00866365"/>
    <w:rsid w:val="00866AA4"/>
    <w:rsid w:val="00866CAE"/>
    <w:rsid w:val="00866D1D"/>
    <w:rsid w:val="00867CA8"/>
    <w:rsid w:val="00870343"/>
    <w:rsid w:val="0087063D"/>
    <w:rsid w:val="0087106E"/>
    <w:rsid w:val="00871260"/>
    <w:rsid w:val="00871275"/>
    <w:rsid w:val="0087193E"/>
    <w:rsid w:val="00872026"/>
    <w:rsid w:val="008749BA"/>
    <w:rsid w:val="00874E06"/>
    <w:rsid w:val="00875087"/>
    <w:rsid w:val="00875466"/>
    <w:rsid w:val="0087792E"/>
    <w:rsid w:val="00880261"/>
    <w:rsid w:val="0088038F"/>
    <w:rsid w:val="00881505"/>
    <w:rsid w:val="008826A1"/>
    <w:rsid w:val="00882883"/>
    <w:rsid w:val="00883EAF"/>
    <w:rsid w:val="008844F7"/>
    <w:rsid w:val="008849E6"/>
    <w:rsid w:val="00885258"/>
    <w:rsid w:val="0088609C"/>
    <w:rsid w:val="00886187"/>
    <w:rsid w:val="008862D8"/>
    <w:rsid w:val="00886421"/>
    <w:rsid w:val="00886B3E"/>
    <w:rsid w:val="008905DB"/>
    <w:rsid w:val="008910A5"/>
    <w:rsid w:val="00894072"/>
    <w:rsid w:val="008942C7"/>
    <w:rsid w:val="00894311"/>
    <w:rsid w:val="008951DE"/>
    <w:rsid w:val="00895660"/>
    <w:rsid w:val="00895674"/>
    <w:rsid w:val="008979C8"/>
    <w:rsid w:val="008A0879"/>
    <w:rsid w:val="008A1142"/>
    <w:rsid w:val="008A1165"/>
    <w:rsid w:val="008A1264"/>
    <w:rsid w:val="008A17A3"/>
    <w:rsid w:val="008A2343"/>
    <w:rsid w:val="008A30C3"/>
    <w:rsid w:val="008A3B30"/>
    <w:rsid w:val="008A3C23"/>
    <w:rsid w:val="008A5877"/>
    <w:rsid w:val="008A63B3"/>
    <w:rsid w:val="008B2844"/>
    <w:rsid w:val="008B28F3"/>
    <w:rsid w:val="008B315E"/>
    <w:rsid w:val="008B4027"/>
    <w:rsid w:val="008B40E7"/>
    <w:rsid w:val="008B48C4"/>
    <w:rsid w:val="008B5157"/>
    <w:rsid w:val="008B65A4"/>
    <w:rsid w:val="008B7B7B"/>
    <w:rsid w:val="008C0C25"/>
    <w:rsid w:val="008C0E42"/>
    <w:rsid w:val="008C279D"/>
    <w:rsid w:val="008C3C77"/>
    <w:rsid w:val="008C49CC"/>
    <w:rsid w:val="008C4F4A"/>
    <w:rsid w:val="008C62FD"/>
    <w:rsid w:val="008C6E2D"/>
    <w:rsid w:val="008C7533"/>
    <w:rsid w:val="008C757E"/>
    <w:rsid w:val="008C7729"/>
    <w:rsid w:val="008C7842"/>
    <w:rsid w:val="008D1A16"/>
    <w:rsid w:val="008D2C82"/>
    <w:rsid w:val="008D33F4"/>
    <w:rsid w:val="008D37D0"/>
    <w:rsid w:val="008D3AD4"/>
    <w:rsid w:val="008D3B55"/>
    <w:rsid w:val="008D570D"/>
    <w:rsid w:val="008D6615"/>
    <w:rsid w:val="008D69E9"/>
    <w:rsid w:val="008D6DFF"/>
    <w:rsid w:val="008D7216"/>
    <w:rsid w:val="008D7587"/>
    <w:rsid w:val="008E0645"/>
    <w:rsid w:val="008E0A84"/>
    <w:rsid w:val="008E0C7E"/>
    <w:rsid w:val="008E0E0C"/>
    <w:rsid w:val="008E0E36"/>
    <w:rsid w:val="008E164C"/>
    <w:rsid w:val="008E1BCD"/>
    <w:rsid w:val="008E253E"/>
    <w:rsid w:val="008E46F6"/>
    <w:rsid w:val="008E4918"/>
    <w:rsid w:val="008E4B33"/>
    <w:rsid w:val="008E50C8"/>
    <w:rsid w:val="008E5219"/>
    <w:rsid w:val="008E55AA"/>
    <w:rsid w:val="008E5688"/>
    <w:rsid w:val="008E5DB5"/>
    <w:rsid w:val="008E5E82"/>
    <w:rsid w:val="008E6E85"/>
    <w:rsid w:val="008F091D"/>
    <w:rsid w:val="008F177D"/>
    <w:rsid w:val="008F1801"/>
    <w:rsid w:val="008F3C3C"/>
    <w:rsid w:val="008F448D"/>
    <w:rsid w:val="008F557D"/>
    <w:rsid w:val="008F590D"/>
    <w:rsid w:val="008F5950"/>
    <w:rsid w:val="008F6AD0"/>
    <w:rsid w:val="00900AEB"/>
    <w:rsid w:val="00900AEE"/>
    <w:rsid w:val="00900DF5"/>
    <w:rsid w:val="00901598"/>
    <w:rsid w:val="009016D9"/>
    <w:rsid w:val="00901F67"/>
    <w:rsid w:val="00902913"/>
    <w:rsid w:val="00902AD1"/>
    <w:rsid w:val="00904A45"/>
    <w:rsid w:val="00904C7E"/>
    <w:rsid w:val="009056EF"/>
    <w:rsid w:val="00905723"/>
    <w:rsid w:val="009057A1"/>
    <w:rsid w:val="009057E4"/>
    <w:rsid w:val="00906031"/>
    <w:rsid w:val="00906488"/>
    <w:rsid w:val="009065DD"/>
    <w:rsid w:val="0090666A"/>
    <w:rsid w:val="00906C03"/>
    <w:rsid w:val="00906D6D"/>
    <w:rsid w:val="009077BB"/>
    <w:rsid w:val="00907D1F"/>
    <w:rsid w:val="0091035B"/>
    <w:rsid w:val="0091084B"/>
    <w:rsid w:val="00910D9C"/>
    <w:rsid w:val="0091120C"/>
    <w:rsid w:val="009117C2"/>
    <w:rsid w:val="00911FB2"/>
    <w:rsid w:val="00913A73"/>
    <w:rsid w:val="00914082"/>
    <w:rsid w:val="0091517D"/>
    <w:rsid w:val="009157B1"/>
    <w:rsid w:val="00916732"/>
    <w:rsid w:val="00916A17"/>
    <w:rsid w:val="00917487"/>
    <w:rsid w:val="00920E4C"/>
    <w:rsid w:val="00920E77"/>
    <w:rsid w:val="009216DB"/>
    <w:rsid w:val="00921DF2"/>
    <w:rsid w:val="00922EAF"/>
    <w:rsid w:val="00923515"/>
    <w:rsid w:val="00923571"/>
    <w:rsid w:val="0092417E"/>
    <w:rsid w:val="0092569A"/>
    <w:rsid w:val="00925A39"/>
    <w:rsid w:val="00926275"/>
    <w:rsid w:val="009262FD"/>
    <w:rsid w:val="00926F28"/>
    <w:rsid w:val="009271C0"/>
    <w:rsid w:val="009275CD"/>
    <w:rsid w:val="00927F44"/>
    <w:rsid w:val="0093018F"/>
    <w:rsid w:val="00930EF6"/>
    <w:rsid w:val="0093126A"/>
    <w:rsid w:val="00931892"/>
    <w:rsid w:val="00933261"/>
    <w:rsid w:val="009338EB"/>
    <w:rsid w:val="00934556"/>
    <w:rsid w:val="00935AC0"/>
    <w:rsid w:val="00935F69"/>
    <w:rsid w:val="009360B7"/>
    <w:rsid w:val="00937ECB"/>
    <w:rsid w:val="009409BA"/>
    <w:rsid w:val="00940A44"/>
    <w:rsid w:val="009456A4"/>
    <w:rsid w:val="00946279"/>
    <w:rsid w:val="00947DD4"/>
    <w:rsid w:val="00947E32"/>
    <w:rsid w:val="00950CF6"/>
    <w:rsid w:val="00950E04"/>
    <w:rsid w:val="00951BCC"/>
    <w:rsid w:val="0095240C"/>
    <w:rsid w:val="009528C2"/>
    <w:rsid w:val="0095297B"/>
    <w:rsid w:val="00953E15"/>
    <w:rsid w:val="009551D9"/>
    <w:rsid w:val="00955465"/>
    <w:rsid w:val="00955664"/>
    <w:rsid w:val="00955947"/>
    <w:rsid w:val="00956941"/>
    <w:rsid w:val="009577F8"/>
    <w:rsid w:val="00960190"/>
    <w:rsid w:val="00961921"/>
    <w:rsid w:val="00963646"/>
    <w:rsid w:val="0096364E"/>
    <w:rsid w:val="0096368A"/>
    <w:rsid w:val="00964048"/>
    <w:rsid w:val="00964254"/>
    <w:rsid w:val="0096485C"/>
    <w:rsid w:val="00964A8A"/>
    <w:rsid w:val="00966DC4"/>
    <w:rsid w:val="00966EFF"/>
    <w:rsid w:val="009670F7"/>
    <w:rsid w:val="0096717A"/>
    <w:rsid w:val="0096753A"/>
    <w:rsid w:val="00967868"/>
    <w:rsid w:val="00970D46"/>
    <w:rsid w:val="00971B7B"/>
    <w:rsid w:val="00972731"/>
    <w:rsid w:val="009730B6"/>
    <w:rsid w:val="009732D7"/>
    <w:rsid w:val="0097354C"/>
    <w:rsid w:val="0097446E"/>
    <w:rsid w:val="009748AF"/>
    <w:rsid w:val="0097492F"/>
    <w:rsid w:val="00976636"/>
    <w:rsid w:val="00976981"/>
    <w:rsid w:val="00977440"/>
    <w:rsid w:val="00977920"/>
    <w:rsid w:val="00980176"/>
    <w:rsid w:val="00980786"/>
    <w:rsid w:val="00980B25"/>
    <w:rsid w:val="00982265"/>
    <w:rsid w:val="00982937"/>
    <w:rsid w:val="00983FFE"/>
    <w:rsid w:val="00985891"/>
    <w:rsid w:val="00985D1C"/>
    <w:rsid w:val="00985F02"/>
    <w:rsid w:val="00986376"/>
    <w:rsid w:val="00986449"/>
    <w:rsid w:val="00986EB2"/>
    <w:rsid w:val="009872C6"/>
    <w:rsid w:val="00987579"/>
    <w:rsid w:val="00987DCD"/>
    <w:rsid w:val="0099087F"/>
    <w:rsid w:val="00991947"/>
    <w:rsid w:val="009925C0"/>
    <w:rsid w:val="0099335C"/>
    <w:rsid w:val="00993992"/>
    <w:rsid w:val="009939AB"/>
    <w:rsid w:val="0099569E"/>
    <w:rsid w:val="00996502"/>
    <w:rsid w:val="00996624"/>
    <w:rsid w:val="00996A16"/>
    <w:rsid w:val="00996D93"/>
    <w:rsid w:val="0099702B"/>
    <w:rsid w:val="009974EC"/>
    <w:rsid w:val="009976B1"/>
    <w:rsid w:val="0099798D"/>
    <w:rsid w:val="009A0664"/>
    <w:rsid w:val="009A09FF"/>
    <w:rsid w:val="009A1921"/>
    <w:rsid w:val="009A1F6E"/>
    <w:rsid w:val="009A2370"/>
    <w:rsid w:val="009A2C3E"/>
    <w:rsid w:val="009A4259"/>
    <w:rsid w:val="009A4AAF"/>
    <w:rsid w:val="009A5880"/>
    <w:rsid w:val="009A5D95"/>
    <w:rsid w:val="009A69DB"/>
    <w:rsid w:val="009A6DA2"/>
    <w:rsid w:val="009B1333"/>
    <w:rsid w:val="009B1431"/>
    <w:rsid w:val="009B2AB8"/>
    <w:rsid w:val="009B3484"/>
    <w:rsid w:val="009B3678"/>
    <w:rsid w:val="009B39A9"/>
    <w:rsid w:val="009B4B68"/>
    <w:rsid w:val="009B4DA6"/>
    <w:rsid w:val="009B5366"/>
    <w:rsid w:val="009B5648"/>
    <w:rsid w:val="009B6167"/>
    <w:rsid w:val="009B6553"/>
    <w:rsid w:val="009B6A07"/>
    <w:rsid w:val="009B7807"/>
    <w:rsid w:val="009C0E43"/>
    <w:rsid w:val="009C18C1"/>
    <w:rsid w:val="009C1F5D"/>
    <w:rsid w:val="009C27E1"/>
    <w:rsid w:val="009C497F"/>
    <w:rsid w:val="009C5A02"/>
    <w:rsid w:val="009C609A"/>
    <w:rsid w:val="009C63F0"/>
    <w:rsid w:val="009C70D3"/>
    <w:rsid w:val="009C78F4"/>
    <w:rsid w:val="009C7D17"/>
    <w:rsid w:val="009D0E7B"/>
    <w:rsid w:val="009D163D"/>
    <w:rsid w:val="009D1E8F"/>
    <w:rsid w:val="009D1EF3"/>
    <w:rsid w:val="009D24F8"/>
    <w:rsid w:val="009D3C29"/>
    <w:rsid w:val="009D489A"/>
    <w:rsid w:val="009D7113"/>
    <w:rsid w:val="009D78B3"/>
    <w:rsid w:val="009D78C5"/>
    <w:rsid w:val="009E0219"/>
    <w:rsid w:val="009E074C"/>
    <w:rsid w:val="009E0B47"/>
    <w:rsid w:val="009E0D63"/>
    <w:rsid w:val="009E1C00"/>
    <w:rsid w:val="009E1E75"/>
    <w:rsid w:val="009E1FF0"/>
    <w:rsid w:val="009E2059"/>
    <w:rsid w:val="009E456C"/>
    <w:rsid w:val="009E484E"/>
    <w:rsid w:val="009E523A"/>
    <w:rsid w:val="009E5719"/>
    <w:rsid w:val="009E5E35"/>
    <w:rsid w:val="009E61C8"/>
    <w:rsid w:val="009E6413"/>
    <w:rsid w:val="009E6431"/>
    <w:rsid w:val="009E6F41"/>
    <w:rsid w:val="009E7C0B"/>
    <w:rsid w:val="009F3B50"/>
    <w:rsid w:val="009F40FB"/>
    <w:rsid w:val="009F41D7"/>
    <w:rsid w:val="009F599C"/>
    <w:rsid w:val="009F59F7"/>
    <w:rsid w:val="009F5DA2"/>
    <w:rsid w:val="009F6ADF"/>
    <w:rsid w:val="009F70F1"/>
    <w:rsid w:val="009F7698"/>
    <w:rsid w:val="00A002D0"/>
    <w:rsid w:val="00A00C53"/>
    <w:rsid w:val="00A0172C"/>
    <w:rsid w:val="00A01F77"/>
    <w:rsid w:val="00A01FA1"/>
    <w:rsid w:val="00A02775"/>
    <w:rsid w:val="00A036A6"/>
    <w:rsid w:val="00A03D96"/>
    <w:rsid w:val="00A04810"/>
    <w:rsid w:val="00A04C09"/>
    <w:rsid w:val="00A0638B"/>
    <w:rsid w:val="00A0724E"/>
    <w:rsid w:val="00A0747E"/>
    <w:rsid w:val="00A10277"/>
    <w:rsid w:val="00A10E99"/>
    <w:rsid w:val="00A11299"/>
    <w:rsid w:val="00A11588"/>
    <w:rsid w:val="00A117BC"/>
    <w:rsid w:val="00A11A25"/>
    <w:rsid w:val="00A11DEB"/>
    <w:rsid w:val="00A13464"/>
    <w:rsid w:val="00A138E0"/>
    <w:rsid w:val="00A13A47"/>
    <w:rsid w:val="00A146A3"/>
    <w:rsid w:val="00A15B6E"/>
    <w:rsid w:val="00A179CC"/>
    <w:rsid w:val="00A2000F"/>
    <w:rsid w:val="00A20DF0"/>
    <w:rsid w:val="00A20F39"/>
    <w:rsid w:val="00A212F1"/>
    <w:rsid w:val="00A21BBC"/>
    <w:rsid w:val="00A22953"/>
    <w:rsid w:val="00A22AB9"/>
    <w:rsid w:val="00A22FCB"/>
    <w:rsid w:val="00A2472C"/>
    <w:rsid w:val="00A249A5"/>
    <w:rsid w:val="00A24B17"/>
    <w:rsid w:val="00A26413"/>
    <w:rsid w:val="00A276F1"/>
    <w:rsid w:val="00A27E63"/>
    <w:rsid w:val="00A3028F"/>
    <w:rsid w:val="00A304E6"/>
    <w:rsid w:val="00A30C17"/>
    <w:rsid w:val="00A3111F"/>
    <w:rsid w:val="00A32920"/>
    <w:rsid w:val="00A32E09"/>
    <w:rsid w:val="00A32F76"/>
    <w:rsid w:val="00A331B1"/>
    <w:rsid w:val="00A332C4"/>
    <w:rsid w:val="00A332ED"/>
    <w:rsid w:val="00A33DFF"/>
    <w:rsid w:val="00A3450A"/>
    <w:rsid w:val="00A35A33"/>
    <w:rsid w:val="00A36683"/>
    <w:rsid w:val="00A36713"/>
    <w:rsid w:val="00A3681D"/>
    <w:rsid w:val="00A40185"/>
    <w:rsid w:val="00A401EF"/>
    <w:rsid w:val="00A414C7"/>
    <w:rsid w:val="00A430AB"/>
    <w:rsid w:val="00A43F90"/>
    <w:rsid w:val="00A44CE4"/>
    <w:rsid w:val="00A4621B"/>
    <w:rsid w:val="00A46421"/>
    <w:rsid w:val="00A46D5B"/>
    <w:rsid w:val="00A472F1"/>
    <w:rsid w:val="00A502F6"/>
    <w:rsid w:val="00A503F9"/>
    <w:rsid w:val="00A5140C"/>
    <w:rsid w:val="00A51AAC"/>
    <w:rsid w:val="00A523B9"/>
    <w:rsid w:val="00A53C8D"/>
    <w:rsid w:val="00A54076"/>
    <w:rsid w:val="00A554A3"/>
    <w:rsid w:val="00A5640D"/>
    <w:rsid w:val="00A5687F"/>
    <w:rsid w:val="00A56CCC"/>
    <w:rsid w:val="00A57F83"/>
    <w:rsid w:val="00A60405"/>
    <w:rsid w:val="00A60DFB"/>
    <w:rsid w:val="00A6353B"/>
    <w:rsid w:val="00A641EB"/>
    <w:rsid w:val="00A64F81"/>
    <w:rsid w:val="00A65B68"/>
    <w:rsid w:val="00A67BD5"/>
    <w:rsid w:val="00A70875"/>
    <w:rsid w:val="00A70BB7"/>
    <w:rsid w:val="00A7107D"/>
    <w:rsid w:val="00A712DD"/>
    <w:rsid w:val="00A72668"/>
    <w:rsid w:val="00A72715"/>
    <w:rsid w:val="00A72F43"/>
    <w:rsid w:val="00A73CB9"/>
    <w:rsid w:val="00A73E7E"/>
    <w:rsid w:val="00A758EA"/>
    <w:rsid w:val="00A7625F"/>
    <w:rsid w:val="00A76BF0"/>
    <w:rsid w:val="00A77581"/>
    <w:rsid w:val="00A778B2"/>
    <w:rsid w:val="00A8064F"/>
    <w:rsid w:val="00A80C2E"/>
    <w:rsid w:val="00A80C40"/>
    <w:rsid w:val="00A8297A"/>
    <w:rsid w:val="00A836F3"/>
    <w:rsid w:val="00A84726"/>
    <w:rsid w:val="00A8505F"/>
    <w:rsid w:val="00A85B51"/>
    <w:rsid w:val="00A85F16"/>
    <w:rsid w:val="00A863A9"/>
    <w:rsid w:val="00A86A25"/>
    <w:rsid w:val="00A87FDF"/>
    <w:rsid w:val="00A9088A"/>
    <w:rsid w:val="00A931C7"/>
    <w:rsid w:val="00A94415"/>
    <w:rsid w:val="00A95C50"/>
    <w:rsid w:val="00A9660C"/>
    <w:rsid w:val="00A978E6"/>
    <w:rsid w:val="00A97E05"/>
    <w:rsid w:val="00AA1125"/>
    <w:rsid w:val="00AA18CF"/>
    <w:rsid w:val="00AA29F8"/>
    <w:rsid w:val="00AA2EE0"/>
    <w:rsid w:val="00AA415B"/>
    <w:rsid w:val="00AA427E"/>
    <w:rsid w:val="00AA59F9"/>
    <w:rsid w:val="00AA5BE8"/>
    <w:rsid w:val="00AA5F3D"/>
    <w:rsid w:val="00AA664F"/>
    <w:rsid w:val="00AA6DC7"/>
    <w:rsid w:val="00AB081B"/>
    <w:rsid w:val="00AB11EA"/>
    <w:rsid w:val="00AB1E7F"/>
    <w:rsid w:val="00AB2E4D"/>
    <w:rsid w:val="00AB35D4"/>
    <w:rsid w:val="00AB38E1"/>
    <w:rsid w:val="00AB4AE1"/>
    <w:rsid w:val="00AB79A6"/>
    <w:rsid w:val="00AB7C14"/>
    <w:rsid w:val="00AC136A"/>
    <w:rsid w:val="00AC1E2F"/>
    <w:rsid w:val="00AC2974"/>
    <w:rsid w:val="00AC29B2"/>
    <w:rsid w:val="00AC2B4F"/>
    <w:rsid w:val="00AC3566"/>
    <w:rsid w:val="00AC356A"/>
    <w:rsid w:val="00AC4357"/>
    <w:rsid w:val="00AC4850"/>
    <w:rsid w:val="00AC560C"/>
    <w:rsid w:val="00AC5F50"/>
    <w:rsid w:val="00AC5FA5"/>
    <w:rsid w:val="00AC666B"/>
    <w:rsid w:val="00AC709C"/>
    <w:rsid w:val="00AC7152"/>
    <w:rsid w:val="00AC758E"/>
    <w:rsid w:val="00AC79CD"/>
    <w:rsid w:val="00AD0393"/>
    <w:rsid w:val="00AD04C2"/>
    <w:rsid w:val="00AD1C8C"/>
    <w:rsid w:val="00AD2359"/>
    <w:rsid w:val="00AD262D"/>
    <w:rsid w:val="00AD29E5"/>
    <w:rsid w:val="00AD2C5E"/>
    <w:rsid w:val="00AD3892"/>
    <w:rsid w:val="00AD407A"/>
    <w:rsid w:val="00AD4999"/>
    <w:rsid w:val="00AD5B5B"/>
    <w:rsid w:val="00AD62FA"/>
    <w:rsid w:val="00AD6680"/>
    <w:rsid w:val="00AD6825"/>
    <w:rsid w:val="00AD76FB"/>
    <w:rsid w:val="00AD7CAA"/>
    <w:rsid w:val="00AE0598"/>
    <w:rsid w:val="00AE0AD7"/>
    <w:rsid w:val="00AE0BFA"/>
    <w:rsid w:val="00AE1031"/>
    <w:rsid w:val="00AE1813"/>
    <w:rsid w:val="00AE19FD"/>
    <w:rsid w:val="00AE2F6E"/>
    <w:rsid w:val="00AE3104"/>
    <w:rsid w:val="00AE3569"/>
    <w:rsid w:val="00AE4F86"/>
    <w:rsid w:val="00AE5788"/>
    <w:rsid w:val="00AE5F5A"/>
    <w:rsid w:val="00AE601C"/>
    <w:rsid w:val="00AE716A"/>
    <w:rsid w:val="00AE74E6"/>
    <w:rsid w:val="00AE75F9"/>
    <w:rsid w:val="00AE7B3E"/>
    <w:rsid w:val="00AE7E30"/>
    <w:rsid w:val="00AF1399"/>
    <w:rsid w:val="00AF25FA"/>
    <w:rsid w:val="00AF32FB"/>
    <w:rsid w:val="00AF483A"/>
    <w:rsid w:val="00AF4845"/>
    <w:rsid w:val="00AF5268"/>
    <w:rsid w:val="00AF59F6"/>
    <w:rsid w:val="00AF5D46"/>
    <w:rsid w:val="00AF61BE"/>
    <w:rsid w:val="00AF647F"/>
    <w:rsid w:val="00AF6CC6"/>
    <w:rsid w:val="00AF6D46"/>
    <w:rsid w:val="00AF6EF7"/>
    <w:rsid w:val="00AF7160"/>
    <w:rsid w:val="00AF7A32"/>
    <w:rsid w:val="00B0011C"/>
    <w:rsid w:val="00B00581"/>
    <w:rsid w:val="00B0138B"/>
    <w:rsid w:val="00B014F4"/>
    <w:rsid w:val="00B01921"/>
    <w:rsid w:val="00B01F6B"/>
    <w:rsid w:val="00B0220C"/>
    <w:rsid w:val="00B02289"/>
    <w:rsid w:val="00B0311E"/>
    <w:rsid w:val="00B03744"/>
    <w:rsid w:val="00B041C2"/>
    <w:rsid w:val="00B056A4"/>
    <w:rsid w:val="00B05860"/>
    <w:rsid w:val="00B05A28"/>
    <w:rsid w:val="00B06E09"/>
    <w:rsid w:val="00B07EFF"/>
    <w:rsid w:val="00B1010D"/>
    <w:rsid w:val="00B105CE"/>
    <w:rsid w:val="00B11048"/>
    <w:rsid w:val="00B111A2"/>
    <w:rsid w:val="00B1129B"/>
    <w:rsid w:val="00B11DC6"/>
    <w:rsid w:val="00B120BD"/>
    <w:rsid w:val="00B124EE"/>
    <w:rsid w:val="00B12567"/>
    <w:rsid w:val="00B13493"/>
    <w:rsid w:val="00B13ADC"/>
    <w:rsid w:val="00B148BF"/>
    <w:rsid w:val="00B14FCE"/>
    <w:rsid w:val="00B15131"/>
    <w:rsid w:val="00B156E0"/>
    <w:rsid w:val="00B1767F"/>
    <w:rsid w:val="00B202A7"/>
    <w:rsid w:val="00B21A9A"/>
    <w:rsid w:val="00B23759"/>
    <w:rsid w:val="00B24828"/>
    <w:rsid w:val="00B2488A"/>
    <w:rsid w:val="00B248F0"/>
    <w:rsid w:val="00B24AFC"/>
    <w:rsid w:val="00B24D6E"/>
    <w:rsid w:val="00B26ADA"/>
    <w:rsid w:val="00B26AFE"/>
    <w:rsid w:val="00B274B6"/>
    <w:rsid w:val="00B278C3"/>
    <w:rsid w:val="00B30011"/>
    <w:rsid w:val="00B303F4"/>
    <w:rsid w:val="00B304AE"/>
    <w:rsid w:val="00B31927"/>
    <w:rsid w:val="00B31B28"/>
    <w:rsid w:val="00B3272A"/>
    <w:rsid w:val="00B32B5B"/>
    <w:rsid w:val="00B33086"/>
    <w:rsid w:val="00B3407C"/>
    <w:rsid w:val="00B34509"/>
    <w:rsid w:val="00B34946"/>
    <w:rsid w:val="00B34C04"/>
    <w:rsid w:val="00B34EC3"/>
    <w:rsid w:val="00B35326"/>
    <w:rsid w:val="00B36AD8"/>
    <w:rsid w:val="00B36E22"/>
    <w:rsid w:val="00B37457"/>
    <w:rsid w:val="00B412B0"/>
    <w:rsid w:val="00B42111"/>
    <w:rsid w:val="00B42AEB"/>
    <w:rsid w:val="00B43228"/>
    <w:rsid w:val="00B43481"/>
    <w:rsid w:val="00B435C2"/>
    <w:rsid w:val="00B43C18"/>
    <w:rsid w:val="00B44721"/>
    <w:rsid w:val="00B447B9"/>
    <w:rsid w:val="00B447DD"/>
    <w:rsid w:val="00B44868"/>
    <w:rsid w:val="00B454BB"/>
    <w:rsid w:val="00B4657C"/>
    <w:rsid w:val="00B47401"/>
    <w:rsid w:val="00B47784"/>
    <w:rsid w:val="00B47857"/>
    <w:rsid w:val="00B47B59"/>
    <w:rsid w:val="00B51943"/>
    <w:rsid w:val="00B51BA8"/>
    <w:rsid w:val="00B52555"/>
    <w:rsid w:val="00B52B69"/>
    <w:rsid w:val="00B52CDD"/>
    <w:rsid w:val="00B53F81"/>
    <w:rsid w:val="00B54B28"/>
    <w:rsid w:val="00B54D7A"/>
    <w:rsid w:val="00B54EE1"/>
    <w:rsid w:val="00B555FB"/>
    <w:rsid w:val="00B55C18"/>
    <w:rsid w:val="00B55D41"/>
    <w:rsid w:val="00B55F36"/>
    <w:rsid w:val="00B56C2B"/>
    <w:rsid w:val="00B56DB7"/>
    <w:rsid w:val="00B60144"/>
    <w:rsid w:val="00B60DBC"/>
    <w:rsid w:val="00B61B42"/>
    <w:rsid w:val="00B62A1E"/>
    <w:rsid w:val="00B6365F"/>
    <w:rsid w:val="00B638E5"/>
    <w:rsid w:val="00B647E4"/>
    <w:rsid w:val="00B64B07"/>
    <w:rsid w:val="00B655D7"/>
    <w:rsid w:val="00B65805"/>
    <w:rsid w:val="00B65BD3"/>
    <w:rsid w:val="00B65E17"/>
    <w:rsid w:val="00B66C0D"/>
    <w:rsid w:val="00B6707C"/>
    <w:rsid w:val="00B70032"/>
    <w:rsid w:val="00B70469"/>
    <w:rsid w:val="00B70AB8"/>
    <w:rsid w:val="00B71827"/>
    <w:rsid w:val="00B72548"/>
    <w:rsid w:val="00B726BF"/>
    <w:rsid w:val="00B72B90"/>
    <w:rsid w:val="00B72DD8"/>
    <w:rsid w:val="00B72E09"/>
    <w:rsid w:val="00B72FD5"/>
    <w:rsid w:val="00B73348"/>
    <w:rsid w:val="00B7348E"/>
    <w:rsid w:val="00B736F9"/>
    <w:rsid w:val="00B738B6"/>
    <w:rsid w:val="00B73FF6"/>
    <w:rsid w:val="00B749A2"/>
    <w:rsid w:val="00B74A44"/>
    <w:rsid w:val="00B7642E"/>
    <w:rsid w:val="00B76B87"/>
    <w:rsid w:val="00B76DDE"/>
    <w:rsid w:val="00B777BA"/>
    <w:rsid w:val="00B77A2B"/>
    <w:rsid w:val="00B80076"/>
    <w:rsid w:val="00B81838"/>
    <w:rsid w:val="00B820BD"/>
    <w:rsid w:val="00B8243F"/>
    <w:rsid w:val="00B82450"/>
    <w:rsid w:val="00B82AD8"/>
    <w:rsid w:val="00B842BF"/>
    <w:rsid w:val="00B8644F"/>
    <w:rsid w:val="00B864A8"/>
    <w:rsid w:val="00B86E26"/>
    <w:rsid w:val="00B87B53"/>
    <w:rsid w:val="00B87EEA"/>
    <w:rsid w:val="00B901DC"/>
    <w:rsid w:val="00B90384"/>
    <w:rsid w:val="00B92074"/>
    <w:rsid w:val="00B92CA1"/>
    <w:rsid w:val="00B92CBA"/>
    <w:rsid w:val="00B942EE"/>
    <w:rsid w:val="00B949FF"/>
    <w:rsid w:val="00B94AF3"/>
    <w:rsid w:val="00B95218"/>
    <w:rsid w:val="00B96B25"/>
    <w:rsid w:val="00B96BF8"/>
    <w:rsid w:val="00BA0304"/>
    <w:rsid w:val="00BA041D"/>
    <w:rsid w:val="00BA0493"/>
    <w:rsid w:val="00BA0F7F"/>
    <w:rsid w:val="00BA263A"/>
    <w:rsid w:val="00BA2937"/>
    <w:rsid w:val="00BA2E4A"/>
    <w:rsid w:val="00BA38FC"/>
    <w:rsid w:val="00BA3C7B"/>
    <w:rsid w:val="00BA4503"/>
    <w:rsid w:val="00BA4579"/>
    <w:rsid w:val="00BA4BFE"/>
    <w:rsid w:val="00BA4DC5"/>
    <w:rsid w:val="00BA4E56"/>
    <w:rsid w:val="00BA63AD"/>
    <w:rsid w:val="00BA6961"/>
    <w:rsid w:val="00BB0712"/>
    <w:rsid w:val="00BB0B5F"/>
    <w:rsid w:val="00BB0BA8"/>
    <w:rsid w:val="00BB2AAE"/>
    <w:rsid w:val="00BB329D"/>
    <w:rsid w:val="00BB377F"/>
    <w:rsid w:val="00BB378D"/>
    <w:rsid w:val="00BB42B0"/>
    <w:rsid w:val="00BB4BBB"/>
    <w:rsid w:val="00BB4D2A"/>
    <w:rsid w:val="00BB4DC4"/>
    <w:rsid w:val="00BB58AB"/>
    <w:rsid w:val="00BB61BE"/>
    <w:rsid w:val="00BB625C"/>
    <w:rsid w:val="00BB6F84"/>
    <w:rsid w:val="00BB7491"/>
    <w:rsid w:val="00BB75EE"/>
    <w:rsid w:val="00BB782A"/>
    <w:rsid w:val="00BB7FC3"/>
    <w:rsid w:val="00BC00BC"/>
    <w:rsid w:val="00BC02CE"/>
    <w:rsid w:val="00BC2C4B"/>
    <w:rsid w:val="00BC386B"/>
    <w:rsid w:val="00BC5CB1"/>
    <w:rsid w:val="00BC5FB1"/>
    <w:rsid w:val="00BC61DC"/>
    <w:rsid w:val="00BC6D30"/>
    <w:rsid w:val="00BC7FCB"/>
    <w:rsid w:val="00BD03D5"/>
    <w:rsid w:val="00BD073A"/>
    <w:rsid w:val="00BD073D"/>
    <w:rsid w:val="00BD08F2"/>
    <w:rsid w:val="00BD1551"/>
    <w:rsid w:val="00BD1DF9"/>
    <w:rsid w:val="00BD1FC9"/>
    <w:rsid w:val="00BD3052"/>
    <w:rsid w:val="00BD3A00"/>
    <w:rsid w:val="00BD3B44"/>
    <w:rsid w:val="00BD402E"/>
    <w:rsid w:val="00BD48A2"/>
    <w:rsid w:val="00BD6147"/>
    <w:rsid w:val="00BE0CC9"/>
    <w:rsid w:val="00BE0EA9"/>
    <w:rsid w:val="00BE1A94"/>
    <w:rsid w:val="00BE2780"/>
    <w:rsid w:val="00BE32D1"/>
    <w:rsid w:val="00BE36B2"/>
    <w:rsid w:val="00BE3BCA"/>
    <w:rsid w:val="00BE3F9A"/>
    <w:rsid w:val="00BE43C5"/>
    <w:rsid w:val="00BE45AD"/>
    <w:rsid w:val="00BE4696"/>
    <w:rsid w:val="00BE528F"/>
    <w:rsid w:val="00BE62A0"/>
    <w:rsid w:val="00BE6876"/>
    <w:rsid w:val="00BE7933"/>
    <w:rsid w:val="00BE7BD4"/>
    <w:rsid w:val="00BF0564"/>
    <w:rsid w:val="00BF0960"/>
    <w:rsid w:val="00BF0C69"/>
    <w:rsid w:val="00BF0DF8"/>
    <w:rsid w:val="00BF256A"/>
    <w:rsid w:val="00BF27F6"/>
    <w:rsid w:val="00BF3669"/>
    <w:rsid w:val="00BF3CBC"/>
    <w:rsid w:val="00BF457E"/>
    <w:rsid w:val="00BF4F6D"/>
    <w:rsid w:val="00BF5603"/>
    <w:rsid w:val="00BF5DAD"/>
    <w:rsid w:val="00BF629B"/>
    <w:rsid w:val="00BF655C"/>
    <w:rsid w:val="00BF6D8C"/>
    <w:rsid w:val="00BF783A"/>
    <w:rsid w:val="00BF7D75"/>
    <w:rsid w:val="00C0015D"/>
    <w:rsid w:val="00C0180D"/>
    <w:rsid w:val="00C03BDA"/>
    <w:rsid w:val="00C03D9D"/>
    <w:rsid w:val="00C04437"/>
    <w:rsid w:val="00C05115"/>
    <w:rsid w:val="00C06870"/>
    <w:rsid w:val="00C06BEA"/>
    <w:rsid w:val="00C0748F"/>
    <w:rsid w:val="00C075EF"/>
    <w:rsid w:val="00C07DA2"/>
    <w:rsid w:val="00C07DF4"/>
    <w:rsid w:val="00C10247"/>
    <w:rsid w:val="00C11E83"/>
    <w:rsid w:val="00C12D20"/>
    <w:rsid w:val="00C13DD1"/>
    <w:rsid w:val="00C13E52"/>
    <w:rsid w:val="00C149AF"/>
    <w:rsid w:val="00C155C1"/>
    <w:rsid w:val="00C15AA8"/>
    <w:rsid w:val="00C15CBF"/>
    <w:rsid w:val="00C16154"/>
    <w:rsid w:val="00C16524"/>
    <w:rsid w:val="00C165AE"/>
    <w:rsid w:val="00C165F0"/>
    <w:rsid w:val="00C17B8C"/>
    <w:rsid w:val="00C20FC3"/>
    <w:rsid w:val="00C22F11"/>
    <w:rsid w:val="00C2378A"/>
    <w:rsid w:val="00C24612"/>
    <w:rsid w:val="00C249E3"/>
    <w:rsid w:val="00C24BFC"/>
    <w:rsid w:val="00C257A6"/>
    <w:rsid w:val="00C26222"/>
    <w:rsid w:val="00C26BEB"/>
    <w:rsid w:val="00C2701D"/>
    <w:rsid w:val="00C2790D"/>
    <w:rsid w:val="00C3113E"/>
    <w:rsid w:val="00C31326"/>
    <w:rsid w:val="00C32AD3"/>
    <w:rsid w:val="00C3397E"/>
    <w:rsid w:val="00C33E40"/>
    <w:rsid w:val="00C3620B"/>
    <w:rsid w:val="00C36CEE"/>
    <w:rsid w:val="00C378A1"/>
    <w:rsid w:val="00C40443"/>
    <w:rsid w:val="00C40C73"/>
    <w:rsid w:val="00C41945"/>
    <w:rsid w:val="00C4218F"/>
    <w:rsid w:val="00C4264B"/>
    <w:rsid w:val="00C429BF"/>
    <w:rsid w:val="00C42DDF"/>
    <w:rsid w:val="00C43137"/>
    <w:rsid w:val="00C43BE0"/>
    <w:rsid w:val="00C43D34"/>
    <w:rsid w:val="00C447D8"/>
    <w:rsid w:val="00C44A41"/>
    <w:rsid w:val="00C45227"/>
    <w:rsid w:val="00C47745"/>
    <w:rsid w:val="00C47E73"/>
    <w:rsid w:val="00C50340"/>
    <w:rsid w:val="00C50658"/>
    <w:rsid w:val="00C518EF"/>
    <w:rsid w:val="00C52149"/>
    <w:rsid w:val="00C5216D"/>
    <w:rsid w:val="00C5225A"/>
    <w:rsid w:val="00C53F70"/>
    <w:rsid w:val="00C54291"/>
    <w:rsid w:val="00C5436D"/>
    <w:rsid w:val="00C5461D"/>
    <w:rsid w:val="00C54FF1"/>
    <w:rsid w:val="00C55D73"/>
    <w:rsid w:val="00C561D9"/>
    <w:rsid w:val="00C61951"/>
    <w:rsid w:val="00C621D6"/>
    <w:rsid w:val="00C624F2"/>
    <w:rsid w:val="00C62565"/>
    <w:rsid w:val="00C62B67"/>
    <w:rsid w:val="00C64C51"/>
    <w:rsid w:val="00C65249"/>
    <w:rsid w:val="00C65433"/>
    <w:rsid w:val="00C6581C"/>
    <w:rsid w:val="00C66EC5"/>
    <w:rsid w:val="00C66FFD"/>
    <w:rsid w:val="00C67525"/>
    <w:rsid w:val="00C67625"/>
    <w:rsid w:val="00C67F48"/>
    <w:rsid w:val="00C7035B"/>
    <w:rsid w:val="00C7156C"/>
    <w:rsid w:val="00C72C5D"/>
    <w:rsid w:val="00C731CF"/>
    <w:rsid w:val="00C732DB"/>
    <w:rsid w:val="00C7537A"/>
    <w:rsid w:val="00C77073"/>
    <w:rsid w:val="00C77BFB"/>
    <w:rsid w:val="00C80180"/>
    <w:rsid w:val="00C818CB"/>
    <w:rsid w:val="00C81A3A"/>
    <w:rsid w:val="00C81F70"/>
    <w:rsid w:val="00C82308"/>
    <w:rsid w:val="00C82CD4"/>
    <w:rsid w:val="00C82D86"/>
    <w:rsid w:val="00C83488"/>
    <w:rsid w:val="00C83C94"/>
    <w:rsid w:val="00C83FF2"/>
    <w:rsid w:val="00C8487B"/>
    <w:rsid w:val="00C84BF7"/>
    <w:rsid w:val="00C86715"/>
    <w:rsid w:val="00C86AE6"/>
    <w:rsid w:val="00C86DBB"/>
    <w:rsid w:val="00C86EC0"/>
    <w:rsid w:val="00C86F2D"/>
    <w:rsid w:val="00C900E1"/>
    <w:rsid w:val="00C90334"/>
    <w:rsid w:val="00C922B1"/>
    <w:rsid w:val="00C93002"/>
    <w:rsid w:val="00C9316C"/>
    <w:rsid w:val="00C932C8"/>
    <w:rsid w:val="00C93BB5"/>
    <w:rsid w:val="00C93C81"/>
    <w:rsid w:val="00C947DA"/>
    <w:rsid w:val="00C94C75"/>
    <w:rsid w:val="00C95824"/>
    <w:rsid w:val="00C9634E"/>
    <w:rsid w:val="00C97062"/>
    <w:rsid w:val="00CA0B6A"/>
    <w:rsid w:val="00CA0C0A"/>
    <w:rsid w:val="00CA14B5"/>
    <w:rsid w:val="00CA1B02"/>
    <w:rsid w:val="00CA2273"/>
    <w:rsid w:val="00CA3807"/>
    <w:rsid w:val="00CA3B1C"/>
    <w:rsid w:val="00CA3F31"/>
    <w:rsid w:val="00CA49F5"/>
    <w:rsid w:val="00CA4E4F"/>
    <w:rsid w:val="00CA5685"/>
    <w:rsid w:val="00CA5B02"/>
    <w:rsid w:val="00CA5B0E"/>
    <w:rsid w:val="00CA6105"/>
    <w:rsid w:val="00CA6313"/>
    <w:rsid w:val="00CA6496"/>
    <w:rsid w:val="00CA66A1"/>
    <w:rsid w:val="00CA6FED"/>
    <w:rsid w:val="00CA7328"/>
    <w:rsid w:val="00CA7DAA"/>
    <w:rsid w:val="00CB0704"/>
    <w:rsid w:val="00CB099F"/>
    <w:rsid w:val="00CB1320"/>
    <w:rsid w:val="00CB1472"/>
    <w:rsid w:val="00CB2274"/>
    <w:rsid w:val="00CB2547"/>
    <w:rsid w:val="00CB2E0B"/>
    <w:rsid w:val="00CB3564"/>
    <w:rsid w:val="00CB3A70"/>
    <w:rsid w:val="00CB40CB"/>
    <w:rsid w:val="00CB460F"/>
    <w:rsid w:val="00CB4B8D"/>
    <w:rsid w:val="00CB4DEB"/>
    <w:rsid w:val="00CB5D7C"/>
    <w:rsid w:val="00CB758A"/>
    <w:rsid w:val="00CB7D77"/>
    <w:rsid w:val="00CB7F8E"/>
    <w:rsid w:val="00CC05CC"/>
    <w:rsid w:val="00CC0DDA"/>
    <w:rsid w:val="00CC0FEF"/>
    <w:rsid w:val="00CC14E8"/>
    <w:rsid w:val="00CC2B2A"/>
    <w:rsid w:val="00CC307F"/>
    <w:rsid w:val="00CC482A"/>
    <w:rsid w:val="00CC4929"/>
    <w:rsid w:val="00CC4BD7"/>
    <w:rsid w:val="00CC4BFD"/>
    <w:rsid w:val="00CC5566"/>
    <w:rsid w:val="00CC60DB"/>
    <w:rsid w:val="00CC6FFA"/>
    <w:rsid w:val="00CC7DCF"/>
    <w:rsid w:val="00CC7FC5"/>
    <w:rsid w:val="00CD098D"/>
    <w:rsid w:val="00CD0A42"/>
    <w:rsid w:val="00CD24C3"/>
    <w:rsid w:val="00CD2766"/>
    <w:rsid w:val="00CD286C"/>
    <w:rsid w:val="00CD2D55"/>
    <w:rsid w:val="00CD2E2E"/>
    <w:rsid w:val="00CD3229"/>
    <w:rsid w:val="00CD3551"/>
    <w:rsid w:val="00CD41BD"/>
    <w:rsid w:val="00CD41D5"/>
    <w:rsid w:val="00CD476F"/>
    <w:rsid w:val="00CD533C"/>
    <w:rsid w:val="00CD53CF"/>
    <w:rsid w:val="00CD55A7"/>
    <w:rsid w:val="00CD65A2"/>
    <w:rsid w:val="00CD684F"/>
    <w:rsid w:val="00CD6E31"/>
    <w:rsid w:val="00CD769A"/>
    <w:rsid w:val="00CE326B"/>
    <w:rsid w:val="00CE364F"/>
    <w:rsid w:val="00CE3B50"/>
    <w:rsid w:val="00CE3D70"/>
    <w:rsid w:val="00CE41EC"/>
    <w:rsid w:val="00CE486D"/>
    <w:rsid w:val="00CE4AC3"/>
    <w:rsid w:val="00CE4C57"/>
    <w:rsid w:val="00CE4F11"/>
    <w:rsid w:val="00CE5A86"/>
    <w:rsid w:val="00CE6129"/>
    <w:rsid w:val="00CE7270"/>
    <w:rsid w:val="00CF2F12"/>
    <w:rsid w:val="00CF30B9"/>
    <w:rsid w:val="00CF35EE"/>
    <w:rsid w:val="00CF37B8"/>
    <w:rsid w:val="00CF4D9D"/>
    <w:rsid w:val="00CF681A"/>
    <w:rsid w:val="00CF7052"/>
    <w:rsid w:val="00CF7168"/>
    <w:rsid w:val="00CF7305"/>
    <w:rsid w:val="00CF74F2"/>
    <w:rsid w:val="00CF7B87"/>
    <w:rsid w:val="00D00599"/>
    <w:rsid w:val="00D0064E"/>
    <w:rsid w:val="00D014A2"/>
    <w:rsid w:val="00D02C02"/>
    <w:rsid w:val="00D0349C"/>
    <w:rsid w:val="00D04009"/>
    <w:rsid w:val="00D0480C"/>
    <w:rsid w:val="00D057E9"/>
    <w:rsid w:val="00D060D0"/>
    <w:rsid w:val="00D06357"/>
    <w:rsid w:val="00D06623"/>
    <w:rsid w:val="00D106AD"/>
    <w:rsid w:val="00D10724"/>
    <w:rsid w:val="00D107EC"/>
    <w:rsid w:val="00D115F3"/>
    <w:rsid w:val="00D116BF"/>
    <w:rsid w:val="00D11DF8"/>
    <w:rsid w:val="00D12CC5"/>
    <w:rsid w:val="00D137A8"/>
    <w:rsid w:val="00D13A14"/>
    <w:rsid w:val="00D1481D"/>
    <w:rsid w:val="00D14C6B"/>
    <w:rsid w:val="00D158C0"/>
    <w:rsid w:val="00D16102"/>
    <w:rsid w:val="00D1754D"/>
    <w:rsid w:val="00D17766"/>
    <w:rsid w:val="00D17AE6"/>
    <w:rsid w:val="00D20120"/>
    <w:rsid w:val="00D20613"/>
    <w:rsid w:val="00D20697"/>
    <w:rsid w:val="00D20C2C"/>
    <w:rsid w:val="00D21167"/>
    <w:rsid w:val="00D213B2"/>
    <w:rsid w:val="00D21E6E"/>
    <w:rsid w:val="00D2295C"/>
    <w:rsid w:val="00D22A0C"/>
    <w:rsid w:val="00D22C76"/>
    <w:rsid w:val="00D24699"/>
    <w:rsid w:val="00D255C4"/>
    <w:rsid w:val="00D26890"/>
    <w:rsid w:val="00D27CDE"/>
    <w:rsid w:val="00D30B74"/>
    <w:rsid w:val="00D3261F"/>
    <w:rsid w:val="00D33346"/>
    <w:rsid w:val="00D33971"/>
    <w:rsid w:val="00D340C3"/>
    <w:rsid w:val="00D35866"/>
    <w:rsid w:val="00D35C73"/>
    <w:rsid w:val="00D3652F"/>
    <w:rsid w:val="00D36E09"/>
    <w:rsid w:val="00D372C3"/>
    <w:rsid w:val="00D37690"/>
    <w:rsid w:val="00D377FC"/>
    <w:rsid w:val="00D4193F"/>
    <w:rsid w:val="00D41A2B"/>
    <w:rsid w:val="00D42046"/>
    <w:rsid w:val="00D42563"/>
    <w:rsid w:val="00D44361"/>
    <w:rsid w:val="00D44459"/>
    <w:rsid w:val="00D4466E"/>
    <w:rsid w:val="00D4720F"/>
    <w:rsid w:val="00D53433"/>
    <w:rsid w:val="00D535DC"/>
    <w:rsid w:val="00D5367A"/>
    <w:rsid w:val="00D541F8"/>
    <w:rsid w:val="00D54C4E"/>
    <w:rsid w:val="00D54D2D"/>
    <w:rsid w:val="00D55007"/>
    <w:rsid w:val="00D5536F"/>
    <w:rsid w:val="00D56662"/>
    <w:rsid w:val="00D56935"/>
    <w:rsid w:val="00D5727B"/>
    <w:rsid w:val="00D60FCF"/>
    <w:rsid w:val="00D61554"/>
    <w:rsid w:val="00D6184E"/>
    <w:rsid w:val="00D628DC"/>
    <w:rsid w:val="00D63B76"/>
    <w:rsid w:val="00D6474A"/>
    <w:rsid w:val="00D650CD"/>
    <w:rsid w:val="00D6534C"/>
    <w:rsid w:val="00D658CF"/>
    <w:rsid w:val="00D65EA1"/>
    <w:rsid w:val="00D6624E"/>
    <w:rsid w:val="00D66815"/>
    <w:rsid w:val="00D66D11"/>
    <w:rsid w:val="00D677D2"/>
    <w:rsid w:val="00D6789D"/>
    <w:rsid w:val="00D67B4F"/>
    <w:rsid w:val="00D70291"/>
    <w:rsid w:val="00D704E2"/>
    <w:rsid w:val="00D70744"/>
    <w:rsid w:val="00D7088A"/>
    <w:rsid w:val="00D70CFC"/>
    <w:rsid w:val="00D723AA"/>
    <w:rsid w:val="00D72E30"/>
    <w:rsid w:val="00D7391D"/>
    <w:rsid w:val="00D74498"/>
    <w:rsid w:val="00D75263"/>
    <w:rsid w:val="00D75269"/>
    <w:rsid w:val="00D7539E"/>
    <w:rsid w:val="00D758C6"/>
    <w:rsid w:val="00D75D0C"/>
    <w:rsid w:val="00D76C75"/>
    <w:rsid w:val="00D76D51"/>
    <w:rsid w:val="00D76DEE"/>
    <w:rsid w:val="00D76E09"/>
    <w:rsid w:val="00D76FF6"/>
    <w:rsid w:val="00D776DA"/>
    <w:rsid w:val="00D77AA3"/>
    <w:rsid w:val="00D77FE2"/>
    <w:rsid w:val="00D8030D"/>
    <w:rsid w:val="00D8037C"/>
    <w:rsid w:val="00D83BEA"/>
    <w:rsid w:val="00D83DA7"/>
    <w:rsid w:val="00D83F12"/>
    <w:rsid w:val="00D84B5D"/>
    <w:rsid w:val="00D8566B"/>
    <w:rsid w:val="00D86528"/>
    <w:rsid w:val="00D870F1"/>
    <w:rsid w:val="00D87327"/>
    <w:rsid w:val="00D873F6"/>
    <w:rsid w:val="00D8775F"/>
    <w:rsid w:val="00D90014"/>
    <w:rsid w:val="00D90614"/>
    <w:rsid w:val="00D90C10"/>
    <w:rsid w:val="00D90C5D"/>
    <w:rsid w:val="00D90CB2"/>
    <w:rsid w:val="00D92DA8"/>
    <w:rsid w:val="00D92E57"/>
    <w:rsid w:val="00D92E96"/>
    <w:rsid w:val="00D9372E"/>
    <w:rsid w:val="00D93F54"/>
    <w:rsid w:val="00D9439C"/>
    <w:rsid w:val="00D95D52"/>
    <w:rsid w:val="00D96B2E"/>
    <w:rsid w:val="00D96EC5"/>
    <w:rsid w:val="00D970F4"/>
    <w:rsid w:val="00D97241"/>
    <w:rsid w:val="00D97668"/>
    <w:rsid w:val="00DA11DF"/>
    <w:rsid w:val="00DA258C"/>
    <w:rsid w:val="00DA35AA"/>
    <w:rsid w:val="00DA39E6"/>
    <w:rsid w:val="00DA43CA"/>
    <w:rsid w:val="00DA43D5"/>
    <w:rsid w:val="00DA4527"/>
    <w:rsid w:val="00DA484C"/>
    <w:rsid w:val="00DA55DF"/>
    <w:rsid w:val="00DA57FE"/>
    <w:rsid w:val="00DA674F"/>
    <w:rsid w:val="00DA7727"/>
    <w:rsid w:val="00DB0377"/>
    <w:rsid w:val="00DB34F3"/>
    <w:rsid w:val="00DB4CEC"/>
    <w:rsid w:val="00DB5189"/>
    <w:rsid w:val="00DB56BB"/>
    <w:rsid w:val="00DB6D15"/>
    <w:rsid w:val="00DB6FDA"/>
    <w:rsid w:val="00DC042C"/>
    <w:rsid w:val="00DC052E"/>
    <w:rsid w:val="00DC0DE5"/>
    <w:rsid w:val="00DC22D0"/>
    <w:rsid w:val="00DC25D8"/>
    <w:rsid w:val="00DC3E59"/>
    <w:rsid w:val="00DC4B31"/>
    <w:rsid w:val="00DC6030"/>
    <w:rsid w:val="00DC720E"/>
    <w:rsid w:val="00DC7B85"/>
    <w:rsid w:val="00DC7F05"/>
    <w:rsid w:val="00DD28AF"/>
    <w:rsid w:val="00DD32B2"/>
    <w:rsid w:val="00DD385B"/>
    <w:rsid w:val="00DD4560"/>
    <w:rsid w:val="00DD4B18"/>
    <w:rsid w:val="00DD4EAC"/>
    <w:rsid w:val="00DD691B"/>
    <w:rsid w:val="00DD7F38"/>
    <w:rsid w:val="00DE0886"/>
    <w:rsid w:val="00DE2500"/>
    <w:rsid w:val="00DE2B13"/>
    <w:rsid w:val="00DE2F84"/>
    <w:rsid w:val="00DE3085"/>
    <w:rsid w:val="00DE42D2"/>
    <w:rsid w:val="00DE48B0"/>
    <w:rsid w:val="00DE71E9"/>
    <w:rsid w:val="00DE7423"/>
    <w:rsid w:val="00DF03DF"/>
    <w:rsid w:val="00DF064A"/>
    <w:rsid w:val="00DF07FD"/>
    <w:rsid w:val="00DF2541"/>
    <w:rsid w:val="00DF268B"/>
    <w:rsid w:val="00DF2DDE"/>
    <w:rsid w:val="00DF3C0C"/>
    <w:rsid w:val="00DF482A"/>
    <w:rsid w:val="00DF57F1"/>
    <w:rsid w:val="00DF5D50"/>
    <w:rsid w:val="00DF6068"/>
    <w:rsid w:val="00DF6F12"/>
    <w:rsid w:val="00DF77EE"/>
    <w:rsid w:val="00DF79E4"/>
    <w:rsid w:val="00DF7C42"/>
    <w:rsid w:val="00E00C0C"/>
    <w:rsid w:val="00E01667"/>
    <w:rsid w:val="00E02A31"/>
    <w:rsid w:val="00E04BA8"/>
    <w:rsid w:val="00E0650E"/>
    <w:rsid w:val="00E067CB"/>
    <w:rsid w:val="00E10E41"/>
    <w:rsid w:val="00E111A4"/>
    <w:rsid w:val="00E1200E"/>
    <w:rsid w:val="00E128F1"/>
    <w:rsid w:val="00E15360"/>
    <w:rsid w:val="00E1703F"/>
    <w:rsid w:val="00E17265"/>
    <w:rsid w:val="00E17B2A"/>
    <w:rsid w:val="00E17C8C"/>
    <w:rsid w:val="00E20134"/>
    <w:rsid w:val="00E2037A"/>
    <w:rsid w:val="00E204D0"/>
    <w:rsid w:val="00E219CF"/>
    <w:rsid w:val="00E21CE5"/>
    <w:rsid w:val="00E22725"/>
    <w:rsid w:val="00E22F68"/>
    <w:rsid w:val="00E2434A"/>
    <w:rsid w:val="00E2483B"/>
    <w:rsid w:val="00E252D6"/>
    <w:rsid w:val="00E25E37"/>
    <w:rsid w:val="00E27082"/>
    <w:rsid w:val="00E27779"/>
    <w:rsid w:val="00E30530"/>
    <w:rsid w:val="00E30646"/>
    <w:rsid w:val="00E30AC6"/>
    <w:rsid w:val="00E31381"/>
    <w:rsid w:val="00E31F1A"/>
    <w:rsid w:val="00E320FD"/>
    <w:rsid w:val="00E32799"/>
    <w:rsid w:val="00E32B31"/>
    <w:rsid w:val="00E32F98"/>
    <w:rsid w:val="00E331B7"/>
    <w:rsid w:val="00E344A7"/>
    <w:rsid w:val="00E34829"/>
    <w:rsid w:val="00E355A9"/>
    <w:rsid w:val="00E35F94"/>
    <w:rsid w:val="00E36209"/>
    <w:rsid w:val="00E36D47"/>
    <w:rsid w:val="00E36E96"/>
    <w:rsid w:val="00E40770"/>
    <w:rsid w:val="00E409BD"/>
    <w:rsid w:val="00E40B74"/>
    <w:rsid w:val="00E40E73"/>
    <w:rsid w:val="00E420A6"/>
    <w:rsid w:val="00E420BB"/>
    <w:rsid w:val="00E42227"/>
    <w:rsid w:val="00E42C51"/>
    <w:rsid w:val="00E449E3"/>
    <w:rsid w:val="00E45A8C"/>
    <w:rsid w:val="00E45D80"/>
    <w:rsid w:val="00E45ED0"/>
    <w:rsid w:val="00E46261"/>
    <w:rsid w:val="00E466B3"/>
    <w:rsid w:val="00E472F8"/>
    <w:rsid w:val="00E477D0"/>
    <w:rsid w:val="00E47853"/>
    <w:rsid w:val="00E4785F"/>
    <w:rsid w:val="00E478C6"/>
    <w:rsid w:val="00E478D1"/>
    <w:rsid w:val="00E47B12"/>
    <w:rsid w:val="00E47E8C"/>
    <w:rsid w:val="00E50DF6"/>
    <w:rsid w:val="00E5118C"/>
    <w:rsid w:val="00E52F6A"/>
    <w:rsid w:val="00E53B6F"/>
    <w:rsid w:val="00E53CD0"/>
    <w:rsid w:val="00E54A2B"/>
    <w:rsid w:val="00E554E3"/>
    <w:rsid w:val="00E567A6"/>
    <w:rsid w:val="00E57800"/>
    <w:rsid w:val="00E606BD"/>
    <w:rsid w:val="00E61228"/>
    <w:rsid w:val="00E616FE"/>
    <w:rsid w:val="00E61DD5"/>
    <w:rsid w:val="00E627D7"/>
    <w:rsid w:val="00E63CCC"/>
    <w:rsid w:val="00E645E1"/>
    <w:rsid w:val="00E64601"/>
    <w:rsid w:val="00E64C88"/>
    <w:rsid w:val="00E65106"/>
    <w:rsid w:val="00E66568"/>
    <w:rsid w:val="00E67753"/>
    <w:rsid w:val="00E678C2"/>
    <w:rsid w:val="00E67B5B"/>
    <w:rsid w:val="00E71262"/>
    <w:rsid w:val="00E71BC9"/>
    <w:rsid w:val="00E71BF8"/>
    <w:rsid w:val="00E72022"/>
    <w:rsid w:val="00E72074"/>
    <w:rsid w:val="00E72EF7"/>
    <w:rsid w:val="00E73437"/>
    <w:rsid w:val="00E736BE"/>
    <w:rsid w:val="00E75D21"/>
    <w:rsid w:val="00E75D8B"/>
    <w:rsid w:val="00E76D49"/>
    <w:rsid w:val="00E771BF"/>
    <w:rsid w:val="00E77B35"/>
    <w:rsid w:val="00E80414"/>
    <w:rsid w:val="00E8142B"/>
    <w:rsid w:val="00E8351C"/>
    <w:rsid w:val="00E839A5"/>
    <w:rsid w:val="00E83DA2"/>
    <w:rsid w:val="00E858CF"/>
    <w:rsid w:val="00E85A46"/>
    <w:rsid w:val="00E862C9"/>
    <w:rsid w:val="00E86A6B"/>
    <w:rsid w:val="00E86AAA"/>
    <w:rsid w:val="00E86C97"/>
    <w:rsid w:val="00E8779E"/>
    <w:rsid w:val="00E878AC"/>
    <w:rsid w:val="00E87F28"/>
    <w:rsid w:val="00E91547"/>
    <w:rsid w:val="00E91741"/>
    <w:rsid w:val="00E919E2"/>
    <w:rsid w:val="00E9205A"/>
    <w:rsid w:val="00E925CD"/>
    <w:rsid w:val="00E9268F"/>
    <w:rsid w:val="00E92700"/>
    <w:rsid w:val="00E92B79"/>
    <w:rsid w:val="00E92B96"/>
    <w:rsid w:val="00E938A8"/>
    <w:rsid w:val="00E93993"/>
    <w:rsid w:val="00E93AF6"/>
    <w:rsid w:val="00E945A6"/>
    <w:rsid w:val="00E947D4"/>
    <w:rsid w:val="00E94E36"/>
    <w:rsid w:val="00E961BB"/>
    <w:rsid w:val="00E965C5"/>
    <w:rsid w:val="00E96A3A"/>
    <w:rsid w:val="00E96CEC"/>
    <w:rsid w:val="00E97402"/>
    <w:rsid w:val="00E97885"/>
    <w:rsid w:val="00E97B99"/>
    <w:rsid w:val="00EA03CE"/>
    <w:rsid w:val="00EA07A7"/>
    <w:rsid w:val="00EA0C98"/>
    <w:rsid w:val="00EA1C9F"/>
    <w:rsid w:val="00EA323D"/>
    <w:rsid w:val="00EA5D2B"/>
    <w:rsid w:val="00EA64C4"/>
    <w:rsid w:val="00EA6E38"/>
    <w:rsid w:val="00EA71E3"/>
    <w:rsid w:val="00EB0185"/>
    <w:rsid w:val="00EB174C"/>
    <w:rsid w:val="00EB2E9D"/>
    <w:rsid w:val="00EB3163"/>
    <w:rsid w:val="00EB337A"/>
    <w:rsid w:val="00EB3F92"/>
    <w:rsid w:val="00EB583F"/>
    <w:rsid w:val="00EB66BA"/>
    <w:rsid w:val="00EB6D13"/>
    <w:rsid w:val="00EB72B4"/>
    <w:rsid w:val="00EB7CD5"/>
    <w:rsid w:val="00EC0426"/>
    <w:rsid w:val="00EC0584"/>
    <w:rsid w:val="00EC088D"/>
    <w:rsid w:val="00EC14DD"/>
    <w:rsid w:val="00EC183D"/>
    <w:rsid w:val="00EC1D01"/>
    <w:rsid w:val="00EC2576"/>
    <w:rsid w:val="00EC2BC6"/>
    <w:rsid w:val="00EC3124"/>
    <w:rsid w:val="00EC3310"/>
    <w:rsid w:val="00EC35FA"/>
    <w:rsid w:val="00EC4CE7"/>
    <w:rsid w:val="00EC5961"/>
    <w:rsid w:val="00EC6200"/>
    <w:rsid w:val="00EC72E2"/>
    <w:rsid w:val="00EC7362"/>
    <w:rsid w:val="00ED1453"/>
    <w:rsid w:val="00ED1870"/>
    <w:rsid w:val="00ED1E42"/>
    <w:rsid w:val="00ED6054"/>
    <w:rsid w:val="00ED7FE3"/>
    <w:rsid w:val="00EE1093"/>
    <w:rsid w:val="00EE19B4"/>
    <w:rsid w:val="00EE318F"/>
    <w:rsid w:val="00EE3E00"/>
    <w:rsid w:val="00EE5CB5"/>
    <w:rsid w:val="00EE623F"/>
    <w:rsid w:val="00EE6C0F"/>
    <w:rsid w:val="00EE6FFC"/>
    <w:rsid w:val="00EE73A9"/>
    <w:rsid w:val="00EE78CD"/>
    <w:rsid w:val="00EE790B"/>
    <w:rsid w:val="00EE7C97"/>
    <w:rsid w:val="00EE7C98"/>
    <w:rsid w:val="00EF0951"/>
    <w:rsid w:val="00EF0D75"/>
    <w:rsid w:val="00EF10AC"/>
    <w:rsid w:val="00EF18DC"/>
    <w:rsid w:val="00EF38DE"/>
    <w:rsid w:val="00EF3A7B"/>
    <w:rsid w:val="00EF4504"/>
    <w:rsid w:val="00EF450A"/>
    <w:rsid w:val="00EF4701"/>
    <w:rsid w:val="00EF4994"/>
    <w:rsid w:val="00EF5520"/>
    <w:rsid w:val="00EF564E"/>
    <w:rsid w:val="00EF568B"/>
    <w:rsid w:val="00EF5765"/>
    <w:rsid w:val="00EF5EBC"/>
    <w:rsid w:val="00EF6D8F"/>
    <w:rsid w:val="00F003D1"/>
    <w:rsid w:val="00F0071B"/>
    <w:rsid w:val="00F00E0E"/>
    <w:rsid w:val="00F016CD"/>
    <w:rsid w:val="00F01959"/>
    <w:rsid w:val="00F02F9F"/>
    <w:rsid w:val="00F03FBD"/>
    <w:rsid w:val="00F03FFF"/>
    <w:rsid w:val="00F04C82"/>
    <w:rsid w:val="00F055CD"/>
    <w:rsid w:val="00F05BCF"/>
    <w:rsid w:val="00F10C84"/>
    <w:rsid w:val="00F11B54"/>
    <w:rsid w:val="00F1270B"/>
    <w:rsid w:val="00F1285B"/>
    <w:rsid w:val="00F133C2"/>
    <w:rsid w:val="00F1389F"/>
    <w:rsid w:val="00F141AA"/>
    <w:rsid w:val="00F143EC"/>
    <w:rsid w:val="00F16EEB"/>
    <w:rsid w:val="00F172EE"/>
    <w:rsid w:val="00F177B3"/>
    <w:rsid w:val="00F17AA3"/>
    <w:rsid w:val="00F20483"/>
    <w:rsid w:val="00F210DA"/>
    <w:rsid w:val="00F22198"/>
    <w:rsid w:val="00F226D2"/>
    <w:rsid w:val="00F23715"/>
    <w:rsid w:val="00F243E1"/>
    <w:rsid w:val="00F2499F"/>
    <w:rsid w:val="00F249FA"/>
    <w:rsid w:val="00F24E7B"/>
    <w:rsid w:val="00F25334"/>
    <w:rsid w:val="00F253BA"/>
    <w:rsid w:val="00F2554D"/>
    <w:rsid w:val="00F26B4F"/>
    <w:rsid w:val="00F273BF"/>
    <w:rsid w:val="00F278D0"/>
    <w:rsid w:val="00F3114A"/>
    <w:rsid w:val="00F313D9"/>
    <w:rsid w:val="00F31776"/>
    <w:rsid w:val="00F31A55"/>
    <w:rsid w:val="00F3346F"/>
    <w:rsid w:val="00F33AAD"/>
    <w:rsid w:val="00F33D49"/>
    <w:rsid w:val="00F33E5A"/>
    <w:rsid w:val="00F3481E"/>
    <w:rsid w:val="00F34930"/>
    <w:rsid w:val="00F349B8"/>
    <w:rsid w:val="00F34A1E"/>
    <w:rsid w:val="00F3625F"/>
    <w:rsid w:val="00F36D93"/>
    <w:rsid w:val="00F36F92"/>
    <w:rsid w:val="00F3715A"/>
    <w:rsid w:val="00F37837"/>
    <w:rsid w:val="00F41444"/>
    <w:rsid w:val="00F4187E"/>
    <w:rsid w:val="00F424EE"/>
    <w:rsid w:val="00F42F4B"/>
    <w:rsid w:val="00F43593"/>
    <w:rsid w:val="00F435F8"/>
    <w:rsid w:val="00F4365F"/>
    <w:rsid w:val="00F43DCB"/>
    <w:rsid w:val="00F44265"/>
    <w:rsid w:val="00F44C6C"/>
    <w:rsid w:val="00F44E91"/>
    <w:rsid w:val="00F46672"/>
    <w:rsid w:val="00F4714B"/>
    <w:rsid w:val="00F47C40"/>
    <w:rsid w:val="00F50832"/>
    <w:rsid w:val="00F509D0"/>
    <w:rsid w:val="00F51216"/>
    <w:rsid w:val="00F514D2"/>
    <w:rsid w:val="00F51598"/>
    <w:rsid w:val="00F52220"/>
    <w:rsid w:val="00F52CEC"/>
    <w:rsid w:val="00F54AC3"/>
    <w:rsid w:val="00F55C43"/>
    <w:rsid w:val="00F55D51"/>
    <w:rsid w:val="00F56B94"/>
    <w:rsid w:val="00F56C70"/>
    <w:rsid w:val="00F56FDA"/>
    <w:rsid w:val="00F570AA"/>
    <w:rsid w:val="00F577F6"/>
    <w:rsid w:val="00F57E53"/>
    <w:rsid w:val="00F605BF"/>
    <w:rsid w:val="00F60A87"/>
    <w:rsid w:val="00F612E9"/>
    <w:rsid w:val="00F61532"/>
    <w:rsid w:val="00F61A3B"/>
    <w:rsid w:val="00F62196"/>
    <w:rsid w:val="00F6274C"/>
    <w:rsid w:val="00F62D2A"/>
    <w:rsid w:val="00F633AC"/>
    <w:rsid w:val="00F643D6"/>
    <w:rsid w:val="00F64575"/>
    <w:rsid w:val="00F645C9"/>
    <w:rsid w:val="00F64FDC"/>
    <w:rsid w:val="00F65000"/>
    <w:rsid w:val="00F651B8"/>
    <w:rsid w:val="00F65266"/>
    <w:rsid w:val="00F65FE8"/>
    <w:rsid w:val="00F666E3"/>
    <w:rsid w:val="00F66859"/>
    <w:rsid w:val="00F672FA"/>
    <w:rsid w:val="00F67682"/>
    <w:rsid w:val="00F67750"/>
    <w:rsid w:val="00F67F35"/>
    <w:rsid w:val="00F706CA"/>
    <w:rsid w:val="00F70961"/>
    <w:rsid w:val="00F71E21"/>
    <w:rsid w:val="00F72052"/>
    <w:rsid w:val="00F723F9"/>
    <w:rsid w:val="00F730F8"/>
    <w:rsid w:val="00F73146"/>
    <w:rsid w:val="00F73188"/>
    <w:rsid w:val="00F73A69"/>
    <w:rsid w:val="00F7493E"/>
    <w:rsid w:val="00F751E1"/>
    <w:rsid w:val="00F76117"/>
    <w:rsid w:val="00F761FA"/>
    <w:rsid w:val="00F76333"/>
    <w:rsid w:val="00F7644F"/>
    <w:rsid w:val="00F7646E"/>
    <w:rsid w:val="00F773B1"/>
    <w:rsid w:val="00F81679"/>
    <w:rsid w:val="00F81795"/>
    <w:rsid w:val="00F82BA9"/>
    <w:rsid w:val="00F84F53"/>
    <w:rsid w:val="00F86663"/>
    <w:rsid w:val="00F874E2"/>
    <w:rsid w:val="00F87C30"/>
    <w:rsid w:val="00F87D23"/>
    <w:rsid w:val="00F9016A"/>
    <w:rsid w:val="00F90621"/>
    <w:rsid w:val="00F91423"/>
    <w:rsid w:val="00F92109"/>
    <w:rsid w:val="00F92832"/>
    <w:rsid w:val="00F92CDC"/>
    <w:rsid w:val="00F9344A"/>
    <w:rsid w:val="00F93BA7"/>
    <w:rsid w:val="00F9543A"/>
    <w:rsid w:val="00F96D3F"/>
    <w:rsid w:val="00F9722D"/>
    <w:rsid w:val="00F9734B"/>
    <w:rsid w:val="00F97CD3"/>
    <w:rsid w:val="00FA0511"/>
    <w:rsid w:val="00FA3146"/>
    <w:rsid w:val="00FA36ED"/>
    <w:rsid w:val="00FA3E79"/>
    <w:rsid w:val="00FA4227"/>
    <w:rsid w:val="00FA460D"/>
    <w:rsid w:val="00FA5BEE"/>
    <w:rsid w:val="00FA5CE9"/>
    <w:rsid w:val="00FA5DD1"/>
    <w:rsid w:val="00FA66E4"/>
    <w:rsid w:val="00FA687D"/>
    <w:rsid w:val="00FA75B8"/>
    <w:rsid w:val="00FA7706"/>
    <w:rsid w:val="00FA7B8D"/>
    <w:rsid w:val="00FB0DF3"/>
    <w:rsid w:val="00FB1AA6"/>
    <w:rsid w:val="00FB2070"/>
    <w:rsid w:val="00FB214D"/>
    <w:rsid w:val="00FB3610"/>
    <w:rsid w:val="00FB3A6A"/>
    <w:rsid w:val="00FB3BD6"/>
    <w:rsid w:val="00FB3DAC"/>
    <w:rsid w:val="00FB47D0"/>
    <w:rsid w:val="00FB4C48"/>
    <w:rsid w:val="00FB546C"/>
    <w:rsid w:val="00FB69DA"/>
    <w:rsid w:val="00FB6F3A"/>
    <w:rsid w:val="00FB71A3"/>
    <w:rsid w:val="00FC0CEF"/>
    <w:rsid w:val="00FC219B"/>
    <w:rsid w:val="00FC2265"/>
    <w:rsid w:val="00FC28E6"/>
    <w:rsid w:val="00FC2949"/>
    <w:rsid w:val="00FC3132"/>
    <w:rsid w:val="00FC3375"/>
    <w:rsid w:val="00FC4D02"/>
    <w:rsid w:val="00FC6C30"/>
    <w:rsid w:val="00FC7AAE"/>
    <w:rsid w:val="00FD0BB5"/>
    <w:rsid w:val="00FD0BEE"/>
    <w:rsid w:val="00FD0FC8"/>
    <w:rsid w:val="00FD17FC"/>
    <w:rsid w:val="00FD1857"/>
    <w:rsid w:val="00FD1FA0"/>
    <w:rsid w:val="00FD347F"/>
    <w:rsid w:val="00FD3F54"/>
    <w:rsid w:val="00FD3F65"/>
    <w:rsid w:val="00FD436A"/>
    <w:rsid w:val="00FD4EE4"/>
    <w:rsid w:val="00FD5237"/>
    <w:rsid w:val="00FD5CFD"/>
    <w:rsid w:val="00FD7623"/>
    <w:rsid w:val="00FD7D34"/>
    <w:rsid w:val="00FE1DE4"/>
    <w:rsid w:val="00FE418C"/>
    <w:rsid w:val="00FE4772"/>
    <w:rsid w:val="00FE49D6"/>
    <w:rsid w:val="00FE4A81"/>
    <w:rsid w:val="00FE517E"/>
    <w:rsid w:val="00FE77BD"/>
    <w:rsid w:val="00FF08AC"/>
    <w:rsid w:val="00FF149C"/>
    <w:rsid w:val="00FF1646"/>
    <w:rsid w:val="00FF1D25"/>
    <w:rsid w:val="00FF2EED"/>
    <w:rsid w:val="00FF334E"/>
    <w:rsid w:val="00FF3384"/>
    <w:rsid w:val="00FF410D"/>
    <w:rsid w:val="00FF436F"/>
    <w:rsid w:val="00FF517A"/>
    <w:rsid w:val="00FF6063"/>
    <w:rsid w:val="00FF6434"/>
    <w:rsid w:val="00FF649D"/>
    <w:rsid w:val="00FF749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ithub.com/wwdxds/BeefN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athworks.com/help/nnet/ug/train-and-apply-multilayer-neural-networks.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wunderground.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en.wikipedia.org/wiki/Generic_programming"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wwdxd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A04B1-22F1-49BA-8409-6B83894F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8</Pages>
  <Words>4819</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32224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Wenduo Wang</cp:lastModifiedBy>
  <cp:revision>546</cp:revision>
  <cp:lastPrinted>2014-12-15T21:49:00Z</cp:lastPrinted>
  <dcterms:created xsi:type="dcterms:W3CDTF">2014-12-15T21:44:00Z</dcterms:created>
  <dcterms:modified xsi:type="dcterms:W3CDTF">2014-12-27T20:33:00Z</dcterms:modified>
</cp:coreProperties>
</file>