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F97CD3" w:rsidRDefault="00E97402">
      <w:pPr>
        <w:pStyle w:val="Text"/>
        <w:ind w:firstLine="0"/>
        <w:rPr>
          <w:sz w:val="18"/>
          <w:szCs w:val="18"/>
        </w:rPr>
      </w:pPr>
      <w:r w:rsidRPr="00F97CD3">
        <w:rPr>
          <w:sz w:val="18"/>
          <w:szCs w:val="18"/>
        </w:rPr>
        <w:footnoteReference w:customMarkFollows="1" w:id="1"/>
        <w:sym w:font="Symbol" w:char="F020"/>
      </w:r>
    </w:p>
    <w:p w14:paraId="1F068198" w14:textId="24A8F634" w:rsidR="00E97402" w:rsidRPr="00F97CD3" w:rsidRDefault="00E956A5" w:rsidP="00E956A5">
      <w:pPr>
        <w:pStyle w:val="Title"/>
        <w:framePr w:wrap="notBeside"/>
        <w:rPr>
          <w:lang w:eastAsia="zh-CN"/>
        </w:rPr>
      </w:pPr>
      <w:r w:rsidRPr="00D22547">
        <w:rPr>
          <w:rFonts w:hint="eastAsia"/>
          <w:lang w:eastAsia="zh-CN"/>
        </w:rPr>
        <w:t xml:space="preserve">A </w:t>
      </w:r>
      <w:r w:rsidRPr="00D22547">
        <w:rPr>
          <w:lang w:eastAsia="zh-CN"/>
        </w:rPr>
        <w:t xml:space="preserve">Computational Framework for </w:t>
      </w:r>
      <w:r w:rsidR="00853B93">
        <w:rPr>
          <w:lang w:eastAsia="zh-CN"/>
        </w:rPr>
        <w:t xml:space="preserve">Efficient </w:t>
      </w:r>
      <w:r w:rsidRPr="00D22547">
        <w:rPr>
          <w:lang w:eastAsia="zh-CN"/>
        </w:rPr>
        <w:t xml:space="preserve">Implementation of </w:t>
      </w:r>
      <w:r w:rsidR="008A7F9E">
        <w:rPr>
          <w:rFonts w:hint="eastAsia"/>
          <w:lang w:eastAsia="zh-CN"/>
        </w:rPr>
        <w:t>Neural Networks</w:t>
      </w:r>
      <w:r w:rsidR="008A7F9E">
        <w:rPr>
          <w:lang w:eastAsia="zh-CN"/>
        </w:rPr>
        <w:t xml:space="preserve"> on</w:t>
      </w:r>
      <w:r w:rsidR="008A7F9E">
        <w:rPr>
          <w:lang w:eastAsia="zh-CN"/>
        </w:rPr>
        <w:br/>
      </w:r>
      <w:r w:rsidRPr="00D22547">
        <w:rPr>
          <w:lang w:eastAsia="zh-CN"/>
        </w:rPr>
        <w:t>Multi</w:t>
      </w:r>
      <w:r w:rsidR="008A7F9E">
        <w:rPr>
          <w:lang w:eastAsia="zh-CN"/>
        </w:rPr>
        <w:t>-C</w:t>
      </w:r>
      <w:r w:rsidRPr="00D22547">
        <w:rPr>
          <w:lang w:eastAsia="zh-CN"/>
        </w:rPr>
        <w:t>ore Machines</w:t>
      </w:r>
    </w:p>
    <w:p w14:paraId="57A655BF" w14:textId="1E33EAC0" w:rsidR="00E97402" w:rsidRPr="00F97CD3" w:rsidRDefault="00F706CA">
      <w:pPr>
        <w:pStyle w:val="Authors"/>
        <w:framePr w:wrap="notBeside"/>
        <w:rPr>
          <w:lang w:eastAsia="zh-CN"/>
        </w:rPr>
      </w:pPr>
      <w:r w:rsidRPr="00F97CD3">
        <w:rPr>
          <w:rFonts w:hint="eastAsia"/>
          <w:lang w:eastAsia="zh-CN"/>
        </w:rPr>
        <w:t>Wenduo Wang</w:t>
      </w:r>
      <w:r w:rsidR="00392DBA" w:rsidRPr="00F97CD3">
        <w:t xml:space="preserve">, </w:t>
      </w:r>
      <w:r w:rsidRPr="00F97CD3">
        <w:rPr>
          <w:rFonts w:hint="eastAsia"/>
          <w:i/>
          <w:lang w:eastAsia="zh-CN"/>
        </w:rPr>
        <w:t>University of Michigan-Dearborn</w:t>
      </w:r>
      <w:r w:rsidR="002079FA" w:rsidRPr="00F97CD3">
        <w:rPr>
          <w:i/>
          <w:lang w:eastAsia="zh-CN"/>
        </w:rPr>
        <w:br/>
      </w:r>
      <w:r w:rsidR="002079FA" w:rsidRPr="00F97CD3">
        <w:rPr>
          <w:lang w:eastAsia="zh-CN"/>
        </w:rPr>
        <w:t>Yi Murphey,</w:t>
      </w:r>
      <w:r w:rsidR="002079FA" w:rsidRPr="00F97CD3">
        <w:rPr>
          <w:i/>
          <w:lang w:eastAsia="zh-CN"/>
        </w:rPr>
        <w:t xml:space="preserve"> University of Michigan-Dearborn</w:t>
      </w:r>
    </w:p>
    <w:p w14:paraId="24A11A42" w14:textId="531B00C6" w:rsidR="004C6C99" w:rsidRPr="00F6208E" w:rsidRDefault="00E97402" w:rsidP="00CF03DD">
      <w:pPr>
        <w:pStyle w:val="Abstract"/>
      </w:pPr>
      <w:r w:rsidRPr="00F97CD3">
        <w:rPr>
          <w:i/>
          <w:iCs/>
        </w:rPr>
        <w:t>Abstract</w:t>
      </w:r>
      <w:r w:rsidR="00307088" w:rsidRPr="00F97CD3">
        <w:t>—</w:t>
      </w:r>
      <w:proofErr w:type="gramStart"/>
      <w:r w:rsidR="00E956A5" w:rsidRPr="0044049B">
        <w:t>This</w:t>
      </w:r>
      <w:proofErr w:type="gramEnd"/>
      <w:r w:rsidR="00E956A5" w:rsidRPr="0044049B">
        <w:t xml:space="preserve"> paper presents a computational framework, </w:t>
      </w:r>
      <w:r w:rsidR="00853B93" w:rsidRPr="0044049B">
        <w:t xml:space="preserve">GPNN, for efficient </w:t>
      </w:r>
      <w:r w:rsidR="00E956A5" w:rsidRPr="0044049B">
        <w:t xml:space="preserve">implementation of Back-Propagation based neural </w:t>
      </w:r>
      <w:r w:rsidR="00060AD9">
        <w:t>learning algorithms running</w:t>
      </w:r>
      <w:r w:rsidR="00E956A5" w:rsidRPr="0044049B">
        <w:t xml:space="preserve"> on </w:t>
      </w:r>
      <w:r w:rsidR="00BC53A2" w:rsidRPr="0044049B">
        <w:t xml:space="preserve">multicore machines. </w:t>
      </w:r>
      <w:r w:rsidR="00060AD9">
        <w:t xml:space="preserve"> </w:t>
      </w:r>
      <w:r w:rsidR="00BC53A2" w:rsidRPr="0044049B">
        <w:t xml:space="preserve">GPNN has three </w:t>
      </w:r>
      <w:r w:rsidR="00BC53A2" w:rsidRPr="00057801">
        <w:t xml:space="preserve">components, </w:t>
      </w:r>
      <w:r w:rsidR="00E31935">
        <w:t>p</w:t>
      </w:r>
      <w:r w:rsidR="00BC53A2" w:rsidRPr="00057801">
        <w:t xml:space="preserve">arallelization of </w:t>
      </w:r>
      <w:r w:rsidR="00E31935">
        <w:rPr>
          <w:iCs/>
        </w:rPr>
        <w:t>neural l</w:t>
      </w:r>
      <w:r w:rsidR="00057801" w:rsidRPr="00D83317">
        <w:rPr>
          <w:iCs/>
        </w:rPr>
        <w:t>earning</w:t>
      </w:r>
      <w:r w:rsidR="00057801">
        <w:rPr>
          <w:iCs/>
        </w:rPr>
        <w:t xml:space="preserve">, </w:t>
      </w:r>
      <w:r w:rsidR="00E31935">
        <w:t>a</w:t>
      </w:r>
      <w:r w:rsidR="00057801" w:rsidRPr="0053084B">
        <w:t xml:space="preserve">bstraction </w:t>
      </w:r>
      <w:r w:rsidR="00E31935">
        <w:t>of network c</w:t>
      </w:r>
      <w:r w:rsidR="00057801" w:rsidRPr="0053084B">
        <w:t>omponents, and</w:t>
      </w:r>
      <w:r w:rsidR="00057801" w:rsidRPr="0053084B">
        <w:rPr>
          <w:rFonts w:hint="eastAsia"/>
          <w:lang w:eastAsia="zh-CN"/>
        </w:rPr>
        <w:t xml:space="preserve"> </w:t>
      </w:r>
      <w:r w:rsidR="00E31935">
        <w:rPr>
          <w:rFonts w:hint="eastAsia"/>
          <w:iCs/>
        </w:rPr>
        <w:t>c</w:t>
      </w:r>
      <w:r w:rsidR="00E848B0">
        <w:rPr>
          <w:rFonts w:hint="eastAsia"/>
          <w:iCs/>
        </w:rPr>
        <w:t>ompile-</w:t>
      </w:r>
      <w:r w:rsidR="00E31935">
        <w:rPr>
          <w:iCs/>
        </w:rPr>
        <w:t>t</w:t>
      </w:r>
      <w:r w:rsidR="00057801" w:rsidRPr="0053084B">
        <w:rPr>
          <w:rFonts w:hint="eastAsia"/>
          <w:iCs/>
        </w:rPr>
        <w:t xml:space="preserve">ime </w:t>
      </w:r>
      <w:r w:rsidR="00E31935">
        <w:rPr>
          <w:iCs/>
        </w:rPr>
        <w:t>g</w:t>
      </w:r>
      <w:r w:rsidR="00057801" w:rsidRPr="0053084B">
        <w:rPr>
          <w:iCs/>
        </w:rPr>
        <w:t>eneralization</w:t>
      </w:r>
      <w:r w:rsidR="00057801">
        <w:rPr>
          <w:iCs/>
        </w:rPr>
        <w:t xml:space="preserve">.  </w:t>
      </w:r>
      <w:r w:rsidR="004D3E84">
        <w:rPr>
          <w:lang w:eastAsia="zh-CN"/>
        </w:rPr>
        <w:t xml:space="preserve">The parallelization component decomposes the back-propagation learning algorithm into two stages, forward propagation and back-propagation. </w:t>
      </w:r>
      <w:r w:rsidR="00E848B0">
        <w:rPr>
          <w:lang w:eastAsia="zh-CN"/>
        </w:rPr>
        <w:t xml:space="preserve"> </w:t>
      </w:r>
      <w:r w:rsidR="004D3E84">
        <w:rPr>
          <w:lang w:eastAsia="zh-CN"/>
        </w:rPr>
        <w:t>During the forward propagation, training data are partitioned and distributed to K-threads</w:t>
      </w:r>
      <w:r w:rsidR="00E848B0">
        <w:rPr>
          <w:lang w:eastAsia="zh-CN"/>
        </w:rPr>
        <w:t xml:space="preserve">, </w:t>
      </w:r>
      <w:r w:rsidR="00E848B0">
        <w:t>which run simultaneously multiple images of a neural network system on a</w:t>
      </w:r>
      <w:r w:rsidR="00E848B0" w:rsidRPr="0044049B">
        <w:t xml:space="preserve"> multi</w:t>
      </w:r>
      <w:r w:rsidR="008A7F9E">
        <w:t>-</w:t>
      </w:r>
      <w:r w:rsidR="00E848B0" w:rsidRPr="0044049B">
        <w:t>core</w:t>
      </w:r>
      <w:r w:rsidR="00E848B0">
        <w:t xml:space="preserve"> machine</w:t>
      </w:r>
      <w:r w:rsidR="004D3E84">
        <w:rPr>
          <w:lang w:eastAsia="zh-CN"/>
        </w:rPr>
        <w:t>. The back-propagation process, which runs on a single thread, collects the errors generated from the K-threads and uses it to update weight</w:t>
      </w:r>
      <w:r w:rsidR="00E848B0">
        <w:rPr>
          <w:lang w:eastAsia="zh-CN"/>
        </w:rPr>
        <w:t>s</w:t>
      </w:r>
      <w:r w:rsidR="004D3E84">
        <w:rPr>
          <w:lang w:eastAsia="zh-CN"/>
        </w:rPr>
        <w:t xml:space="preserve">.  </w:t>
      </w:r>
      <w:r w:rsidR="00ED3273" w:rsidRPr="0044049B">
        <w:t xml:space="preserve">The abstraction component models input, bias, weight, and neuron as </w:t>
      </w:r>
      <w:r w:rsidR="00E848B0">
        <w:t xml:space="preserve">abstract </w:t>
      </w:r>
      <w:r w:rsidR="00ED3273" w:rsidRPr="0044049B">
        <w:t>nodes</w:t>
      </w:r>
      <w:r w:rsidR="00E848B0">
        <w:t xml:space="preserve"> and abstract layers.</w:t>
      </w:r>
      <w:r w:rsidR="00882AD6">
        <w:t xml:space="preserve"> </w:t>
      </w:r>
      <w:r w:rsidR="00060AD9">
        <w:t xml:space="preserve"> The </w:t>
      </w:r>
      <w:r w:rsidR="00E31935">
        <w:rPr>
          <w:rFonts w:hint="eastAsia"/>
          <w:lang w:eastAsia="zh-CN"/>
        </w:rPr>
        <w:t>compile</w:t>
      </w:r>
      <w:r w:rsidR="00E31935">
        <w:rPr>
          <w:lang w:eastAsia="zh-CN"/>
        </w:rPr>
        <w:t>r</w:t>
      </w:r>
      <w:r w:rsidR="00E31935">
        <w:rPr>
          <w:rFonts w:hint="eastAsia"/>
          <w:lang w:eastAsia="zh-CN"/>
        </w:rPr>
        <w:t>-time g</w:t>
      </w:r>
      <w:r w:rsidR="00060AD9" w:rsidRPr="00F97CD3">
        <w:rPr>
          <w:lang w:eastAsia="zh-CN"/>
        </w:rPr>
        <w:t>eneralization</w:t>
      </w:r>
      <w:r w:rsidR="00060AD9">
        <w:rPr>
          <w:lang w:eastAsia="zh-CN"/>
        </w:rPr>
        <w:t xml:space="preserve"> component uses </w:t>
      </w:r>
      <w:r w:rsidR="00986018">
        <w:rPr>
          <w:lang w:eastAsia="zh-CN"/>
        </w:rPr>
        <w:t xml:space="preserve">a </w:t>
      </w:r>
      <w:r w:rsidR="00060AD9">
        <w:rPr>
          <w:lang w:eastAsia="zh-CN"/>
        </w:rPr>
        <w:t xml:space="preserve">generic programming technique to make neural network components </w:t>
      </w:r>
      <w:r w:rsidR="00CF03DD">
        <w:rPr>
          <w:iCs/>
        </w:rPr>
        <w:t xml:space="preserve">instantiated at compiler time, which further reduces execution time. </w:t>
      </w:r>
      <w:r w:rsidR="00B32435" w:rsidRPr="00B32435">
        <w:t xml:space="preserve">Together these computational components </w:t>
      </w:r>
      <w:r w:rsidR="003E08B7">
        <w:t>make</w:t>
      </w:r>
      <w:r w:rsidR="00B32435" w:rsidRPr="00B32435">
        <w:t xml:space="preserve"> </w:t>
      </w:r>
      <w:r w:rsidR="003E08B7">
        <w:t xml:space="preserve">GPNN </w:t>
      </w:r>
      <w:r w:rsidR="00B32435">
        <w:t xml:space="preserve">an efficient framework </w:t>
      </w:r>
      <w:r w:rsidR="00B32435" w:rsidRPr="00B32435">
        <w:t>for fast implementation of back-propagation based neural learning algorithms,</w:t>
      </w:r>
      <w:r w:rsidR="00B32435">
        <w:t xml:space="preserve"> and</w:t>
      </w:r>
      <w:r w:rsidR="00B32435" w:rsidRPr="00B32435">
        <w:t xml:space="preserve"> </w:t>
      </w:r>
      <w:r w:rsidR="00B32435">
        <w:t xml:space="preserve">providing </w:t>
      </w:r>
      <w:r w:rsidR="00B32435" w:rsidRPr="00B32435">
        <w:t xml:space="preserve">flexibility and reusability for </w:t>
      </w:r>
      <w:r w:rsidR="003E08B7">
        <w:t xml:space="preserve">modifying </w:t>
      </w:r>
      <w:r w:rsidR="00B32435" w:rsidRPr="00B32435">
        <w:t xml:space="preserve">neural </w:t>
      </w:r>
      <w:r w:rsidR="00B32435">
        <w:t>network topologies</w:t>
      </w:r>
      <w:r w:rsidR="00B32435">
        <w:rPr>
          <w:rFonts w:hint="eastAsia"/>
        </w:rPr>
        <w:t>.</w:t>
      </w:r>
      <w:r w:rsidR="00B32435">
        <w:t xml:space="preserve">  </w:t>
      </w:r>
      <w:r w:rsidR="00E956A5" w:rsidRPr="0044049B">
        <w:t xml:space="preserve">The </w:t>
      </w:r>
      <w:r w:rsidR="00B73477" w:rsidRPr="0044049B">
        <w:t xml:space="preserve">GPNN was applied to </w:t>
      </w:r>
      <w:r w:rsidR="00E956A5" w:rsidRPr="0044049B">
        <w:t xml:space="preserve">four different neural learning algorithms, </w:t>
      </w:r>
      <w:r w:rsidR="009923AD">
        <w:rPr>
          <w:iCs/>
        </w:rPr>
        <w:t>c</w:t>
      </w:r>
      <w:r w:rsidR="00E956A5" w:rsidRPr="00057801">
        <w:rPr>
          <w:iCs/>
        </w:rPr>
        <w:t xml:space="preserve">lassic </w:t>
      </w:r>
      <w:r w:rsidR="009923AD">
        <w:rPr>
          <w:iCs/>
        </w:rPr>
        <w:t>b</w:t>
      </w:r>
      <w:r w:rsidR="00E956A5" w:rsidRPr="00057801">
        <w:rPr>
          <w:iCs/>
        </w:rPr>
        <w:t>ack-</w:t>
      </w:r>
      <w:r w:rsidR="009923AD">
        <w:rPr>
          <w:iCs/>
        </w:rPr>
        <w:t>p</w:t>
      </w:r>
      <w:r w:rsidR="00E956A5" w:rsidRPr="00057801">
        <w:rPr>
          <w:iCs/>
        </w:rPr>
        <w:t xml:space="preserve">ropagation (BP), </w:t>
      </w:r>
      <w:r w:rsidR="009923AD">
        <w:rPr>
          <w:iCs/>
        </w:rPr>
        <w:t>q</w:t>
      </w:r>
      <w:r w:rsidR="00E956A5" w:rsidRPr="00057801">
        <w:rPr>
          <w:iCs/>
        </w:rPr>
        <w:t xml:space="preserve">uick </w:t>
      </w:r>
      <w:r w:rsidR="009923AD">
        <w:rPr>
          <w:iCs/>
        </w:rPr>
        <w:t>p</w:t>
      </w:r>
      <w:r w:rsidR="00E956A5" w:rsidRPr="00057801">
        <w:rPr>
          <w:iCs/>
        </w:rPr>
        <w:t xml:space="preserve">ropagation (QP), </w:t>
      </w:r>
      <w:r w:rsidR="009923AD">
        <w:rPr>
          <w:iCs/>
        </w:rPr>
        <w:t>r</w:t>
      </w:r>
      <w:r w:rsidR="00E956A5" w:rsidRPr="00057801">
        <w:rPr>
          <w:iCs/>
        </w:rPr>
        <w:t xml:space="preserve">esilient </w:t>
      </w:r>
      <w:r w:rsidR="009923AD">
        <w:rPr>
          <w:iCs/>
        </w:rPr>
        <w:t>p</w:t>
      </w:r>
      <w:r w:rsidR="00E956A5" w:rsidRPr="00057801">
        <w:rPr>
          <w:iCs/>
        </w:rPr>
        <w:t>ropagation (RP) and Lev</w:t>
      </w:r>
      <w:r w:rsidR="00B73477" w:rsidRPr="00057801">
        <w:rPr>
          <w:iCs/>
        </w:rPr>
        <w:t xml:space="preserve">enberg-Marquardt </w:t>
      </w:r>
      <w:r w:rsidR="005033AC" w:rsidRPr="00057801">
        <w:rPr>
          <w:iCs/>
        </w:rPr>
        <w:t>(LM)</w:t>
      </w:r>
      <w:r w:rsidR="005033AC">
        <w:rPr>
          <w:iCs/>
        </w:rPr>
        <w:t xml:space="preserve"> </w:t>
      </w:r>
      <w:r w:rsidR="009923AD">
        <w:rPr>
          <w:iCs/>
        </w:rPr>
        <w:t>a</w:t>
      </w:r>
      <w:r w:rsidR="00B73477" w:rsidRPr="00057801">
        <w:rPr>
          <w:iCs/>
        </w:rPr>
        <w:t>lgorithm</w:t>
      </w:r>
      <w:r w:rsidR="00B32435">
        <w:rPr>
          <w:iCs/>
        </w:rPr>
        <w:t>.</w:t>
      </w:r>
      <w:r w:rsidR="00B73477" w:rsidRPr="00057801">
        <w:rPr>
          <w:iCs/>
        </w:rPr>
        <w:t xml:space="preserve"> </w:t>
      </w:r>
      <w:r w:rsidR="00B32435">
        <w:rPr>
          <w:iCs/>
        </w:rPr>
        <w:t>E</w:t>
      </w:r>
      <w:r w:rsidR="00E956A5" w:rsidRPr="00057801">
        <w:rPr>
          <w:iCs/>
        </w:rPr>
        <w:t xml:space="preserve">xperiments are conducted to evaluate the </w:t>
      </w:r>
      <w:r w:rsidR="00B73477" w:rsidRPr="00057801">
        <w:rPr>
          <w:iCs/>
        </w:rPr>
        <w:t>eff</w:t>
      </w:r>
      <w:r w:rsidR="000045D0">
        <w:rPr>
          <w:iCs/>
        </w:rPr>
        <w:t xml:space="preserve">ectiveness of GPNN, and results show that </w:t>
      </w:r>
      <w:r w:rsidR="00891ADC">
        <w:rPr>
          <w:lang w:eastAsia="zh-CN"/>
        </w:rPr>
        <w:t>the neural learning algorithms implemented in GPNN are more efficient than their respective functions provided by Matlab.</w:t>
      </w:r>
    </w:p>
    <w:p w14:paraId="2AD5107A" w14:textId="77777777" w:rsidR="00E97402" w:rsidRPr="00F97CD3" w:rsidRDefault="00E97402">
      <w:pPr>
        <w:rPr>
          <w:lang w:eastAsia="zh-CN"/>
        </w:rPr>
      </w:pPr>
    </w:p>
    <w:p w14:paraId="4AE5DCCE" w14:textId="3200024C" w:rsidR="00E97402" w:rsidRPr="00F97CD3" w:rsidRDefault="00E97402">
      <w:pPr>
        <w:pStyle w:val="IndexTerms"/>
      </w:pPr>
      <w:bookmarkStart w:id="0" w:name="PointTmp"/>
      <w:r w:rsidRPr="00F97CD3">
        <w:rPr>
          <w:i/>
          <w:iCs/>
        </w:rPr>
        <w:t>Index Terms</w:t>
      </w:r>
      <w:r w:rsidRPr="00F97CD3">
        <w:t>—</w:t>
      </w:r>
      <w:r w:rsidR="002F2356" w:rsidRPr="00F97CD3">
        <w:t>Back-Propagation, Neural Network, Parallel Computing</w:t>
      </w:r>
      <w:r w:rsidR="008B4027" w:rsidRPr="00F97CD3">
        <w:t xml:space="preserve">, </w:t>
      </w:r>
      <w:r w:rsidR="00DE497E">
        <w:t xml:space="preserve">Multi-Core Machine, </w:t>
      </w:r>
      <w:r w:rsidR="006679D9" w:rsidRPr="00F97CD3">
        <w:t>Generic</w:t>
      </w:r>
      <w:r w:rsidR="00F1270B" w:rsidRPr="00F97CD3">
        <w:t xml:space="preserve"> Programming</w:t>
      </w:r>
    </w:p>
    <w:bookmarkEnd w:id="0"/>
    <w:p w14:paraId="2D8960F6" w14:textId="129755E4" w:rsidR="00C518EF" w:rsidRPr="00F97CD3" w:rsidRDefault="0096364E">
      <w:pPr>
        <w:pStyle w:val="Heading1"/>
      </w:pPr>
      <w:r w:rsidRPr="00F97CD3">
        <w:t>Introduction</w:t>
      </w:r>
    </w:p>
    <w:p w14:paraId="5FE8BCCC" w14:textId="6025DFB9" w:rsidR="00E05AD8" w:rsidRDefault="00687FF2" w:rsidP="00E05AD8">
      <w:pPr>
        <w:pStyle w:val="IEEEPlainText"/>
        <w:rPr>
          <w:rStyle w:val="IEEEPlainTextChar"/>
        </w:rPr>
      </w:pPr>
      <w:r w:rsidRPr="00F97CD3">
        <w:rPr>
          <w:position w:val="-3"/>
          <w:sz w:val="56"/>
          <w:szCs w:val="56"/>
        </w:rPr>
        <w:t>A</w:t>
      </w:r>
      <w:proofErr w:type="spellStart"/>
      <w:r w:rsidR="00E05AD8" w:rsidRPr="00F97CD3">
        <w:rPr>
          <w:smallCaps/>
        </w:rPr>
        <w:t>rtificial</w:t>
      </w:r>
      <w:proofErr w:type="spellEnd"/>
      <w:r w:rsidR="00E05AD8" w:rsidRPr="00F97CD3">
        <w:t xml:space="preserve"> </w:t>
      </w:r>
      <w:r w:rsidR="00E05AD8" w:rsidRPr="00F97CD3">
        <w:rPr>
          <w:rStyle w:val="IEEEPlainTextChar"/>
        </w:rPr>
        <w:t xml:space="preserve">neural networks are widely used in </w:t>
      </w:r>
      <w:r w:rsidR="00986018">
        <w:rPr>
          <w:rStyle w:val="IEEEPlainTextChar"/>
        </w:rPr>
        <w:t xml:space="preserve">a </w:t>
      </w:r>
      <w:r w:rsidR="00E05AD8">
        <w:rPr>
          <w:rStyle w:val="IEEEPlainTextChar"/>
        </w:rPr>
        <w:t xml:space="preserve">wide range of </w:t>
      </w:r>
      <w:r w:rsidR="00E05AD8" w:rsidRPr="00F97CD3">
        <w:rPr>
          <w:rStyle w:val="IEEEPlainTextChar"/>
        </w:rPr>
        <w:t>research</w:t>
      </w:r>
      <w:r w:rsidR="00986018">
        <w:rPr>
          <w:rStyle w:val="IEEEPlainTextChar"/>
        </w:rPr>
        <w:t xml:space="preserve"> ar</w:t>
      </w:r>
      <w:r w:rsidR="00E05AD8">
        <w:rPr>
          <w:rStyle w:val="IEEEPlainTextChar"/>
        </w:rPr>
        <w:t>e</w:t>
      </w:r>
      <w:r w:rsidR="00986018">
        <w:rPr>
          <w:rStyle w:val="IEEEPlainTextChar"/>
        </w:rPr>
        <w:t>a</w:t>
      </w:r>
      <w:r w:rsidR="00E05AD8">
        <w:rPr>
          <w:rStyle w:val="IEEEPlainTextChar"/>
        </w:rPr>
        <w:t>s</w:t>
      </w:r>
      <w:r w:rsidR="00E05AD8" w:rsidRPr="00F97CD3">
        <w:rPr>
          <w:rStyle w:val="IEEEPlainTextChar"/>
        </w:rPr>
        <w:t xml:space="preserve"> and </w:t>
      </w:r>
      <w:r w:rsidR="00E05AD8">
        <w:rPr>
          <w:rStyle w:val="IEEEPlainTextChar"/>
        </w:rPr>
        <w:t xml:space="preserve">shown being effective in solving many </w:t>
      </w:r>
      <w:r w:rsidR="00E05AD8" w:rsidRPr="00F97CD3">
        <w:rPr>
          <w:rStyle w:val="IEEEPlainTextChar"/>
        </w:rPr>
        <w:t>application</w:t>
      </w:r>
      <w:r w:rsidR="00E05AD8">
        <w:rPr>
          <w:rStyle w:val="IEEEPlainTextChar"/>
        </w:rPr>
        <w:t>s</w:t>
      </w:r>
      <w:r w:rsidR="00E05AD8" w:rsidRPr="00F97CD3">
        <w:rPr>
          <w:rStyle w:val="IEEEPlainTextChar"/>
        </w:rPr>
        <w:t xml:space="preserve"> </w:t>
      </w:r>
      <w:r w:rsidR="00E05AD8">
        <w:rPr>
          <w:rStyle w:val="IEEEPlainTextChar"/>
        </w:rPr>
        <w:t>problems.  In recent years, many applications fac</w:t>
      </w:r>
      <w:r w:rsidR="00986018">
        <w:rPr>
          <w:rStyle w:val="IEEEPlainTextChar"/>
        </w:rPr>
        <w:t>e</w:t>
      </w:r>
      <w:r w:rsidR="00E05AD8">
        <w:rPr>
          <w:rStyle w:val="IEEEPlainTextChar"/>
        </w:rPr>
        <w:t xml:space="preserve"> the challenges of </w:t>
      </w:r>
      <w:r w:rsidR="00986018">
        <w:rPr>
          <w:rStyle w:val="IEEEPlainTextChar"/>
        </w:rPr>
        <w:t xml:space="preserve">discovering and </w:t>
      </w:r>
      <w:r w:rsidR="00E05AD8">
        <w:rPr>
          <w:rStyle w:val="IEEEPlainTextChar"/>
        </w:rPr>
        <w:t>extracting knowledge from large and complex data</w:t>
      </w:r>
      <w:r w:rsidR="00986018">
        <w:t>.</w:t>
      </w:r>
      <w:r w:rsidR="00E05AD8">
        <w:t xml:space="preserve"> </w:t>
      </w:r>
      <w:r w:rsidR="00E05AD8">
        <w:rPr>
          <w:rStyle w:val="IEEEPlainTextChar"/>
        </w:rPr>
        <w:t xml:space="preserve"> However, as pointed by many researchers, our current machine learning methodologies and software tool are not sufficient to handle the volume, variability, and velocity of big data [FaB13, LaJ12].   Computational efficient algorithms are key areas of research in dealing with big data.  The most noticeable software for processing big data is </w:t>
      </w:r>
      <w:r w:rsidR="00E05AD8" w:rsidRPr="000B5D66">
        <w:rPr>
          <w:bCs/>
        </w:rPr>
        <w:t>Apache Hadoop</w:t>
      </w:r>
      <w:r w:rsidR="00E05AD8">
        <w:t xml:space="preserve">, a set of algorithms for </w:t>
      </w:r>
      <w:r w:rsidR="00E05AD8" w:rsidRPr="000B5D66">
        <w:t>distributed storage</w:t>
      </w:r>
      <w:r w:rsidR="00E05AD8">
        <w:t xml:space="preserve"> and </w:t>
      </w:r>
      <w:r w:rsidR="00E05AD8" w:rsidRPr="000B5D66">
        <w:t>distributed processing</w:t>
      </w:r>
      <w:r w:rsidR="00E05AD8">
        <w:t xml:space="preserve"> of very large data sets on </w:t>
      </w:r>
      <w:r w:rsidR="00E05AD8" w:rsidRPr="000B5D66">
        <w:t>computer clusters</w:t>
      </w:r>
      <w:r w:rsidR="00E05AD8">
        <w:t xml:space="preserve"> built from </w:t>
      </w:r>
      <w:r w:rsidR="00E05AD8" w:rsidRPr="000B5D66">
        <w:t>commodity hardware</w:t>
      </w:r>
      <w:r w:rsidR="00E05AD8">
        <w:t>.  Hadoop was initially designed to focus on running massive</w:t>
      </w:r>
      <w:r w:rsidR="00E05AD8" w:rsidRPr="000B5D66">
        <w:t xml:space="preserve"> MapReduce jobs to process a web crawl. </w:t>
      </w:r>
      <w:r w:rsidR="00E05AD8">
        <w:t xml:space="preserve"> Recently Hadoop has been expanded to broad applications and ubiquitous usage, which has exposed some problems [</w:t>
      </w:r>
      <w:r w:rsidR="00FF50B1">
        <w:t>VMD13</w:t>
      </w:r>
      <w:r w:rsidR="00E05AD8">
        <w:t xml:space="preserve">].  </w:t>
      </w:r>
      <w:r w:rsidR="00986018">
        <w:t xml:space="preserve">There are also </w:t>
      </w:r>
      <w:bookmarkStart w:id="1" w:name="_GoBack"/>
      <w:bookmarkEnd w:id="1"/>
      <w:r w:rsidR="00986018">
        <w:t xml:space="preserve">research activities focusing on fast implementation of neural learning algorithms such as </w:t>
      </w:r>
      <w:r w:rsidR="00986018" w:rsidRPr="00F97CD3">
        <w:t xml:space="preserve">FANN, </w:t>
      </w:r>
      <w:proofErr w:type="spellStart"/>
      <w:r w:rsidR="00986018" w:rsidRPr="00F97CD3">
        <w:t>OpenNN</w:t>
      </w:r>
      <w:proofErr w:type="spellEnd"/>
      <w:r w:rsidR="00986018" w:rsidRPr="00F97CD3">
        <w:t xml:space="preserve"> and </w:t>
      </w:r>
      <w:proofErr w:type="spellStart"/>
      <w:r w:rsidR="00986018" w:rsidRPr="00F97CD3">
        <w:t>tnnlib</w:t>
      </w:r>
      <w:proofErr w:type="spellEnd"/>
      <w:r w:rsidR="00986018">
        <w:t xml:space="preserve"> [7, 9]</w:t>
      </w:r>
      <w:r w:rsidR="00986018" w:rsidRPr="00F97CD3">
        <w:t xml:space="preserve">, which take advantages of generic programming, algorithm and topology diversity </w:t>
      </w:r>
      <w:r w:rsidR="00953F16">
        <w:t>and</w:t>
      </w:r>
      <w:r w:rsidR="00986018" w:rsidRPr="00F97CD3">
        <w:t xml:space="preserve"> parallel execution.</w:t>
      </w:r>
      <w:r w:rsidR="00986018">
        <w:t xml:space="preserve"> </w:t>
      </w:r>
      <w:r w:rsidR="00E05AD8">
        <w:t>This research focuses on exploring the potential of using creative software technology to maximize parallel</w:t>
      </w:r>
      <w:r w:rsidR="00724D0D">
        <w:t>ism in</w:t>
      </w:r>
      <w:r w:rsidR="00E05AD8">
        <w:t xml:space="preserve"> implementation of back-propagation based neural learning algorithms, and create a programming environment that is efficient for </w:t>
      </w:r>
      <w:r w:rsidR="00724D0D">
        <w:t xml:space="preserve">research in </w:t>
      </w:r>
      <w:r w:rsidR="00E05AD8">
        <w:t xml:space="preserve">neural learning from big data, which has strong need for flexibility in making changes in neural network topology and </w:t>
      </w:r>
      <w:r w:rsidR="00724D0D">
        <w:t xml:space="preserve">optimizing </w:t>
      </w:r>
      <w:r w:rsidR="00E05AD8">
        <w:t xml:space="preserve">learning parameters used in back-propagation based neural networks </w:t>
      </w:r>
      <w:r w:rsidR="00724D0D">
        <w:t>through</w:t>
      </w:r>
      <w:r w:rsidR="00E05AD8">
        <w:t xml:space="preserve"> repeated experiments</w:t>
      </w:r>
      <w:r w:rsidR="00724D0D">
        <w:t xml:space="preserve"> on big data</w:t>
      </w:r>
      <w:r w:rsidR="00E05AD8">
        <w:t xml:space="preserve">.  </w:t>
      </w:r>
      <w:r w:rsidR="00E05AD8">
        <w:rPr>
          <w:rStyle w:val="IEEEPlainTextChar"/>
        </w:rPr>
        <w:t>Many important machine learning issues</w:t>
      </w:r>
      <w:r w:rsidR="00E05AD8" w:rsidRPr="00F97CD3">
        <w:rPr>
          <w:rStyle w:val="IEEEPlainTextChar"/>
        </w:rPr>
        <w:t>, for example, over</w:t>
      </w:r>
      <w:r w:rsidR="00E05AD8" w:rsidRPr="00F97CD3">
        <w:rPr>
          <w:rStyle w:val="IEEEPlainTextChar"/>
          <w:rFonts w:hint="eastAsia"/>
        </w:rPr>
        <w:t>-</w:t>
      </w:r>
      <w:r w:rsidR="00E05AD8" w:rsidRPr="00F97CD3">
        <w:rPr>
          <w:rStyle w:val="IEEEPlainTextChar"/>
        </w:rPr>
        <w:t xml:space="preserve">fitting, network size, memory space need </w:t>
      </w:r>
      <w:r w:rsidR="00E05AD8">
        <w:rPr>
          <w:rStyle w:val="IEEEPlainTextChar"/>
        </w:rPr>
        <w:t>for the end product, require the analysis of data generat</w:t>
      </w:r>
      <w:r w:rsidR="0062480C">
        <w:rPr>
          <w:rStyle w:val="IEEEPlainTextChar"/>
        </w:rPr>
        <w:t>ed from extensive experiments.</w:t>
      </w:r>
    </w:p>
    <w:p w14:paraId="72F112D9" w14:textId="17ABDF59" w:rsidR="008A5D88" w:rsidRDefault="00155F5B" w:rsidP="008A5D88">
      <w:pPr>
        <w:pStyle w:val="IEEEPlainText"/>
        <w:rPr>
          <w:rStyle w:val="IEEEPlainTextChar"/>
          <w:lang w:eastAsia="zh-CN"/>
        </w:rPr>
      </w:pPr>
      <w:r>
        <w:rPr>
          <w:rStyle w:val="IEEEPlainTextChar"/>
        </w:rPr>
        <w:t xml:space="preserve">In this paper, we present a computational framework, GPNN, designed for efficient implementation of the back-propagation based neural networks. The GPNN consists of three computational components, </w:t>
      </w:r>
      <w:r w:rsidR="004D3E84">
        <w:rPr>
          <w:iCs/>
        </w:rPr>
        <w:t>p</w:t>
      </w:r>
      <w:r w:rsidRPr="00E77BC9">
        <w:rPr>
          <w:rFonts w:hint="eastAsia"/>
          <w:iCs/>
        </w:rPr>
        <w:t>arallelization</w:t>
      </w:r>
      <w:r w:rsidR="004D3E84">
        <w:rPr>
          <w:iCs/>
        </w:rPr>
        <w:t xml:space="preserve"> of neural learning</w:t>
      </w:r>
      <w:r w:rsidRPr="00E77BC9">
        <w:rPr>
          <w:iCs/>
        </w:rPr>
        <w:t>,</w:t>
      </w:r>
      <w:r>
        <w:rPr>
          <w:i/>
          <w:iCs/>
        </w:rPr>
        <w:t xml:space="preserve"> </w:t>
      </w:r>
      <w:r>
        <w:rPr>
          <w:lang w:eastAsia="zh-CN"/>
        </w:rPr>
        <w:t>a</w:t>
      </w:r>
      <w:r w:rsidRPr="00F97CD3">
        <w:rPr>
          <w:lang w:eastAsia="zh-CN"/>
        </w:rPr>
        <w:t>bstraction</w:t>
      </w:r>
      <w:r>
        <w:rPr>
          <w:lang w:eastAsia="zh-CN"/>
        </w:rPr>
        <w:t xml:space="preserve"> of neural network components, and </w:t>
      </w:r>
      <w:r>
        <w:rPr>
          <w:rFonts w:hint="eastAsia"/>
          <w:lang w:eastAsia="zh-CN"/>
        </w:rPr>
        <w:t>compile-</w:t>
      </w:r>
      <w:r w:rsidR="004D3E84">
        <w:rPr>
          <w:lang w:eastAsia="zh-CN"/>
        </w:rPr>
        <w:t>t</w:t>
      </w:r>
      <w:r>
        <w:rPr>
          <w:rFonts w:hint="eastAsia"/>
          <w:lang w:eastAsia="zh-CN"/>
        </w:rPr>
        <w:t xml:space="preserve">ime </w:t>
      </w:r>
      <w:r w:rsidR="004D3E84">
        <w:rPr>
          <w:lang w:eastAsia="zh-CN"/>
        </w:rPr>
        <w:t>g</w:t>
      </w:r>
      <w:r w:rsidRPr="00F97CD3">
        <w:rPr>
          <w:lang w:eastAsia="zh-CN"/>
        </w:rPr>
        <w:t>eneralization</w:t>
      </w:r>
      <w:r>
        <w:rPr>
          <w:lang w:eastAsia="zh-CN"/>
        </w:rPr>
        <w:t xml:space="preserve">.  The parallelization component decomposes the back-propagation learning algorithm into two stages, forward propagation and back-propagation.  </w:t>
      </w:r>
      <w:r w:rsidR="00724D0D">
        <w:rPr>
          <w:lang w:eastAsia="zh-CN"/>
        </w:rPr>
        <w:t>During the forward propagation path, t</w:t>
      </w:r>
      <w:r>
        <w:rPr>
          <w:lang w:eastAsia="zh-CN"/>
        </w:rPr>
        <w:t xml:space="preserve">he training data are </w:t>
      </w:r>
      <w:r w:rsidR="00FB3B00">
        <w:rPr>
          <w:lang w:eastAsia="zh-CN"/>
        </w:rPr>
        <w:t xml:space="preserve">partitioned and distributed to </w:t>
      </w:r>
      <m:oMath>
        <m:r>
          <w:rPr>
            <w:rFonts w:ascii="Cambria Math" w:hAnsi="Cambria Math"/>
            <w:lang w:eastAsia="zh-CN"/>
          </w:rPr>
          <m:t>K</m:t>
        </m:r>
      </m:oMath>
      <w:r w:rsidR="00380E29">
        <w:rPr>
          <w:lang w:eastAsia="zh-CN"/>
        </w:rPr>
        <w:t xml:space="preserve"> </w:t>
      </w:r>
      <w:r>
        <w:rPr>
          <w:lang w:eastAsia="zh-CN"/>
        </w:rPr>
        <w:t xml:space="preserve">threads, </w:t>
      </w:r>
      <w:r w:rsidR="004D3E84">
        <w:rPr>
          <w:lang w:eastAsia="zh-CN"/>
        </w:rPr>
        <w:t xml:space="preserve">which </w:t>
      </w:r>
      <w:r>
        <w:rPr>
          <w:lang w:eastAsia="zh-CN"/>
        </w:rPr>
        <w:t xml:space="preserve">all have identical </w:t>
      </w:r>
      <w:r w:rsidR="004D3E84">
        <w:rPr>
          <w:lang w:eastAsia="zh-CN"/>
        </w:rPr>
        <w:t xml:space="preserve">images of the </w:t>
      </w:r>
      <w:r>
        <w:rPr>
          <w:lang w:eastAsia="zh-CN"/>
        </w:rPr>
        <w:t>neural network</w:t>
      </w:r>
      <w:r w:rsidR="004D3E84">
        <w:rPr>
          <w:lang w:eastAsia="zh-CN"/>
        </w:rPr>
        <w:t>.  The</w:t>
      </w:r>
      <w:r>
        <w:rPr>
          <w:lang w:eastAsia="zh-CN"/>
        </w:rPr>
        <w:t xml:space="preserve"> errors generated from the </w:t>
      </w:r>
      <m:oMath>
        <m:r>
          <w:rPr>
            <w:rFonts w:ascii="Cambria Math" w:hAnsi="Cambria Math"/>
            <w:lang w:eastAsia="zh-CN"/>
          </w:rPr>
          <m:t>K</m:t>
        </m:r>
      </m:oMath>
      <w:r w:rsidR="005D2FDD">
        <w:rPr>
          <w:lang w:eastAsia="zh-CN"/>
        </w:rPr>
        <w:t xml:space="preserve"> </w:t>
      </w:r>
      <w:r w:rsidR="00004F34">
        <w:rPr>
          <w:lang w:eastAsia="zh-CN"/>
        </w:rPr>
        <w:t xml:space="preserve">threads are </w:t>
      </w:r>
      <w:proofErr w:type="gramStart"/>
      <w:r>
        <w:rPr>
          <w:lang w:eastAsia="zh-CN"/>
        </w:rPr>
        <w:t>combined</w:t>
      </w:r>
      <w:proofErr w:type="gramEnd"/>
      <w:r>
        <w:rPr>
          <w:lang w:eastAsia="zh-CN"/>
        </w:rPr>
        <w:t xml:space="preserve"> and used for weight update </w:t>
      </w:r>
      <w:r w:rsidR="00724D0D">
        <w:rPr>
          <w:lang w:eastAsia="zh-CN"/>
        </w:rPr>
        <w:t>through the</w:t>
      </w:r>
      <w:r>
        <w:rPr>
          <w:lang w:eastAsia="zh-CN"/>
        </w:rPr>
        <w:t xml:space="preserve"> back-propagation, which is running on a single thread.  This parallelization technique </w:t>
      </w:r>
      <w:r w:rsidR="004D3E84">
        <w:rPr>
          <w:lang w:eastAsia="zh-CN"/>
        </w:rPr>
        <w:t xml:space="preserve">can </w:t>
      </w:r>
      <w:r>
        <w:rPr>
          <w:lang w:eastAsia="zh-CN"/>
        </w:rPr>
        <w:t xml:space="preserve">improve training time considerably when training data are big.  The abstraction component provides techniques for representing neural network </w:t>
      </w:r>
      <w:r>
        <w:rPr>
          <w:lang w:eastAsia="zh-CN"/>
        </w:rPr>
        <w:lastRenderedPageBreak/>
        <w:t xml:space="preserve">components </w:t>
      </w:r>
      <w:r w:rsidRPr="00F97CD3">
        <w:rPr>
          <w:lang w:eastAsia="zh-CN"/>
        </w:rPr>
        <w:t xml:space="preserve">input, bias, weight, neuron and target </w:t>
      </w:r>
      <w:r>
        <w:rPr>
          <w:lang w:eastAsia="zh-CN"/>
        </w:rPr>
        <w:t xml:space="preserve">in abstract nodes and abstract layers.  The abstraction process provides an efficient architecture for </w:t>
      </w:r>
      <w:r>
        <w:rPr>
          <w:rFonts w:hint="eastAsia"/>
          <w:lang w:eastAsia="zh-CN"/>
        </w:rPr>
        <w:t xml:space="preserve">implementing parallel </w:t>
      </w:r>
      <w:r>
        <w:rPr>
          <w:lang w:eastAsia="zh-CN"/>
        </w:rPr>
        <w:t>computation in neural learning</w:t>
      </w:r>
      <w:r w:rsidR="005C7A11">
        <w:rPr>
          <w:lang w:eastAsia="zh-CN"/>
        </w:rPr>
        <w:t>.  For example</w:t>
      </w:r>
      <w:r>
        <w:rPr>
          <w:rFonts w:hint="eastAsia"/>
          <w:lang w:eastAsia="zh-CN"/>
        </w:rPr>
        <w:t xml:space="preserve"> </w:t>
      </w:r>
      <w:r>
        <w:rPr>
          <w:lang w:eastAsia="zh-CN"/>
        </w:rPr>
        <w:t xml:space="preserve">since </w:t>
      </w:r>
      <w:r>
        <w:rPr>
          <w:rFonts w:hint="eastAsia"/>
          <w:lang w:eastAsia="zh-CN"/>
        </w:rPr>
        <w:t>weight</w:t>
      </w:r>
      <w:r w:rsidR="005C7A11">
        <w:rPr>
          <w:lang w:eastAsia="zh-CN"/>
        </w:rPr>
        <w:t>s are the only data needed in forward propagation</w:t>
      </w:r>
      <w:r w:rsidR="00C92306">
        <w:rPr>
          <w:lang w:eastAsia="zh-CN"/>
        </w:rPr>
        <w:t xml:space="preserve"> and,</w:t>
      </w:r>
      <w:r w:rsidR="005C7A11">
        <w:rPr>
          <w:lang w:eastAsia="zh-CN"/>
        </w:rPr>
        <w:t xml:space="preserve"> under </w:t>
      </w:r>
      <w:r w:rsidR="00C92306">
        <w:rPr>
          <w:lang w:eastAsia="zh-CN"/>
        </w:rPr>
        <w:t>the abstraction process, they</w:t>
      </w:r>
      <w:r w:rsidR="005C7A11">
        <w:rPr>
          <w:lang w:eastAsia="zh-CN"/>
        </w:rPr>
        <w:t xml:space="preserve"> are represented in separate abstract layer</w:t>
      </w:r>
      <w:r w:rsidR="005C7A11">
        <w:rPr>
          <w:rFonts w:hint="eastAsia"/>
          <w:lang w:eastAsia="zh-CN"/>
        </w:rPr>
        <w:t>s</w:t>
      </w:r>
      <w:r w:rsidR="005C7A11">
        <w:rPr>
          <w:lang w:eastAsia="zh-CN"/>
        </w:rPr>
        <w:t xml:space="preserve">, they can be </w:t>
      </w:r>
      <w:r w:rsidR="007730AA">
        <w:rPr>
          <w:lang w:eastAsia="zh-CN"/>
        </w:rPr>
        <w:t xml:space="preserve">easily </w:t>
      </w:r>
      <w:r w:rsidR="005C7A11">
        <w:rPr>
          <w:lang w:eastAsia="zh-CN"/>
        </w:rPr>
        <w:t xml:space="preserve">copied or shared among multiple threads as </w:t>
      </w:r>
      <w:r w:rsidR="005C7A11">
        <w:rPr>
          <w:rFonts w:hint="eastAsia"/>
          <w:lang w:eastAsia="zh-CN"/>
        </w:rPr>
        <w:t>network images</w:t>
      </w:r>
      <w:r w:rsidR="005C7A11">
        <w:rPr>
          <w:lang w:eastAsia="zh-CN"/>
        </w:rPr>
        <w:t>.</w:t>
      </w:r>
      <w:r w:rsidR="007730AA">
        <w:rPr>
          <w:lang w:eastAsia="zh-CN"/>
        </w:rPr>
        <w:t xml:space="preserve">  </w:t>
      </w:r>
      <w:r>
        <w:rPr>
          <w:rFonts w:hint="eastAsia"/>
          <w:lang w:eastAsia="zh-CN"/>
        </w:rPr>
        <w:t>The re</w:t>
      </w:r>
      <w:r>
        <w:rPr>
          <w:lang w:eastAsia="zh-CN"/>
        </w:rPr>
        <w:t xml:space="preserve">maining </w:t>
      </w:r>
      <w:r>
        <w:rPr>
          <w:rFonts w:hint="eastAsia"/>
          <w:lang w:eastAsia="zh-CN"/>
        </w:rPr>
        <w:t>part</w:t>
      </w:r>
      <w:r>
        <w:rPr>
          <w:lang w:eastAsia="zh-CN"/>
        </w:rPr>
        <w:t>s</w:t>
      </w:r>
      <w:r>
        <w:rPr>
          <w:rFonts w:hint="eastAsia"/>
          <w:lang w:eastAsia="zh-CN"/>
        </w:rPr>
        <w:t xml:space="preserve"> of the network, </w:t>
      </w:r>
      <w:r>
        <w:rPr>
          <w:lang w:eastAsia="zh-CN"/>
        </w:rPr>
        <w:t>i.e.</w:t>
      </w:r>
      <w:r>
        <w:rPr>
          <w:rFonts w:hint="eastAsia"/>
          <w:lang w:eastAsia="zh-CN"/>
        </w:rPr>
        <w:t xml:space="preserve"> input nodes, biases, neurons and target nodes, can </w:t>
      </w:r>
      <w:r>
        <w:rPr>
          <w:lang w:eastAsia="zh-CN"/>
        </w:rPr>
        <w:t>stay</w:t>
      </w:r>
      <w:r>
        <w:rPr>
          <w:rFonts w:hint="eastAsia"/>
          <w:lang w:eastAsia="zh-CN"/>
        </w:rPr>
        <w:t xml:space="preserve"> local </w:t>
      </w:r>
      <w:r>
        <w:rPr>
          <w:lang w:eastAsia="zh-CN"/>
        </w:rPr>
        <w:t>without being distributed over the multi</w:t>
      </w:r>
      <w:r w:rsidR="008A7F9E">
        <w:rPr>
          <w:lang w:eastAsia="zh-CN"/>
        </w:rPr>
        <w:t>-</w:t>
      </w:r>
      <w:r>
        <w:rPr>
          <w:lang w:eastAsia="zh-CN"/>
        </w:rPr>
        <w:t>cores</w:t>
      </w:r>
      <w:r>
        <w:rPr>
          <w:rFonts w:hint="eastAsia"/>
          <w:lang w:eastAsia="zh-CN"/>
        </w:rPr>
        <w:t>.  Th</w:t>
      </w:r>
      <w:r>
        <w:rPr>
          <w:lang w:eastAsia="zh-CN"/>
        </w:rPr>
        <w:t xml:space="preserve">erefore the abstraction </w:t>
      </w:r>
      <w:r w:rsidR="007730AA">
        <w:rPr>
          <w:lang w:eastAsia="zh-CN"/>
        </w:rPr>
        <w:t>process helps to</w:t>
      </w:r>
      <w:r>
        <w:rPr>
          <w:lang w:eastAsia="zh-CN"/>
        </w:rPr>
        <w:t xml:space="preserve"> reduce</w:t>
      </w:r>
      <w:r>
        <w:rPr>
          <w:rFonts w:hint="eastAsia"/>
          <w:lang w:eastAsia="zh-CN"/>
        </w:rPr>
        <w:t xml:space="preserve"> communication</w:t>
      </w:r>
      <w:r w:rsidR="004578AC">
        <w:rPr>
          <w:lang w:eastAsia="zh-CN"/>
        </w:rPr>
        <w:t xml:space="preserve"> time</w:t>
      </w:r>
      <w:r>
        <w:rPr>
          <w:lang w:eastAsia="zh-CN"/>
        </w:rPr>
        <w:t xml:space="preserve"> and </w:t>
      </w:r>
      <w:r w:rsidR="004578AC">
        <w:rPr>
          <w:lang w:eastAsia="zh-CN"/>
        </w:rPr>
        <w:t xml:space="preserve">required </w:t>
      </w:r>
      <w:r>
        <w:rPr>
          <w:rFonts w:hint="eastAsia"/>
          <w:lang w:eastAsia="zh-CN"/>
        </w:rPr>
        <w:t>memory</w:t>
      </w:r>
      <w:r w:rsidR="00B539C5">
        <w:rPr>
          <w:lang w:eastAsia="zh-CN"/>
        </w:rPr>
        <w:t xml:space="preserve"> size</w:t>
      </w:r>
      <w:r>
        <w:rPr>
          <w:rFonts w:hint="eastAsia"/>
          <w:lang w:eastAsia="zh-CN"/>
        </w:rPr>
        <w:t xml:space="preserve">, which </w:t>
      </w:r>
      <w:r w:rsidR="00066E3C">
        <w:rPr>
          <w:lang w:eastAsia="zh-CN"/>
        </w:rPr>
        <w:t>could</w:t>
      </w:r>
      <w:r>
        <w:rPr>
          <w:lang w:eastAsia="zh-CN"/>
        </w:rPr>
        <w:t xml:space="preserve"> be significant improvement over efficiency </w:t>
      </w:r>
      <w:r w:rsidR="007730AA">
        <w:rPr>
          <w:lang w:eastAsia="zh-CN"/>
        </w:rPr>
        <w:t>when processing</w:t>
      </w:r>
      <w:r>
        <w:rPr>
          <w:lang w:eastAsia="zh-CN"/>
        </w:rPr>
        <w:t xml:space="preserve"> big data</w:t>
      </w:r>
      <w:r w:rsidR="007730AA">
        <w:rPr>
          <w:lang w:eastAsia="zh-CN"/>
        </w:rPr>
        <w:t xml:space="preserve"> using large systems</w:t>
      </w:r>
      <w:r>
        <w:rPr>
          <w:lang w:eastAsia="zh-CN"/>
        </w:rPr>
        <w:t xml:space="preserve">.  The </w:t>
      </w:r>
      <w:r w:rsidRPr="008778EE">
        <w:rPr>
          <w:rFonts w:hint="eastAsia"/>
          <w:iCs/>
        </w:rPr>
        <w:t xml:space="preserve">Compile-Time </w:t>
      </w:r>
      <w:r w:rsidRPr="008778EE">
        <w:rPr>
          <w:iCs/>
        </w:rPr>
        <w:t>Generalization</w:t>
      </w:r>
      <w:r>
        <w:rPr>
          <w:iCs/>
        </w:rPr>
        <w:t xml:space="preserve"> component uses generic programming technique to instantiate data types such as learning</w:t>
      </w:r>
      <w:r w:rsidRPr="008778EE">
        <w:rPr>
          <w:iCs/>
        </w:rPr>
        <w:t xml:space="preserve"> </w:t>
      </w:r>
      <w:r>
        <w:rPr>
          <w:rFonts w:hint="eastAsia"/>
          <w:iCs/>
        </w:rPr>
        <w:t>a</w:t>
      </w:r>
      <w:r w:rsidRPr="008778EE">
        <w:rPr>
          <w:iCs/>
        </w:rPr>
        <w:t>lgorithms</w:t>
      </w:r>
      <w:r>
        <w:rPr>
          <w:rFonts w:hint="eastAsia"/>
          <w:iCs/>
        </w:rPr>
        <w:t>, transfer functions, error f</w:t>
      </w:r>
      <w:r w:rsidRPr="008778EE">
        <w:rPr>
          <w:rFonts w:hint="eastAsia"/>
          <w:iCs/>
        </w:rPr>
        <w:t xml:space="preserve">unctions and </w:t>
      </w:r>
      <w:r>
        <w:rPr>
          <w:rFonts w:hint="eastAsia"/>
          <w:iCs/>
        </w:rPr>
        <w:t>n</w:t>
      </w:r>
      <w:r w:rsidRPr="008778EE">
        <w:rPr>
          <w:iCs/>
        </w:rPr>
        <w:t xml:space="preserve">etwork </w:t>
      </w:r>
      <w:r>
        <w:rPr>
          <w:rFonts w:hint="eastAsia"/>
          <w:iCs/>
        </w:rPr>
        <w:t>t</w:t>
      </w:r>
      <w:r w:rsidRPr="008778EE">
        <w:rPr>
          <w:iCs/>
        </w:rPr>
        <w:t>opolog</w:t>
      </w:r>
      <w:r w:rsidRPr="008778EE">
        <w:rPr>
          <w:rFonts w:hint="eastAsia"/>
          <w:iCs/>
        </w:rPr>
        <w:t>ies</w:t>
      </w:r>
      <w:r>
        <w:rPr>
          <w:iCs/>
        </w:rPr>
        <w:t xml:space="preserve"> at compiler time, which </w:t>
      </w:r>
      <w:r>
        <w:rPr>
          <w:lang w:eastAsia="zh-CN"/>
        </w:rPr>
        <w:t>eliminates</w:t>
      </w:r>
      <w:r w:rsidRPr="00F97CD3">
        <w:rPr>
          <w:lang w:eastAsia="zh-CN"/>
        </w:rPr>
        <w:t xml:space="preserve"> </w:t>
      </w:r>
      <w:r>
        <w:rPr>
          <w:lang w:eastAsia="zh-CN"/>
        </w:rPr>
        <w:t>the run-t</w:t>
      </w:r>
      <w:r w:rsidRPr="00F97CD3">
        <w:rPr>
          <w:lang w:eastAsia="zh-CN"/>
        </w:rPr>
        <w:t xml:space="preserve">ime </w:t>
      </w:r>
      <w:r>
        <w:rPr>
          <w:lang w:eastAsia="zh-CN"/>
        </w:rPr>
        <w:t xml:space="preserve">used in </w:t>
      </w:r>
      <w:r w:rsidRPr="00F97CD3">
        <w:rPr>
          <w:lang w:eastAsia="zh-CN"/>
        </w:rPr>
        <w:t>each loop to de</w:t>
      </w:r>
      <w:r w:rsidRPr="00F97CD3">
        <w:rPr>
          <w:rFonts w:hint="eastAsia"/>
          <w:lang w:eastAsia="zh-CN"/>
        </w:rPr>
        <w:t>termine</w:t>
      </w:r>
      <w:r w:rsidRPr="00F97CD3">
        <w:rPr>
          <w:lang w:eastAsia="zh-CN"/>
        </w:rPr>
        <w:t xml:space="preserve"> the </w:t>
      </w:r>
      <w:r w:rsidRPr="00F97CD3">
        <w:rPr>
          <w:rFonts w:hint="eastAsia"/>
          <w:lang w:eastAsia="zh-CN"/>
        </w:rPr>
        <w:t xml:space="preserve">running </w:t>
      </w:r>
      <w:r>
        <w:rPr>
          <w:lang w:eastAsia="zh-CN"/>
        </w:rPr>
        <w:t xml:space="preserve">type of these objects.  Together these computational components in GPNN provides mechanisms for fast implementation of back-propagation based neural learning algorithms, flexibility and reusability for neural network research </w:t>
      </w:r>
      <w:r w:rsidR="007730AA">
        <w:rPr>
          <w:lang w:eastAsia="zh-CN"/>
        </w:rPr>
        <w:t xml:space="preserve">in studying neural network topologies and </w:t>
      </w:r>
      <w:r w:rsidR="008A5D88">
        <w:rPr>
          <w:lang w:eastAsia="zh-CN"/>
        </w:rPr>
        <w:t>optimizing learning parameters.</w:t>
      </w:r>
    </w:p>
    <w:p w14:paraId="4347D741" w14:textId="0243958F" w:rsidR="000C6990" w:rsidRDefault="00155F5B" w:rsidP="006D44F8">
      <w:pPr>
        <w:pStyle w:val="IEEEPlainText"/>
        <w:rPr>
          <w:lang w:eastAsia="zh-CN"/>
        </w:rPr>
      </w:pPr>
      <w:r>
        <w:rPr>
          <w:lang w:eastAsia="zh-CN"/>
        </w:rPr>
        <w:t xml:space="preserve">We have implemented four neural learning algorithms </w:t>
      </w:r>
      <w:r w:rsidR="0056036F">
        <w:rPr>
          <w:lang w:eastAsia="zh-CN"/>
        </w:rPr>
        <w:t>using</w:t>
      </w:r>
      <w:r>
        <w:rPr>
          <w:lang w:eastAsia="zh-CN"/>
        </w:rPr>
        <w:t xml:space="preserve"> the GPNN framework, </w:t>
      </w:r>
      <w:r w:rsidRPr="00F97CD3">
        <w:rPr>
          <w:rFonts w:hint="eastAsia"/>
        </w:rPr>
        <w:t>classic back-propagation (BP)</w:t>
      </w:r>
      <w:r w:rsidR="006D44F8">
        <w:t xml:space="preserve"> </w:t>
      </w:r>
      <w:r>
        <w:t>[1]</w:t>
      </w:r>
      <w:r w:rsidRPr="00F97CD3">
        <w:rPr>
          <w:rFonts w:hint="eastAsia"/>
        </w:rPr>
        <w:t>, quick propagation (QP)</w:t>
      </w:r>
      <w:r w:rsidRPr="00F97CD3">
        <w:rPr>
          <w:rFonts w:hint="eastAsia"/>
          <w:lang w:eastAsia="zh-CN"/>
        </w:rPr>
        <w:t xml:space="preserve"> [2]</w:t>
      </w:r>
      <w:r w:rsidRPr="00F97CD3">
        <w:t xml:space="preserve">, </w:t>
      </w:r>
      <w:proofErr w:type="gramStart"/>
      <w:r w:rsidRPr="00F97CD3">
        <w:rPr>
          <w:rFonts w:hint="eastAsia"/>
        </w:rPr>
        <w:t>resilient</w:t>
      </w:r>
      <w:proofErr w:type="gramEnd"/>
      <w:r w:rsidRPr="00F97CD3">
        <w:rPr>
          <w:rFonts w:hint="eastAsia"/>
        </w:rPr>
        <w:t xml:space="preserve"> propagation (RP)</w:t>
      </w:r>
      <w:r w:rsidRPr="00F97CD3">
        <w:rPr>
          <w:rFonts w:hint="eastAsia"/>
          <w:lang w:eastAsia="zh-CN"/>
        </w:rPr>
        <w:t xml:space="preserve"> [3]</w:t>
      </w:r>
      <w:r w:rsidRPr="00F97CD3">
        <w:t xml:space="preserve"> and</w:t>
      </w:r>
      <w:r w:rsidR="005345F2">
        <w:t xml:space="preserve"> Levenberg-Marquardt </w:t>
      </w:r>
      <w:r w:rsidR="005345F2" w:rsidRPr="00F97CD3">
        <w:t>(LM)</w:t>
      </w:r>
      <w:r w:rsidR="005345F2">
        <w:t xml:space="preserve"> algorithms</w:t>
      </w:r>
      <w:r w:rsidRPr="00F97CD3">
        <w:rPr>
          <w:rFonts w:hint="eastAsia"/>
          <w:lang w:eastAsia="zh-CN"/>
        </w:rPr>
        <w:t xml:space="preserve"> [4]</w:t>
      </w:r>
      <w:r w:rsidRPr="00F97CD3">
        <w:rPr>
          <w:rFonts w:hint="eastAsia"/>
        </w:rPr>
        <w:t xml:space="preserve">.  </w:t>
      </w:r>
      <w:r>
        <w:t xml:space="preserve">Experiments are conducted to evaluate the effectiveness of GPNN by training these learning algorithm to solve a </w:t>
      </w:r>
      <w:r w:rsidR="0056036F">
        <w:t xml:space="preserve">real-world application </w:t>
      </w:r>
      <w:r>
        <w:t xml:space="preserve">problem, predicting humidity based on </w:t>
      </w:r>
      <w:r w:rsidR="0056036F">
        <w:t>weather data</w:t>
      </w:r>
      <w:r>
        <w:t xml:space="preserve"> such as visibility, wind direction, dew point pressure, etc.  The run-time complexity of these algorithms are compared with their respective algorithms provided by Matlab.</w:t>
      </w:r>
    </w:p>
    <w:p w14:paraId="7E9FC3EF" w14:textId="3619AF75" w:rsidR="00E05AD8" w:rsidRDefault="00155F5B" w:rsidP="000C6990">
      <w:pPr>
        <w:pStyle w:val="IEEEPlainText"/>
        <w:rPr>
          <w:rStyle w:val="IEEEPlainTextChar"/>
          <w:lang w:eastAsia="zh-CN"/>
        </w:rPr>
      </w:pPr>
      <w:r>
        <w:t xml:space="preserve">This paper is organized as follows.  Section II introduces the three </w:t>
      </w:r>
      <w:r w:rsidR="00177FC1">
        <w:t xml:space="preserve">computational </w:t>
      </w:r>
      <w:r>
        <w:t>components in GPNN, Section III presents the experiment results and Section IV concludes the paper.</w:t>
      </w:r>
    </w:p>
    <w:p w14:paraId="04B3C4C5" w14:textId="522C1CED" w:rsidR="001F738A" w:rsidRPr="00F97CD3" w:rsidRDefault="00C52149" w:rsidP="001F738A">
      <w:pPr>
        <w:pStyle w:val="Heading1"/>
      </w:pPr>
      <w:r>
        <w:t xml:space="preserve">A </w:t>
      </w:r>
      <w:r w:rsidR="00E956A5">
        <w:t>computational framework</w:t>
      </w:r>
      <w:r>
        <w:t xml:space="preserve"> </w:t>
      </w:r>
      <w:r w:rsidR="00C731CF">
        <w:t xml:space="preserve">for </w:t>
      </w:r>
      <w:r w:rsidR="00C731CF">
        <w:rPr>
          <w:rFonts w:hint="eastAsia"/>
          <w:lang w:eastAsia="zh-CN"/>
        </w:rPr>
        <w:t>I</w:t>
      </w:r>
      <w:r>
        <w:t xml:space="preserve">mplementing </w:t>
      </w:r>
      <w:r w:rsidR="00177FC1">
        <w:t xml:space="preserve">Back-propagation based </w:t>
      </w:r>
      <w:r w:rsidR="00C731CF">
        <w:rPr>
          <w:rFonts w:hint="eastAsia"/>
          <w:lang w:eastAsia="zh-CN"/>
        </w:rPr>
        <w:t>N</w:t>
      </w:r>
      <w:r w:rsidR="00E219CF">
        <w:t xml:space="preserve">eural </w:t>
      </w:r>
      <w:r w:rsidR="00C731CF">
        <w:rPr>
          <w:rFonts w:hint="eastAsia"/>
          <w:lang w:eastAsia="zh-CN"/>
        </w:rPr>
        <w:t>L</w:t>
      </w:r>
      <w:r w:rsidR="00E219CF">
        <w:t>earning</w:t>
      </w:r>
      <w:r w:rsidR="001F738A" w:rsidRPr="00F97CD3">
        <w:t xml:space="preserve"> </w:t>
      </w:r>
      <w:r w:rsidR="00C731CF">
        <w:rPr>
          <w:rFonts w:hint="eastAsia"/>
          <w:lang w:eastAsia="zh-CN"/>
        </w:rPr>
        <w:t>A</w:t>
      </w:r>
      <w:r>
        <w:t>lgorithms</w:t>
      </w:r>
    </w:p>
    <w:p w14:paraId="76503572" w14:textId="3976427C" w:rsidR="009210AD" w:rsidRPr="002541B4" w:rsidRDefault="00594E9C" w:rsidP="002541B4">
      <w:pPr>
        <w:pStyle w:val="IEEEPlainText"/>
        <w:rPr>
          <w:rStyle w:val="IEEEPlainTextChar"/>
          <w:lang w:eastAsia="zh-CN"/>
        </w:rPr>
      </w:pPr>
      <w:r w:rsidRPr="002541B4">
        <w:rPr>
          <w:rStyle w:val="IEEEPlainTextChar"/>
        </w:rPr>
        <w:t>The proposed computational framework</w:t>
      </w:r>
      <w:r w:rsidR="00177FC1" w:rsidRPr="002541B4">
        <w:rPr>
          <w:rStyle w:val="IEEEPlainTextChar"/>
        </w:rPr>
        <w:t xml:space="preserve">, GPNN, is developed to optimize the implementation of back-propagation based neural networks using creative software techniques. </w:t>
      </w:r>
      <w:r w:rsidR="009210AD" w:rsidRPr="002541B4">
        <w:rPr>
          <w:rStyle w:val="IEEEPlainTextChar"/>
          <w:lang w:eastAsia="zh-CN"/>
        </w:rPr>
        <w:t>Back-Propagation is the most popular neural learning algorithm for supervised learning</w:t>
      </w:r>
      <w:r w:rsidRPr="002541B4">
        <w:rPr>
          <w:rStyle w:val="IEEEPlainTextChar"/>
          <w:lang w:eastAsia="zh-CN"/>
        </w:rPr>
        <w:t xml:space="preserve"> </w:t>
      </w:r>
      <w:r w:rsidR="009210AD" w:rsidRPr="002541B4">
        <w:rPr>
          <w:rStyle w:val="IEEEPlainTextChar"/>
          <w:lang w:eastAsia="zh-CN"/>
        </w:rPr>
        <w:t xml:space="preserve">in multi-layered feed-forward networks </w:t>
      </w:r>
      <w:r w:rsidRPr="002541B4">
        <w:rPr>
          <w:rStyle w:val="IEEEPlainTextChar"/>
          <w:lang w:eastAsia="zh-CN"/>
        </w:rPr>
        <w:t>as well as</w:t>
      </w:r>
      <w:r w:rsidR="009210AD" w:rsidRPr="002541B4">
        <w:rPr>
          <w:rStyle w:val="IEEEPlainTextChar"/>
          <w:lang w:eastAsia="zh-CN"/>
        </w:rPr>
        <w:t xml:space="preserve"> in </w:t>
      </w:r>
      <w:r w:rsidRPr="002541B4">
        <w:rPr>
          <w:rStyle w:val="IEEEPlainTextChar"/>
          <w:lang w:eastAsia="zh-CN"/>
        </w:rPr>
        <w:t xml:space="preserve">many </w:t>
      </w:r>
      <w:r w:rsidR="009210AD" w:rsidRPr="002541B4">
        <w:rPr>
          <w:rStyle w:val="IEEEPlainTextChar"/>
          <w:lang w:eastAsia="zh-CN"/>
        </w:rPr>
        <w:t xml:space="preserve">recurrent </w:t>
      </w:r>
      <w:r w:rsidRPr="002541B4">
        <w:rPr>
          <w:rStyle w:val="IEEEPlainTextChar"/>
          <w:lang w:eastAsia="zh-CN"/>
        </w:rPr>
        <w:t xml:space="preserve">neural </w:t>
      </w:r>
      <w:r w:rsidR="009210AD" w:rsidRPr="002541B4">
        <w:rPr>
          <w:rStyle w:val="IEEEPlainTextChar"/>
          <w:lang w:eastAsia="zh-CN"/>
        </w:rPr>
        <w:t>networks.  Most of the</w:t>
      </w:r>
      <w:r w:rsidR="00177FC1" w:rsidRPr="002541B4">
        <w:rPr>
          <w:rStyle w:val="IEEEPlainTextChar"/>
          <w:lang w:eastAsia="zh-CN"/>
        </w:rPr>
        <w:t>se</w:t>
      </w:r>
      <w:r w:rsidR="009210AD" w:rsidRPr="002541B4">
        <w:rPr>
          <w:rStyle w:val="IEEEPlainTextChar"/>
          <w:lang w:eastAsia="zh-CN"/>
        </w:rPr>
        <w:t xml:space="preserve"> neural networks have a unique forward path</w:t>
      </w:r>
      <w:r w:rsidR="00E31935" w:rsidRPr="002541B4">
        <w:rPr>
          <w:rStyle w:val="IEEEPlainTextChar"/>
          <w:lang w:eastAsia="zh-CN"/>
        </w:rPr>
        <w:t xml:space="preserve"> and back-propagation path.  The forward path is used</w:t>
      </w:r>
      <w:r w:rsidR="00177FC1" w:rsidRPr="002541B4">
        <w:rPr>
          <w:rStyle w:val="IEEEPlainTextChar"/>
          <w:lang w:eastAsia="zh-CN"/>
        </w:rPr>
        <w:t xml:space="preserve"> to propagate the input from the input layer to the output layer, whic</w:t>
      </w:r>
      <w:r w:rsidR="002541B4">
        <w:rPr>
          <w:rStyle w:val="IEEEPlainTextChar"/>
          <w:lang w:eastAsia="zh-CN"/>
        </w:rPr>
        <w:t>h can be represented as follows,</w:t>
      </w:r>
    </w:p>
    <w:p w14:paraId="7E1F5CE8" w14:textId="77777777" w:rsidR="009210AD" w:rsidRPr="00F97CD3" w:rsidRDefault="00195C8E" w:rsidP="009210AD">
      <w:pPr>
        <w:pStyle w:val="IEEEEquation"/>
      </w:pPr>
      <m:oMathPara>
        <m:oMath>
          <m:sSub>
            <m:sSubPr>
              <m:ctrlPr/>
            </m:sSubPr>
            <m:e>
              <m:r>
                <m:t>net</m:t>
              </m:r>
            </m:e>
            <m:sub>
              <m:r>
                <m:t>j</m:t>
              </m:r>
            </m:sub>
          </m:sSub>
          <m:r>
            <m:t>=</m:t>
          </m:r>
          <m:nary>
            <m:naryPr>
              <m:chr m:val="∑"/>
              <m:limLoc m:val="undOvr"/>
              <m:supHide m:val="1"/>
              <m:ctrlPr/>
            </m:naryPr>
            <m:sub>
              <m:r>
                <m:t>i</m:t>
              </m:r>
            </m:sub>
            <m:sup/>
            <m:e>
              <m:sSub>
                <m:sSubPr>
                  <m:ctrlPr/>
                </m:sSubPr>
                <m:e>
                  <m:r>
                    <m:t>w</m:t>
                  </m:r>
                </m:e>
                <m:sub>
                  <m:r>
                    <m:t>ji</m:t>
                  </m:r>
                </m:sub>
              </m:sSub>
              <m:sSub>
                <m:sSubPr>
                  <m:ctrlPr/>
                </m:sSubPr>
                <m:e>
                  <m:r>
                    <m:t>x</m:t>
                  </m:r>
                </m:e>
                <m:sub>
                  <m:r>
                    <m:t>i</m:t>
                  </m:r>
                </m:sub>
              </m:sSub>
            </m:e>
          </m:nary>
        </m:oMath>
      </m:oMathPara>
    </w:p>
    <w:p w14:paraId="143C3249" w14:textId="77777777" w:rsidR="009210AD" w:rsidRPr="00F97CD3" w:rsidRDefault="00195C8E" w:rsidP="009210AD">
      <w:pPr>
        <w:pStyle w:val="IEEEEquation"/>
      </w:pPr>
      <m:oMathPara>
        <m:oMath>
          <m:sSub>
            <m:sSubPr>
              <m:ctrlPr/>
            </m:sSubPr>
            <m:e>
              <m:r>
                <m:t>x</m:t>
              </m:r>
            </m:e>
            <m:sub>
              <m:r>
                <m:t>j</m:t>
              </m:r>
            </m:sub>
          </m:sSub>
          <m:r>
            <m:t>=</m:t>
          </m:r>
          <m:sSub>
            <m:sSubPr>
              <m:ctrlPr/>
            </m:sSubPr>
            <m:e>
              <m:r>
                <m:t>f</m:t>
              </m:r>
            </m:e>
            <m:sub>
              <m:r>
                <m:t>j</m:t>
              </m:r>
            </m:sub>
          </m:sSub>
          <m:d>
            <m:dPr>
              <m:ctrlPr/>
            </m:dPr>
            <m:e>
              <m:sSub>
                <m:sSubPr>
                  <m:ctrlPr/>
                </m:sSubPr>
                <m:e>
                  <m:r>
                    <m:t>net</m:t>
                  </m:r>
                </m:e>
                <m:sub>
                  <m:r>
                    <m:t>j</m:t>
                  </m:r>
                </m:sub>
              </m:sSub>
            </m:e>
          </m:d>
        </m:oMath>
      </m:oMathPara>
    </w:p>
    <w:p w14:paraId="6461D3B0" w14:textId="77777777" w:rsidR="009210AD" w:rsidRPr="00F97CD3" w:rsidRDefault="009210AD" w:rsidP="002D2DA7">
      <w:pPr>
        <w:pStyle w:val="IEEEPlainText"/>
        <w:ind w:firstLine="0"/>
      </w:pPr>
      <w:r w:rsidRPr="00F97CD3">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97CD3">
        <w:t xml:space="preserve"> is the outputs from the neuron</w:t>
      </w:r>
      <w:r w:rsidRPr="00F97CD3">
        <w:rPr>
          <w:rFonts w:hint="eastAsia"/>
          <w:lang w:eastAsia="zh-CN"/>
        </w:rPr>
        <w:t xml:space="preserve"> </w:t>
      </w:r>
      <m:oMath>
        <m:r>
          <w:rPr>
            <w:rFonts w:ascii="Cambria Math" w:hAnsi="Cambria Math"/>
            <w:lang w:eastAsia="zh-CN"/>
          </w:rPr>
          <m:t>i</m:t>
        </m:r>
      </m:oMath>
      <w:r w:rsidRPr="00F97CD3">
        <w:t xml:space="preserve"> in previous layer, which is regarded as the inputs of neuron </w:t>
      </w:r>
      <m:oMath>
        <m:r>
          <w:rPr>
            <w:rFonts w:ascii="Cambria Math" w:hAnsi="Cambria Math"/>
          </w:rPr>
          <m:t>j</m:t>
        </m:r>
      </m:oMath>
      <w:r w:rsidRPr="00F97CD3">
        <w:t xml:space="preserve">, </w:t>
      </w:r>
      <m:oMath>
        <m:sSub>
          <m:sSubPr>
            <m:ctrlPr>
              <w:rPr>
                <w:rFonts w:ascii="Cambria Math" w:hAnsi="Cambria Math"/>
                <w:i/>
              </w:rPr>
            </m:ctrlPr>
          </m:sSubPr>
          <m:e>
            <m:r>
              <w:rPr>
                <w:rFonts w:ascii="Cambria Math" w:hAnsi="Cambria Math"/>
              </w:rPr>
              <m:t>w</m:t>
            </m:r>
          </m:e>
          <m:sub>
            <m:r>
              <w:rPr>
                <w:rFonts w:ascii="Cambria Math" w:hAnsi="Cambria Math"/>
              </w:rPr>
              <m:t>ji</m:t>
            </m:r>
          </m:sub>
        </m:sSub>
      </m:oMath>
      <w:r w:rsidRPr="00F97CD3">
        <w:t xml:space="preserve"> is the weight from </w:t>
      </w:r>
      <w:r w:rsidRPr="00F97CD3">
        <w:rPr>
          <w:rFonts w:hint="eastAsia"/>
          <w:lang w:eastAsia="zh-CN"/>
        </w:rPr>
        <w:t xml:space="preserve">all previous </w:t>
      </w:r>
      <w:r w:rsidRPr="00F97CD3">
        <w:t xml:space="preserve">neuron </w:t>
      </w:r>
      <m:oMath>
        <m:r>
          <w:rPr>
            <w:rFonts w:ascii="Cambria Math" w:hAnsi="Cambria Math"/>
          </w:rPr>
          <m:t>i</m:t>
        </m:r>
      </m:oMath>
      <w:r w:rsidRPr="00F97CD3">
        <w:t xml:space="preserve"> to neuron </w:t>
      </w:r>
      <m:oMath>
        <m:r>
          <w:rPr>
            <w:rFonts w:ascii="Cambria Math" w:hAnsi="Cambria Math"/>
          </w:rPr>
          <m:t>j</m:t>
        </m:r>
      </m:oMath>
      <w:r w:rsidRPr="00F97CD3">
        <w:t xml:space="preserve">, </w:t>
      </w:r>
      <m:oMath>
        <m:r>
          <w:rPr>
            <w:rFonts w:ascii="Cambria Math" w:hAnsi="Cambria Math"/>
          </w:rPr>
          <m:t>net</m:t>
        </m:r>
      </m:oMath>
      <w:r w:rsidRPr="00F97CD3">
        <w:t xml:space="preserve"> is calculated as the weighted sum of all the inputs,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F97CD3">
        <w:t xml:space="preserve"> is the output after </w:t>
      </w:r>
      <m:oMath>
        <m:r>
          <w:rPr>
            <w:rFonts w:ascii="Cambria Math" w:hAnsi="Cambria Math"/>
          </w:rPr>
          <m:t>ne</m:t>
        </m:r>
        <m:sSub>
          <m:sSubPr>
            <m:ctrlPr>
              <w:rPr>
                <w:rFonts w:ascii="Cambria Math" w:hAnsi="Cambria Math"/>
                <w:i/>
              </w:rPr>
            </m:ctrlPr>
          </m:sSubPr>
          <m:e>
            <m:r>
              <w:rPr>
                <w:rFonts w:ascii="Cambria Math" w:hAnsi="Cambria Math"/>
              </w:rPr>
              <m:t>t</m:t>
            </m:r>
          </m:e>
          <m:sub>
            <m:r>
              <w:rPr>
                <w:rFonts w:ascii="Cambria Math" w:hAnsi="Cambria Math"/>
              </w:rPr>
              <m:t>j</m:t>
            </m:r>
          </m:sub>
        </m:sSub>
      </m:oMath>
      <w:r w:rsidRPr="00F97CD3">
        <w:t xml:space="preserve"> </w:t>
      </w:r>
      <w:r w:rsidRPr="00F97CD3">
        <w:lastRenderedPageBreak/>
        <w:t xml:space="preserve">filtered by the transfer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97CD3">
        <w:rPr>
          <w:rFonts w:hint="eastAsia"/>
          <w:lang w:eastAsia="zh-CN"/>
        </w:rPr>
        <w:t>, which is also regarded as one of the input of next layer</w:t>
      </w:r>
      <w:r w:rsidRPr="00F97CD3">
        <w:t>.</w:t>
      </w:r>
    </w:p>
    <w:p w14:paraId="1802F77C" w14:textId="12D484F4" w:rsidR="009210AD" w:rsidRPr="00F97CD3" w:rsidRDefault="009210AD" w:rsidP="009210AD">
      <w:pPr>
        <w:pStyle w:val="IEEEPlainText"/>
      </w:pPr>
      <w:r w:rsidRPr="00F97CD3">
        <w:t xml:space="preserve">The backward path follows gradient descent calculated by </w:t>
      </w:r>
      <w:r w:rsidR="00E31935">
        <w:t xml:space="preserve">the </w:t>
      </w:r>
      <w:r w:rsidRPr="00F97CD3">
        <w:t>chain rule</w:t>
      </w:r>
      <w:r w:rsidR="00E31935">
        <w:t>,</w:t>
      </w:r>
    </w:p>
    <w:p w14:paraId="44DCFCC7" w14:textId="7DFD2EF9" w:rsidR="009210AD" w:rsidRDefault="00195C8E" w:rsidP="00B84B37">
      <w:pPr>
        <w:pStyle w:val="IEEEEquation"/>
        <w:jc w:val="center"/>
      </w:pPr>
      <m:oMathPara>
        <m:oMath>
          <m:f>
            <m:fPr>
              <m:ctrlPr/>
            </m:fPr>
            <m:num>
              <m:r>
                <m:t>∂</m:t>
              </m:r>
              <m:sSub>
                <m:sSubPr>
                  <m:ctrlPr/>
                </m:sSubPr>
                <m:e>
                  <m:r>
                    <m:t>E</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r>
            <m:t>⋅</m:t>
          </m:r>
          <m:f>
            <m:fPr>
              <m:ctrlPr/>
            </m:fPr>
            <m:num>
              <m:r>
                <m:t>∂</m:t>
              </m:r>
              <m:sSub>
                <m:sSubPr>
                  <m:ctrlPr/>
                </m:sSubPr>
                <m:e>
                  <m:r>
                    <m:t>x</m:t>
                  </m:r>
                </m:e>
                <m:sub>
                  <m:r>
                    <m:t>j</m:t>
                  </m:r>
                </m:sub>
              </m:sSub>
            </m:num>
            <m:den>
              <m:r>
                <m:t>∂</m:t>
              </m:r>
              <m:sSub>
                <m:sSubPr>
                  <m:ctrlPr/>
                </m:sSubPr>
                <m:e>
                  <m:r>
                    <m:t>net</m:t>
                  </m:r>
                </m:e>
                <m:sub>
                  <m:r>
                    <m:t>j</m:t>
                  </m:r>
                </m:sub>
              </m:sSub>
            </m:den>
          </m:f>
          <m:r>
            <m:t>⋅</m:t>
          </m:r>
          <m:f>
            <m:fPr>
              <m:ctrlPr/>
            </m:fPr>
            <m:num>
              <m:r>
                <m:t>∂</m:t>
              </m:r>
              <m:sSub>
                <m:sSubPr>
                  <m:ctrlPr/>
                </m:sSubPr>
                <m:e>
                  <m:r>
                    <m:t>net</m:t>
                  </m:r>
                </m:e>
                <m:sub>
                  <m:r>
                    <m:t>j</m:t>
                  </m:r>
                </m:sub>
              </m:sSub>
            </m:num>
            <m:den>
              <m:r>
                <m:t>∂</m:t>
              </m:r>
              <m:sSub>
                <m:sSubPr>
                  <m:ctrlPr/>
                </m:sSubPr>
                <m:e>
                  <m:r>
                    <m:t>w</m:t>
                  </m:r>
                </m:e>
                <m:sub>
                  <m:r>
                    <m:t>ji</m:t>
                  </m:r>
                </m:sub>
              </m:sSub>
            </m:den>
          </m:f>
          <m:r>
            <m:t>=</m:t>
          </m:r>
          <m:f>
            <m:fPr>
              <m:ctrlPr/>
            </m:fPr>
            <m:num>
              <m:r>
                <m:t>∂</m:t>
              </m:r>
              <m:sSub>
                <m:sSubPr>
                  <m:ctrlPr/>
                </m:sSubPr>
                <m:e>
                  <m:r>
                    <m:t>E</m:t>
                  </m:r>
                </m:e>
                <m:sub>
                  <m:r>
                    <m:t>j</m:t>
                  </m:r>
                </m:sub>
              </m:sSub>
            </m:num>
            <m:den>
              <m:r>
                <m:t>∂</m:t>
              </m:r>
              <m:sSub>
                <m:sSubPr>
                  <m:ctrlPr/>
                </m:sSubPr>
                <m:e>
                  <m:r>
                    <m:t>x</m:t>
                  </m:r>
                </m:e>
                <m:sub>
                  <m:r>
                    <m:t>j</m:t>
                  </m:r>
                </m:sub>
              </m:sSub>
            </m:den>
          </m:f>
          <m:sSubSup>
            <m:sSubSupPr>
              <m:ctrlPr/>
            </m:sSubSupPr>
            <m:e>
              <m:r>
                <m:t>f</m:t>
              </m:r>
            </m:e>
            <m:sub>
              <m:r>
                <m:t>j</m:t>
              </m:r>
            </m:sub>
            <m:sup>
              <m:r>
                <m:t>'</m:t>
              </m:r>
            </m:sup>
          </m:sSubSup>
          <m:d>
            <m:dPr>
              <m:ctrlPr/>
            </m:dPr>
            <m:e>
              <m:sSub>
                <m:sSubPr>
                  <m:ctrlPr/>
                </m:sSubPr>
                <m:e>
                  <m:r>
                    <m:t>net</m:t>
                  </m:r>
                </m:e>
                <m:sub>
                  <m:r>
                    <m:t>j</m:t>
                  </m:r>
                </m:sub>
              </m:sSub>
            </m:e>
          </m:d>
          <m:sSub>
            <m:sSubPr>
              <m:ctrlPr/>
            </m:sSubPr>
            <m:e>
              <m:r>
                <m:t>x</m:t>
              </m:r>
            </m:e>
            <m:sub>
              <m:r>
                <m:t>i</m:t>
              </m:r>
            </m:sub>
          </m:sSub>
        </m:oMath>
      </m:oMathPara>
    </w:p>
    <w:p w14:paraId="5A35C6BD" w14:textId="77777777" w:rsidR="00E31935" w:rsidRPr="00F97CD3" w:rsidRDefault="00E31935" w:rsidP="009210AD">
      <w:pPr>
        <w:pStyle w:val="IEEEEquation"/>
      </w:pPr>
    </w:p>
    <w:p w14:paraId="6CDA48FD" w14:textId="4F9BF05D" w:rsidR="009210AD" w:rsidRPr="00F97CD3" w:rsidRDefault="009210AD" w:rsidP="009210AD">
      <w:pPr>
        <w:pStyle w:val="IEEEPlainText"/>
        <w:rPr>
          <w:lang w:eastAsia="zh-CN"/>
        </w:rPr>
      </w:pPr>
      <w:r w:rsidRPr="00F97CD3">
        <w:rPr>
          <w:rFonts w:hint="eastAsia"/>
          <w:lang w:eastAsia="zh-CN"/>
        </w:rPr>
        <w:t>I</w:t>
      </w:r>
      <w:r w:rsidRPr="00F97CD3">
        <w:t xml:space="preserve">f </w:t>
      </w:r>
      <w:r w:rsidR="00E31935">
        <w:t xml:space="preserve">the </w:t>
      </w:r>
      <w:r w:rsidRPr="00F97CD3">
        <w:t>error function is chosen as the mean squared error</w:t>
      </w:r>
      <w:r w:rsidRPr="00F97CD3">
        <w:rPr>
          <w:rFonts w:hint="eastAsia"/>
          <w:lang w:eastAsia="zh-CN"/>
        </w:rPr>
        <w:t xml:space="preserve"> in batch training mode</w:t>
      </w:r>
      <w:r w:rsidRPr="00F97CD3">
        <w:t>,</w:t>
      </w:r>
      <w:r w:rsidR="00E31935">
        <w:t xml:space="preserve"> then </w:t>
      </w:r>
      <w:r w:rsidR="0000282D">
        <w:t>it has the following expression,</w:t>
      </w:r>
    </w:p>
    <w:p w14:paraId="0D2F04EE" w14:textId="77777777" w:rsidR="009210AD" w:rsidRPr="00F97CD3" w:rsidRDefault="00195C8E" w:rsidP="009210AD">
      <w:pPr>
        <w:pStyle w:val="IEEEEquation"/>
        <w:rPr>
          <w:lang w:eastAsia="zh-CN"/>
        </w:rPr>
      </w:pPr>
      <m:oMathPara>
        <m:oMath>
          <m:sSub>
            <m:sSubPr>
              <m:ctrlPr/>
            </m:sSubPr>
            <m:e>
              <m:r>
                <m:t>E</m:t>
              </m:r>
            </m:e>
            <m:sub>
              <m:r>
                <m:t>j</m:t>
              </m:r>
            </m:sub>
          </m:sSub>
          <m:r>
            <m:t>=</m:t>
          </m:r>
          <m:f>
            <m:fPr>
              <m:ctrlPr/>
            </m:fPr>
            <m:num>
              <m:r>
                <m:t>1</m:t>
              </m:r>
            </m:num>
            <m:den>
              <m:r>
                <m:t>2</m:t>
              </m:r>
            </m:den>
          </m:f>
          <m:nary>
            <m:naryPr>
              <m:chr m:val="∑"/>
              <m:limLoc m:val="undOvr"/>
              <m:supHide m:val="1"/>
              <m:ctrlPr/>
            </m:naryPr>
            <m:sub>
              <m:r>
                <m:t>d</m:t>
              </m:r>
            </m:sub>
            <m:sup/>
            <m:e>
              <m:sSup>
                <m:sSupPr>
                  <m:ctrlPr/>
                </m:sSupPr>
                <m:e>
                  <m:d>
                    <m:dPr>
                      <m:ctrlPr/>
                    </m:dPr>
                    <m:e>
                      <m:sSub>
                        <m:sSubPr>
                          <m:ctrlPr/>
                        </m:sSubPr>
                        <m:e>
                          <m:r>
                            <m:t>T</m:t>
                          </m:r>
                        </m:e>
                        <m:sub>
                          <m:r>
                            <m:t>d</m:t>
                          </m:r>
                        </m:sub>
                      </m:sSub>
                      <m:r>
                        <m:t>-</m:t>
                      </m:r>
                      <m:sSub>
                        <m:sSubPr>
                          <m:ctrlPr/>
                        </m:sSubPr>
                        <m:e>
                          <m:r>
                            <m:t>O</m:t>
                          </m:r>
                        </m:e>
                        <m:sub>
                          <m:r>
                            <m:t>d</m:t>
                          </m:r>
                        </m:sub>
                      </m:sSub>
                    </m:e>
                  </m:d>
                </m:e>
                <m:sup>
                  <m:r>
                    <m:t>2</m:t>
                  </m:r>
                </m:sup>
              </m:sSup>
            </m:e>
          </m:nary>
        </m:oMath>
      </m:oMathPara>
    </w:p>
    <w:p w14:paraId="5FDCCB0B" w14:textId="5FC81FDE" w:rsidR="009210AD" w:rsidRPr="00F97CD3" w:rsidRDefault="009210AD" w:rsidP="002D2DA7">
      <w:pPr>
        <w:pStyle w:val="IEEEPlainText"/>
        <w:ind w:firstLine="0"/>
      </w:pPr>
      <w:r w:rsidRPr="00F97CD3">
        <w:rPr>
          <w:rFonts w:hint="eastAsia"/>
        </w:rPr>
        <w:t xml:space="preserve">where </w:t>
      </w:r>
      <m:oMath>
        <m:r>
          <w:rPr>
            <w:rFonts w:ascii="Cambria Math" w:hAnsi="Cambria Math"/>
          </w:rPr>
          <m:t>d</m:t>
        </m:r>
      </m:oMath>
      <w:r w:rsidRPr="00F97CD3">
        <w:rPr>
          <w:rFonts w:hint="eastAsia"/>
        </w:rPr>
        <w:t xml:space="preserve"> contributes to each input training pattern, </w:t>
      </w:r>
      <m:oMath>
        <m:d>
          <m:dPr>
            <m:begChr m:val="|"/>
            <m:endChr m:val="|"/>
            <m:ctrlPr>
              <w:rPr>
                <w:rFonts w:ascii="Cambria Math" w:hAnsi="Cambria Math"/>
              </w:rPr>
            </m:ctrlPr>
          </m:dPr>
          <m:e>
            <m:r>
              <w:rPr>
                <w:rFonts w:ascii="Cambria Math" w:hAnsi="Cambria Math"/>
              </w:rPr>
              <m:t>d</m:t>
            </m:r>
          </m:e>
        </m:d>
      </m:oMath>
      <w:r w:rsidRPr="00F97CD3">
        <w:rPr>
          <w:rFonts w:hint="eastAsia"/>
        </w:rPr>
        <w:t xml:space="preserve"> represents the total number of training pattern, </w:t>
      </w:r>
      <m:oMath>
        <m:sSub>
          <m:sSubPr>
            <m:ctrlPr>
              <w:rPr>
                <w:rFonts w:ascii="Cambria Math" w:hAnsi="Cambria Math"/>
              </w:rPr>
            </m:ctrlPr>
          </m:sSubPr>
          <m:e>
            <m:r>
              <w:rPr>
                <w:rFonts w:ascii="Cambria Math" w:hAnsi="Cambria Math"/>
              </w:rPr>
              <m:t>T</m:t>
            </m:r>
          </m:e>
          <m:sub>
            <m:r>
              <w:rPr>
                <w:rFonts w:ascii="Cambria Math" w:hAnsi="Cambria Math"/>
              </w:rPr>
              <m:t>d</m:t>
            </m:r>
          </m:sub>
        </m:sSub>
      </m:oMath>
      <w:r w:rsidRPr="00F97CD3">
        <w:t xml:space="preserve"> is target,</w:t>
      </w:r>
      <w:r w:rsidRPr="00F97CD3">
        <w:rPr>
          <w:rFonts w:hint="eastAsia"/>
        </w:rPr>
        <w:t xml:space="preserve"> and</w:t>
      </w:r>
      <w:r w:rsidRPr="00F97CD3">
        <w:t xml:space="preserve"> </w:t>
      </w:r>
      <m:oMath>
        <m:sSub>
          <m:sSubPr>
            <m:ctrlPr>
              <w:rPr>
                <w:rFonts w:ascii="Cambria Math" w:hAnsi="Cambria Math"/>
              </w:rPr>
            </m:ctrlPr>
          </m:sSubPr>
          <m:e>
            <m:r>
              <w:rPr>
                <w:rFonts w:ascii="Cambria Math" w:hAnsi="Cambria Math"/>
              </w:rPr>
              <m:t>O</m:t>
            </m:r>
          </m:e>
          <m:sub>
            <m:r>
              <w:rPr>
                <w:rFonts w:ascii="Cambria Math" w:hAnsi="Cambria Math"/>
              </w:rPr>
              <m:t>d</m:t>
            </m:r>
          </m:sub>
        </m:sSub>
      </m:oMath>
      <w:r w:rsidRPr="00F97CD3">
        <w:t xml:space="preserve"> is predicted output (same as the output </w:t>
      </w:r>
      <m:oMath>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d</m:t>
            </m:r>
          </m:sub>
        </m:sSub>
      </m:oMath>
      <w:r w:rsidRPr="00F97CD3">
        <w:t xml:space="preserve"> of last layer)</w:t>
      </w:r>
      <w:r w:rsidRPr="00F97CD3">
        <w:rPr>
          <w:rFonts w:hint="eastAsia"/>
        </w:rPr>
        <w:t>.  The gradie</w:t>
      </w:r>
      <w:r w:rsidR="00767833">
        <w:rPr>
          <w:rFonts w:hint="eastAsia"/>
        </w:rPr>
        <w:t>nt can be calculated as follows,</w:t>
      </w:r>
    </w:p>
    <w:p w14:paraId="346641C2" w14:textId="77777777" w:rsidR="009210AD" w:rsidRPr="00F97CD3" w:rsidRDefault="00195C8E" w:rsidP="009210AD">
      <w:pPr>
        <w:pStyle w:val="IEEEEquation"/>
        <w:rPr>
          <w:lang w:eastAsia="zh-CN"/>
        </w:rPr>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f>
                <m:fPr>
                  <m:ctrlPr/>
                </m:fPr>
                <m:num>
                  <m:r>
                    <m:t>∂</m:t>
                  </m:r>
                  <m:f>
                    <m:fPr>
                      <m:ctrlPr/>
                    </m:fPr>
                    <m:num>
                      <m:r>
                        <m:t>1</m:t>
                      </m:r>
                    </m:num>
                    <m:den>
                      <m:r>
                        <m:t>2</m:t>
                      </m:r>
                    </m:den>
                  </m:f>
                  <m:sSup>
                    <m:sSupPr>
                      <m:ctrlPr/>
                    </m:sSupPr>
                    <m:e>
                      <m:d>
                        <m:dPr>
                          <m:ctrlPr/>
                        </m:dPr>
                        <m:e>
                          <m:sSub>
                            <m:sSubPr>
                              <m:ctrlPr/>
                            </m:sSubPr>
                            <m:e>
                              <m:r>
                                <m:t>T</m:t>
                              </m:r>
                            </m:e>
                            <m:sub>
                              <m:r>
                                <m:t>d</m:t>
                              </m:r>
                            </m:sub>
                          </m:sSub>
                          <m:r>
                            <m:t>-</m:t>
                          </m:r>
                          <m:sSub>
                            <m:sSubPr>
                              <m:ctrlPr/>
                            </m:sSubPr>
                            <m:e>
                              <m:r>
                                <m:t>O</m:t>
                              </m:r>
                            </m:e>
                            <m:sub>
                              <m:r>
                                <m:t>d</m:t>
                              </m:r>
                            </m:sub>
                          </m:sSub>
                        </m:e>
                      </m:d>
                    </m:e>
                    <m:sup>
                      <m:r>
                        <m:t>2</m:t>
                      </m:r>
                    </m:sup>
                  </m:sSup>
                </m:num>
                <m:den>
                  <m:r>
                    <m:t>∂</m:t>
                  </m:r>
                  <m:sSub>
                    <m:sSubPr>
                      <m:ctrlPr/>
                    </m:sSubPr>
                    <m:e>
                      <m:r>
                        <m:t>o</m:t>
                      </m:r>
                    </m:e>
                    <m:sub>
                      <m:r>
                        <m:t>d</m:t>
                      </m:r>
                    </m:sub>
                  </m:sSub>
                </m:den>
              </m:f>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1F5845F" w14:textId="77777777" w:rsidR="009210AD" w:rsidRPr="00F97CD3" w:rsidRDefault="009210AD" w:rsidP="009210AD">
      <w:pPr>
        <w:pStyle w:val="IEEEEquation"/>
        <w:rPr>
          <w:lang w:eastAsia="zh-CN"/>
        </w:rPr>
      </w:pPr>
      <m:oMathPara>
        <m:oMath>
          <m:r>
            <w:rPr>
              <w:lang w:eastAsia="zh-CN"/>
            </w:rPr>
            <m:t>=-</m:t>
          </m:r>
          <m:nary>
            <m:naryPr>
              <m:chr m:val="∑"/>
              <m:limLoc m:val="undOvr"/>
              <m:supHide m:val="1"/>
              <m:ctrlPr/>
            </m:naryPr>
            <m:sub>
              <m:r>
                <m:t>d</m:t>
              </m:r>
            </m:sub>
            <m:sup/>
            <m:e>
              <m:d>
                <m:dPr>
                  <m:ctrlPr/>
                </m:dPr>
                <m:e>
                  <m:sSub>
                    <m:sSubPr>
                      <m:ctrlPr/>
                    </m:sSubPr>
                    <m:e>
                      <m:r>
                        <m:t>T</m:t>
                      </m:r>
                    </m:e>
                    <m:sub>
                      <m:r>
                        <m:t>d</m:t>
                      </m:r>
                    </m:sub>
                  </m:sSub>
                  <m:r>
                    <m:t>-</m:t>
                  </m:r>
                  <m:sSub>
                    <m:sSubPr>
                      <m:ctrlPr/>
                    </m:sSubPr>
                    <m:e>
                      <m:r>
                        <m:t>O</m:t>
                      </m:r>
                    </m:e>
                    <m:sub>
                      <m:r>
                        <m:t>d</m:t>
                      </m:r>
                    </m:sub>
                  </m:sSub>
                </m:e>
              </m:d>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52E402A2" w14:textId="1929BCFB" w:rsidR="009210AD" w:rsidRPr="00F97CD3" w:rsidRDefault="009210AD" w:rsidP="009210AD">
      <w:pPr>
        <w:pStyle w:val="IEEEPlainText"/>
        <w:rPr>
          <w:lang w:eastAsia="zh-CN"/>
        </w:rPr>
      </w:pPr>
      <w:r w:rsidRPr="00F97CD3">
        <w:rPr>
          <w:lang w:eastAsia="zh-CN"/>
        </w:rPr>
        <w:t>For</w:t>
      </w:r>
      <w:r w:rsidR="00594E9C">
        <w:rPr>
          <w:lang w:eastAsia="zh-CN"/>
        </w:rPr>
        <w:t xml:space="preserve"> every</w:t>
      </w:r>
      <w:r w:rsidRPr="00F97CD3">
        <w:rPr>
          <w:lang w:eastAsia="zh-CN"/>
        </w:rPr>
        <w:t xml:space="preserve"> hidden neuron, its gradient is affected by all of its successors.  </w:t>
      </w:r>
      <w:r w:rsidRPr="00F97CD3">
        <w:rPr>
          <w:rFonts w:hint="eastAsia"/>
          <w:lang w:eastAsia="zh-CN"/>
        </w:rPr>
        <w:t>To consistently express the gradient of output nodes and hidden nodes, let</w:t>
      </w:r>
    </w:p>
    <w:p w14:paraId="1045DDB1" w14:textId="77777777" w:rsidR="009210AD" w:rsidRPr="00F97CD3" w:rsidRDefault="00195C8E" w:rsidP="009210AD">
      <w:pPr>
        <w:pStyle w:val="IEEEEquation"/>
      </w:pPr>
      <m:oMathPara>
        <m:oMath>
          <m:sSub>
            <m:sSubPr>
              <m:ctrlPr/>
            </m:sSubPr>
            <m:e>
              <m:r>
                <m:t>δ</m:t>
              </m:r>
            </m:e>
            <m:sub>
              <m:r>
                <m:t>ji,d</m:t>
              </m:r>
            </m:sub>
          </m:sSub>
          <m:r>
            <m:t>=</m:t>
          </m:r>
          <m:d>
            <m:dPr>
              <m:begChr m:val="{"/>
              <m:endChr m:val=""/>
              <m:ctrlPr/>
            </m:dPr>
            <m:e>
              <m:m>
                <m:mPr>
                  <m:mcs>
                    <m:mc>
                      <m:mcPr>
                        <m:count m:val="2"/>
                        <m:mcJc m:val="center"/>
                      </m:mcPr>
                    </m:mc>
                  </m:mcs>
                  <m:ctrlPr/>
                </m:mPr>
                <m:mr>
                  <m:e>
                    <m:sSub>
                      <m:sSubPr>
                        <m:ctrlPr/>
                      </m:sSubPr>
                      <m:e>
                        <m:r>
                          <m:t>T</m:t>
                        </m:r>
                      </m:e>
                      <m:sub>
                        <m:r>
                          <m:t>d</m:t>
                        </m:r>
                      </m:sub>
                    </m:sSub>
                    <m:r>
                      <m:t>-</m:t>
                    </m:r>
                    <m:sSub>
                      <m:sSubPr>
                        <m:ctrlPr/>
                      </m:sSubPr>
                      <m:e>
                        <m:r>
                          <m:t>O</m:t>
                        </m:r>
                      </m:e>
                      <m:sub>
                        <m:r>
                          <m:t>d</m:t>
                        </m:r>
                      </m:sub>
                    </m:sSub>
                  </m:e>
                  <m:e>
                    <m:r>
                      <m:t>for output neuron</m:t>
                    </m:r>
                  </m:e>
                </m:mr>
                <m:mr>
                  <m:e>
                    <m:nary>
                      <m:naryPr>
                        <m:chr m:val="∑"/>
                        <m:limLoc m:val="undOvr"/>
                        <m:supHide m:val="1"/>
                        <m:ctrlPr/>
                      </m:naryPr>
                      <m:sub>
                        <m:r>
                          <m:t>k</m:t>
                        </m:r>
                      </m:sub>
                      <m:sup/>
                      <m:e>
                        <m:sSub>
                          <m:sSubPr>
                            <m:ctrlPr/>
                          </m:sSubPr>
                          <m:e>
                            <m:r>
                              <m:t>w</m:t>
                            </m:r>
                          </m:e>
                          <m:sub>
                            <m:r>
                              <m:t>kj</m:t>
                            </m:r>
                          </m:sub>
                        </m:sSub>
                        <m:sSub>
                          <m:sSubPr>
                            <m:ctrlPr/>
                          </m:sSubPr>
                          <m:e>
                            <m:r>
                              <m:t>δ</m:t>
                            </m:r>
                          </m:e>
                          <m:sub>
                            <m:r>
                              <m:t>kj,d</m:t>
                            </m:r>
                          </m:sub>
                        </m:sSub>
                      </m:e>
                    </m:nary>
                  </m:e>
                  <m:e>
                    <m:r>
                      <m:t>for hidden neuron</m:t>
                    </m:r>
                  </m:e>
                </m:mr>
              </m:m>
            </m:e>
          </m:d>
        </m:oMath>
      </m:oMathPara>
    </w:p>
    <w:p w14:paraId="635684CC" w14:textId="77777777" w:rsidR="009210AD" w:rsidRPr="00F97CD3" w:rsidRDefault="00195C8E" w:rsidP="009210AD">
      <w:pPr>
        <w:pStyle w:val="IEEEEquation"/>
      </w:pPr>
      <m:oMathPara>
        <m:oMath>
          <m:f>
            <m:fPr>
              <m:ctrlPr/>
            </m:fPr>
            <m:num>
              <m:r>
                <m:t>∂</m:t>
              </m:r>
              <m:sSub>
                <m:sSubPr>
                  <m:ctrlPr/>
                </m:sSubPr>
                <m:e>
                  <m:r>
                    <m:t>E</m:t>
                  </m:r>
                </m:e>
                <m:sub>
                  <m:r>
                    <m:t>j</m:t>
                  </m:r>
                </m:sub>
              </m:sSub>
            </m:num>
            <m:den>
              <m:r>
                <m:t>∂</m:t>
              </m:r>
              <m:sSub>
                <m:sSubPr>
                  <m:ctrlPr/>
                </m:sSubPr>
                <m:e>
                  <m:r>
                    <m:t>w</m:t>
                  </m:r>
                </m:e>
                <m:sub>
                  <m:r>
                    <m:t>ji</m:t>
                  </m:r>
                </m:sub>
              </m:sSub>
            </m:den>
          </m:f>
          <m:r>
            <m:t>=-</m:t>
          </m:r>
          <m:nary>
            <m:naryPr>
              <m:chr m:val="∑"/>
              <m:limLoc m:val="undOvr"/>
              <m:supHide m:val="1"/>
              <m:ctrlPr/>
            </m:naryPr>
            <m:sub>
              <m:r>
                <m:t>d</m:t>
              </m:r>
            </m:sub>
            <m:sup/>
            <m:e>
              <m:sSub>
                <m:sSubPr>
                  <m:ctrlPr/>
                </m:sSubPr>
                <m:e>
                  <m:r>
                    <m:t>δ</m:t>
                  </m:r>
                </m:e>
                <m:sub>
                  <m:r>
                    <m:t>ji,d</m:t>
                  </m:r>
                </m:sub>
              </m:sSub>
              <m:sSubSup>
                <m:sSubSupPr>
                  <m:ctrlPr/>
                </m:sSubSupPr>
                <m:e>
                  <m:r>
                    <m:t>f</m:t>
                  </m:r>
                </m:e>
                <m:sub>
                  <m:r>
                    <m:t>j</m:t>
                  </m:r>
                </m:sub>
                <m:sup>
                  <m:r>
                    <m:t>'</m:t>
                  </m:r>
                </m:sup>
              </m:sSubSup>
              <m:d>
                <m:dPr>
                  <m:ctrlPr/>
                </m:dPr>
                <m:e>
                  <m:sSub>
                    <m:sSubPr>
                      <m:ctrlPr/>
                    </m:sSubPr>
                    <m:e>
                      <m:r>
                        <m:t>net</m:t>
                      </m:r>
                    </m:e>
                    <m:sub>
                      <m:r>
                        <m:t>j,d</m:t>
                      </m:r>
                    </m:sub>
                  </m:sSub>
                </m:e>
              </m:d>
              <m:sSub>
                <m:sSubPr>
                  <m:ctrlPr/>
                </m:sSubPr>
                <m:e>
                  <m:r>
                    <m:t>x</m:t>
                  </m:r>
                </m:e>
                <m:sub>
                  <m:r>
                    <m:t>i,d</m:t>
                  </m:r>
                </m:sub>
              </m:sSub>
            </m:e>
          </m:nary>
        </m:oMath>
      </m:oMathPara>
    </w:p>
    <w:p w14:paraId="09317A7A" w14:textId="77777777" w:rsidR="009210AD" w:rsidRDefault="009210AD" w:rsidP="009210AD">
      <w:pPr>
        <w:pStyle w:val="Text"/>
        <w:ind w:firstLine="0"/>
        <w:rPr>
          <w:lang w:eastAsia="zh-CN"/>
        </w:rPr>
      </w:pPr>
      <w:proofErr w:type="gramStart"/>
      <w:r w:rsidRPr="00F97CD3">
        <w:rPr>
          <w:rFonts w:hint="eastAsia"/>
          <w:lang w:eastAsia="zh-CN"/>
        </w:rPr>
        <w:t>w</w:t>
      </w:r>
      <w:r w:rsidRPr="00F97CD3">
        <w:t>here</w:t>
      </w:r>
      <w:proofErr w:type="gramEnd"/>
      <w:r w:rsidRPr="00F97CD3">
        <w:t xml:space="preserve"> </w:t>
      </w:r>
      <m:oMath>
        <m:r>
          <w:rPr>
            <w:rFonts w:ascii="Cambria Math" w:hAnsi="Cambria Math"/>
          </w:rPr>
          <m:t>k</m:t>
        </m:r>
      </m:oMath>
      <w:r w:rsidRPr="00F97CD3">
        <w:t xml:space="preserve"> contributes to next layer</w:t>
      </w:r>
      <w:r w:rsidRPr="00F97CD3">
        <w:rPr>
          <w:rFonts w:hint="eastAsia"/>
          <w:lang w:eastAsia="zh-CN"/>
        </w:rPr>
        <w:t>.</w:t>
      </w:r>
    </w:p>
    <w:p w14:paraId="6C6DB5FF" w14:textId="645B5E02" w:rsidR="00E31935" w:rsidRDefault="000A02C8" w:rsidP="00D96657">
      <w:pPr>
        <w:pStyle w:val="IEEEPlainText"/>
        <w:rPr>
          <w:lang w:eastAsia="zh-CN"/>
        </w:rPr>
      </w:pPr>
      <w:r>
        <w:rPr>
          <w:lang w:eastAsia="zh-CN"/>
        </w:rPr>
        <w:t>In software implementation</w:t>
      </w:r>
      <w:r w:rsidR="00E31935" w:rsidRPr="00F97CD3">
        <w:rPr>
          <w:lang w:eastAsia="zh-CN"/>
        </w:rPr>
        <w:t xml:space="preserve">, </w:t>
      </w:r>
      <w:r w:rsidR="00E31935">
        <w:rPr>
          <w:rFonts w:hint="eastAsia"/>
          <w:lang w:eastAsia="zh-CN"/>
        </w:rPr>
        <w:t>a</w:t>
      </w:r>
      <w:r w:rsidR="00E31935" w:rsidRPr="00F97CD3">
        <w:rPr>
          <w:lang w:eastAsia="zh-CN"/>
        </w:rPr>
        <w:t xml:space="preserve"> </w:t>
      </w:r>
      <w:r w:rsidR="00E31935">
        <w:rPr>
          <w:rFonts w:hint="eastAsia"/>
          <w:lang w:eastAsia="zh-CN"/>
        </w:rPr>
        <w:t xml:space="preserve">classic </w:t>
      </w:r>
      <w:r w:rsidR="00E31935">
        <w:rPr>
          <w:lang w:eastAsia="zh-CN"/>
        </w:rPr>
        <w:t xml:space="preserve">neural </w:t>
      </w:r>
      <w:r w:rsidR="00E31935" w:rsidRPr="00F97CD3">
        <w:rPr>
          <w:lang w:eastAsia="zh-CN"/>
        </w:rPr>
        <w:t xml:space="preserve">network layer </w:t>
      </w:r>
      <w:r w:rsidR="00E31935">
        <w:rPr>
          <w:rFonts w:hint="eastAsia"/>
          <w:lang w:eastAsia="zh-CN"/>
        </w:rPr>
        <w:t xml:space="preserve">is normally modeled </w:t>
      </w:r>
      <w:r w:rsidR="00E31935" w:rsidRPr="00F97CD3">
        <w:rPr>
          <w:lang w:eastAsia="zh-CN"/>
        </w:rPr>
        <w:t>as a containe</w:t>
      </w:r>
      <w:r w:rsidR="00E31935">
        <w:rPr>
          <w:lang w:eastAsia="zh-CN"/>
        </w:rPr>
        <w:t xml:space="preserve">r, which </w:t>
      </w:r>
      <w:r w:rsidR="00E31935" w:rsidRPr="00F97CD3">
        <w:rPr>
          <w:lang w:eastAsia="zh-CN"/>
        </w:rPr>
        <w:t xml:space="preserve">holds a weight matrix, a bias node </w:t>
      </w:r>
      <w:r w:rsidR="00E31935">
        <w:rPr>
          <w:rFonts w:hint="eastAsia"/>
          <w:lang w:eastAsia="zh-CN"/>
        </w:rPr>
        <w:t>and</w:t>
      </w:r>
      <w:r w:rsidR="00E31935" w:rsidRPr="00F97CD3">
        <w:rPr>
          <w:lang w:eastAsia="zh-CN"/>
        </w:rPr>
        <w:t xml:space="preserve"> multiple neurons.  Additionally, it specifies the propagation order of these components.  In a global view, layer can be connected with each other.</w:t>
      </w:r>
    </w:p>
    <w:p w14:paraId="61501D2B" w14:textId="2154921A" w:rsidR="00E31935" w:rsidRPr="00F97CD3" w:rsidRDefault="00E31935" w:rsidP="00D96657">
      <w:pPr>
        <w:pStyle w:val="IEEEPlainText"/>
        <w:rPr>
          <w:lang w:eastAsia="zh-CN"/>
        </w:rPr>
      </w:pPr>
      <w:r>
        <w:rPr>
          <w:lang w:eastAsia="zh-CN"/>
        </w:rPr>
        <w:t>The following introduces the three major components in GPNN, parallelization of neural learning, a</w:t>
      </w:r>
      <w:r w:rsidRPr="00F97CD3">
        <w:rPr>
          <w:lang w:eastAsia="zh-CN"/>
        </w:rPr>
        <w:t>bstraction</w:t>
      </w:r>
      <w:r>
        <w:rPr>
          <w:lang w:eastAsia="zh-CN"/>
        </w:rPr>
        <w:t xml:space="preserve"> of neural network components, and </w:t>
      </w:r>
      <w:r>
        <w:rPr>
          <w:rFonts w:hint="eastAsia"/>
          <w:lang w:eastAsia="zh-CN"/>
        </w:rPr>
        <w:t>compile-</w:t>
      </w:r>
      <w:r>
        <w:rPr>
          <w:lang w:eastAsia="zh-CN"/>
        </w:rPr>
        <w:t>t</w:t>
      </w:r>
      <w:r>
        <w:rPr>
          <w:rFonts w:hint="eastAsia"/>
          <w:lang w:eastAsia="zh-CN"/>
        </w:rPr>
        <w:t xml:space="preserve">ime </w:t>
      </w:r>
      <w:r>
        <w:rPr>
          <w:lang w:eastAsia="zh-CN"/>
        </w:rPr>
        <w:t>g</w:t>
      </w:r>
      <w:r w:rsidRPr="00F97CD3">
        <w:rPr>
          <w:lang w:eastAsia="zh-CN"/>
        </w:rPr>
        <w:t>eneralization</w:t>
      </w:r>
      <w:r>
        <w:rPr>
          <w:lang w:eastAsia="zh-CN"/>
        </w:rPr>
        <w:t>.  We will also show, using an example, the flexibility of reconstruct a new neural network from an existing one in the GPNN framework.</w:t>
      </w:r>
    </w:p>
    <w:p w14:paraId="47F90EE6" w14:textId="5112EA50" w:rsidR="00BF0960" w:rsidRPr="0044049B" w:rsidRDefault="00BF0960" w:rsidP="00BF0960">
      <w:pPr>
        <w:pStyle w:val="Heading2"/>
        <w:rPr>
          <w:lang w:eastAsia="zh-CN"/>
        </w:rPr>
      </w:pPr>
      <w:r w:rsidRPr="0044049B">
        <w:rPr>
          <w:rFonts w:hint="eastAsia"/>
          <w:lang w:eastAsia="zh-CN"/>
        </w:rPr>
        <w:t>Parallelization</w:t>
      </w:r>
      <w:r w:rsidR="00210235" w:rsidRPr="0044049B">
        <w:rPr>
          <w:lang w:eastAsia="zh-CN"/>
        </w:rPr>
        <w:t xml:space="preserve"> </w:t>
      </w:r>
      <w:r w:rsidR="00057801">
        <w:rPr>
          <w:lang w:eastAsia="zh-CN"/>
        </w:rPr>
        <w:t xml:space="preserve">of </w:t>
      </w:r>
      <w:r w:rsidR="004314F9">
        <w:rPr>
          <w:lang w:eastAsia="zh-CN"/>
        </w:rPr>
        <w:t>N</w:t>
      </w:r>
      <w:r w:rsidR="00210235" w:rsidRPr="0044049B">
        <w:rPr>
          <w:lang w:eastAsia="zh-CN"/>
        </w:rPr>
        <w:t xml:space="preserve">eural </w:t>
      </w:r>
      <w:r w:rsidR="004314F9">
        <w:rPr>
          <w:lang w:eastAsia="zh-CN"/>
        </w:rPr>
        <w:t>L</w:t>
      </w:r>
      <w:r w:rsidR="00210235" w:rsidRPr="0044049B">
        <w:rPr>
          <w:lang w:eastAsia="zh-CN"/>
        </w:rPr>
        <w:t xml:space="preserve">earning </w:t>
      </w:r>
      <w:r w:rsidR="004314F9">
        <w:rPr>
          <w:lang w:eastAsia="zh-CN"/>
        </w:rPr>
        <w:t>Algorithm</w:t>
      </w:r>
    </w:p>
    <w:p w14:paraId="4DFC3CFC" w14:textId="062841CB" w:rsidR="00BF0960" w:rsidRPr="00F97CD3" w:rsidRDefault="00BF0960">
      <w:pPr>
        <w:pStyle w:val="IEEEPlainText"/>
        <w:rPr>
          <w:lang w:eastAsia="zh-CN"/>
        </w:rPr>
      </w:pPr>
      <w:r w:rsidRPr="00F97CD3">
        <w:rPr>
          <w:rFonts w:hint="eastAsia"/>
        </w:rPr>
        <w:t>According to Moore</w:t>
      </w:r>
      <w:r w:rsidRPr="00F97CD3">
        <w:t>’</w:t>
      </w:r>
      <w:r w:rsidRPr="00F97CD3">
        <w:rPr>
          <w:rFonts w:hint="eastAsia"/>
        </w:rPr>
        <w:t xml:space="preserve">s law, the density of circuits doubling </w:t>
      </w:r>
      <w:r w:rsidR="002D2DA7">
        <w:t xml:space="preserve">at </w:t>
      </w:r>
      <w:r w:rsidRPr="00F97CD3">
        <w:rPr>
          <w:rFonts w:hint="eastAsia"/>
        </w:rPr>
        <w:t xml:space="preserve">every </w:t>
      </w:r>
      <w:r w:rsidR="002D2DA7">
        <w:t xml:space="preserve">new </w:t>
      </w:r>
      <w:r w:rsidRPr="00F97CD3">
        <w:rPr>
          <w:rFonts w:hint="eastAsia"/>
        </w:rPr>
        <w:t>generation</w:t>
      </w:r>
      <w:r w:rsidRPr="00F97CD3">
        <w:rPr>
          <w:rFonts w:hint="eastAsia"/>
          <w:lang w:eastAsia="zh-CN"/>
        </w:rPr>
        <w:t xml:space="preserve"> [5]</w:t>
      </w:r>
      <w:r w:rsidRPr="00F97CD3">
        <w:rPr>
          <w:rFonts w:hint="eastAsia"/>
        </w:rPr>
        <w:t xml:space="preserve">.  </w:t>
      </w:r>
      <w:r w:rsidR="002D2DA7">
        <w:t xml:space="preserve">In the recent years, computer systems have increased </w:t>
      </w:r>
      <w:r w:rsidR="008D19AC">
        <w:t xml:space="preserve">the </w:t>
      </w:r>
      <w:r w:rsidR="002D2DA7">
        <w:t xml:space="preserve">number of cores </w:t>
      </w:r>
      <w:r w:rsidR="008D19AC">
        <w:t xml:space="preserve">significantly </w:t>
      </w:r>
      <w:r w:rsidR="002D2DA7">
        <w:t xml:space="preserve">to support parallel computing. </w:t>
      </w:r>
      <w:r w:rsidR="008D19AC">
        <w:rPr>
          <w:lang w:eastAsia="zh-CN"/>
        </w:rPr>
        <w:t xml:space="preserve">Particularly in </w:t>
      </w:r>
      <w:r w:rsidR="002D2DA7">
        <w:rPr>
          <w:lang w:eastAsia="zh-CN"/>
        </w:rPr>
        <w:t xml:space="preserve">big data applications, it is important to implement neural learning algorithms in high level of parallelization on </w:t>
      </w:r>
      <w:r w:rsidRPr="00F97CD3">
        <w:rPr>
          <w:rFonts w:hint="eastAsia"/>
          <w:lang w:eastAsia="zh-CN"/>
        </w:rPr>
        <w:t>multi</w:t>
      </w:r>
      <w:r w:rsidR="008A7F9E">
        <w:rPr>
          <w:lang w:eastAsia="zh-CN"/>
        </w:rPr>
        <w:t>-</w:t>
      </w:r>
      <w:r w:rsidRPr="00F97CD3">
        <w:rPr>
          <w:rFonts w:hint="eastAsia"/>
          <w:lang w:eastAsia="zh-CN"/>
        </w:rPr>
        <w:t>core CPUs with shared memory</w:t>
      </w:r>
      <w:r w:rsidR="002D2DA7">
        <w:rPr>
          <w:lang w:eastAsia="zh-CN"/>
        </w:rPr>
        <w:t xml:space="preserve"> to achieve </w:t>
      </w:r>
      <w:r w:rsidRPr="00F97CD3">
        <w:rPr>
          <w:rFonts w:hint="eastAsia"/>
          <w:lang w:eastAsia="zh-CN"/>
        </w:rPr>
        <w:t>significant increases in CPU performance</w:t>
      </w:r>
      <w:r w:rsidR="008D19AC">
        <w:rPr>
          <w:lang w:eastAsia="zh-CN"/>
        </w:rPr>
        <w:t xml:space="preserve">. </w:t>
      </w:r>
      <w:r w:rsidR="001B0EDE">
        <w:rPr>
          <w:lang w:eastAsia="zh-CN"/>
        </w:rPr>
        <w:t xml:space="preserve"> We propose an </w:t>
      </w:r>
      <w:r w:rsidRPr="00F97CD3">
        <w:rPr>
          <w:rFonts w:hint="eastAsia"/>
          <w:lang w:eastAsia="zh-CN"/>
        </w:rPr>
        <w:t xml:space="preserve">approach of </w:t>
      </w:r>
      <w:r w:rsidR="001B0EDE">
        <w:rPr>
          <w:lang w:eastAsia="zh-CN"/>
        </w:rPr>
        <w:t>multi-thread implementation of</w:t>
      </w:r>
      <w:r w:rsidR="00697D85">
        <w:rPr>
          <w:lang w:eastAsia="zh-CN"/>
        </w:rPr>
        <w:t xml:space="preserve"> batch training BP </w:t>
      </w:r>
      <w:r w:rsidRPr="00F97CD3">
        <w:rPr>
          <w:rFonts w:hint="eastAsia"/>
          <w:lang w:eastAsia="zh-CN"/>
        </w:rPr>
        <w:t>[6]</w:t>
      </w:r>
      <w:r w:rsidR="008D19AC">
        <w:rPr>
          <w:lang w:eastAsia="zh-CN"/>
        </w:rPr>
        <w:t xml:space="preserve">, which is </w:t>
      </w:r>
      <w:r w:rsidR="001B0EDE">
        <w:rPr>
          <w:lang w:eastAsia="zh-CN"/>
        </w:rPr>
        <w:t>illustrated in Fig</w:t>
      </w:r>
      <w:r w:rsidR="00210235">
        <w:rPr>
          <w:lang w:eastAsia="zh-CN"/>
        </w:rPr>
        <w:t>.</w:t>
      </w:r>
      <w:r w:rsidR="001B0EDE">
        <w:rPr>
          <w:lang w:eastAsia="zh-CN"/>
        </w:rPr>
        <w:t xml:space="preserve"> 1</w:t>
      </w:r>
      <w:r w:rsidR="001F4C07">
        <w:rPr>
          <w:lang w:eastAsia="zh-CN"/>
        </w:rPr>
        <w:t xml:space="preserve">. It </w:t>
      </w:r>
      <w:r w:rsidR="00697D85">
        <w:rPr>
          <w:lang w:eastAsia="zh-CN"/>
        </w:rPr>
        <w:t>is</w:t>
      </w:r>
      <w:r w:rsidR="009F4CF7">
        <w:rPr>
          <w:lang w:eastAsia="zh-CN"/>
        </w:rPr>
        <w:t xml:space="preserve"> a </w:t>
      </w:r>
      <m:oMath>
        <m:r>
          <w:rPr>
            <w:rFonts w:ascii="Cambria Math" w:hAnsi="Cambria Math"/>
            <w:lang w:eastAsia="zh-CN"/>
          </w:rPr>
          <m:t>K</m:t>
        </m:r>
      </m:oMath>
      <w:r w:rsidR="001B0EDE">
        <w:rPr>
          <w:lang w:eastAsia="zh-CN"/>
        </w:rPr>
        <w:t>-thread parallel computing structure</w:t>
      </w:r>
      <w:r w:rsidR="00697D85">
        <w:rPr>
          <w:lang w:eastAsia="zh-CN"/>
        </w:rPr>
        <w:t xml:space="preserve">, </w:t>
      </w:r>
      <w:r w:rsidR="001F4C07">
        <w:rPr>
          <w:lang w:eastAsia="zh-CN"/>
        </w:rPr>
        <w:t xml:space="preserve">in which </w:t>
      </w:r>
      <w:r w:rsidR="001B0EDE">
        <w:rPr>
          <w:lang w:eastAsia="zh-CN"/>
        </w:rPr>
        <w:t xml:space="preserve">a neural network is copied </w:t>
      </w:r>
      <m:oMath>
        <m:r>
          <w:rPr>
            <w:rFonts w:ascii="Cambria Math" w:hAnsi="Cambria Math"/>
            <w:lang w:eastAsia="zh-CN"/>
          </w:rPr>
          <m:t>K</m:t>
        </m:r>
      </m:oMath>
      <w:r w:rsidR="00B923F6">
        <w:rPr>
          <w:lang w:eastAsia="zh-CN"/>
        </w:rPr>
        <w:t xml:space="preserve"> times, and the training data are </w:t>
      </w:r>
      <w:r w:rsidR="001F4C07">
        <w:rPr>
          <w:lang w:eastAsia="zh-CN"/>
        </w:rPr>
        <w:t xml:space="preserve">partitioned and </w:t>
      </w:r>
      <w:r w:rsidR="007B7C53">
        <w:rPr>
          <w:lang w:eastAsia="zh-CN"/>
        </w:rPr>
        <w:t xml:space="preserve">distributed to these </w:t>
      </w:r>
      <m:oMath>
        <m:r>
          <w:rPr>
            <w:rFonts w:ascii="Cambria Math" w:hAnsi="Cambria Math"/>
            <w:lang w:eastAsia="zh-CN"/>
          </w:rPr>
          <m:t>K</m:t>
        </m:r>
      </m:oMath>
      <w:r w:rsidR="00B923F6">
        <w:rPr>
          <w:lang w:eastAsia="zh-CN"/>
        </w:rPr>
        <w:t xml:space="preserve"> threads.  The</w:t>
      </w:r>
      <w:proofErr w:type="spellStart"/>
      <w:r w:rsidR="001F4C07">
        <w:rPr>
          <w:lang w:eastAsia="zh-CN"/>
        </w:rPr>
        <w:t>refor</w:t>
      </w:r>
      <w:proofErr w:type="spellEnd"/>
      <w:r w:rsidR="001F4C07">
        <w:rPr>
          <w:lang w:eastAsia="zh-CN"/>
        </w:rPr>
        <w:t xml:space="preserve"> the</w:t>
      </w:r>
      <w:r w:rsidR="00B923F6">
        <w:rPr>
          <w:lang w:eastAsia="zh-CN"/>
        </w:rPr>
        <w:t xml:space="preserve"> input</w:t>
      </w:r>
      <w:r w:rsidR="007F57A7">
        <w:rPr>
          <w:lang w:eastAsia="zh-CN"/>
        </w:rPr>
        <w:t>s</w:t>
      </w:r>
      <w:r w:rsidR="00B923F6">
        <w:rPr>
          <w:lang w:eastAsia="zh-CN"/>
        </w:rPr>
        <w:t xml:space="preserve"> are processed </w:t>
      </w:r>
      <w:r w:rsidR="00210235">
        <w:rPr>
          <w:lang w:eastAsia="zh-CN"/>
        </w:rPr>
        <w:t>simultaneously</w:t>
      </w:r>
      <w:r w:rsidR="00B923F6">
        <w:rPr>
          <w:lang w:eastAsia="zh-CN"/>
        </w:rPr>
        <w:t xml:space="preserve"> along</w:t>
      </w:r>
      <w:r w:rsidRPr="00F97CD3">
        <w:rPr>
          <w:rFonts w:hint="eastAsia"/>
          <w:lang w:eastAsia="zh-CN"/>
        </w:rPr>
        <w:t xml:space="preserve"> the feed-forward path</w:t>
      </w:r>
      <w:r w:rsidR="00B923F6">
        <w:rPr>
          <w:lang w:eastAsia="zh-CN"/>
        </w:rPr>
        <w:t>s</w:t>
      </w:r>
      <w:r w:rsidRPr="00F97CD3">
        <w:rPr>
          <w:rFonts w:hint="eastAsia"/>
          <w:lang w:eastAsia="zh-CN"/>
        </w:rPr>
        <w:t xml:space="preserve"> of these </w:t>
      </w:r>
      <w:r w:rsidR="00B923F6">
        <w:rPr>
          <w:lang w:eastAsia="zh-CN"/>
        </w:rPr>
        <w:t xml:space="preserve">K threads, </w:t>
      </w:r>
      <w:r w:rsidR="00B923F6">
        <w:rPr>
          <w:lang w:eastAsia="zh-CN"/>
        </w:rPr>
        <w:lastRenderedPageBreak/>
        <w:t>and errors are c</w:t>
      </w:r>
      <w:r w:rsidR="001F4C07">
        <w:rPr>
          <w:lang w:eastAsia="zh-CN"/>
        </w:rPr>
        <w:t>ollected</w:t>
      </w:r>
      <w:r w:rsidR="00B923F6">
        <w:rPr>
          <w:lang w:eastAsia="zh-CN"/>
        </w:rPr>
        <w:t xml:space="preserve"> at the end of each thread</w:t>
      </w:r>
      <w:r w:rsidR="00D95EAC">
        <w:rPr>
          <w:lang w:eastAsia="zh-CN"/>
        </w:rPr>
        <w:t>.</w:t>
      </w:r>
      <w:r w:rsidR="008255E4">
        <w:rPr>
          <w:lang w:eastAsia="zh-CN"/>
        </w:rPr>
        <w:t xml:space="preserve">  </w:t>
      </w:r>
      <w:r w:rsidR="00B923F6">
        <w:rPr>
          <w:lang w:eastAsia="zh-CN"/>
        </w:rPr>
        <w:t xml:space="preserve">Then the errors at all </w:t>
      </w:r>
      <m:oMath>
        <m:r>
          <w:rPr>
            <w:rFonts w:ascii="Cambria Math" w:hAnsi="Cambria Math"/>
            <w:lang w:eastAsia="zh-CN"/>
          </w:rPr>
          <m:t>K</m:t>
        </m:r>
      </m:oMath>
      <w:r w:rsidR="004B1DBA">
        <w:rPr>
          <w:lang w:eastAsia="zh-CN"/>
        </w:rPr>
        <w:t xml:space="preserve"> </w:t>
      </w:r>
      <w:r w:rsidR="00B923F6">
        <w:rPr>
          <w:lang w:eastAsia="zh-CN"/>
        </w:rPr>
        <w:t>threads are combined</w:t>
      </w:r>
      <w:r>
        <w:rPr>
          <w:rFonts w:hint="eastAsia"/>
          <w:lang w:eastAsia="zh-CN"/>
        </w:rPr>
        <w:t xml:space="preserve"> </w:t>
      </w:r>
      <w:r w:rsidR="00B923F6">
        <w:rPr>
          <w:lang w:eastAsia="zh-CN"/>
        </w:rPr>
        <w:t xml:space="preserve">for weight update using </w:t>
      </w:r>
      <w:r w:rsidRPr="00F97CD3">
        <w:rPr>
          <w:rFonts w:hint="eastAsia"/>
          <w:lang w:eastAsia="zh-CN"/>
        </w:rPr>
        <w:t>gradient descent (back-propagation</w:t>
      </w:r>
      <w:r>
        <w:rPr>
          <w:rFonts w:hint="eastAsia"/>
          <w:lang w:eastAsia="zh-CN"/>
        </w:rPr>
        <w:t xml:space="preserve"> path)</w:t>
      </w:r>
      <w:r w:rsidR="00B923F6">
        <w:rPr>
          <w:lang w:eastAsia="zh-CN"/>
        </w:rPr>
        <w:t>, which is represented as follows</w:t>
      </w:r>
      <w:r w:rsidR="002D54E9">
        <w:rPr>
          <w:lang w:eastAsia="zh-CN"/>
        </w:rPr>
        <w:t>,</w:t>
      </w:r>
    </w:p>
    <w:p w14:paraId="60BC7453" w14:textId="2D615146" w:rsidR="00BF0960" w:rsidRPr="00F97CD3" w:rsidRDefault="00195C8E" w:rsidP="00B85710">
      <w:pPr>
        <w:pStyle w:val="IEEEEquation"/>
        <w:jc w:val="center"/>
        <w:rPr>
          <w:lang w:eastAsia="zh-CN"/>
        </w:rPr>
      </w:pPr>
      <m:oMathPara>
        <m:oMath>
          <m:f>
            <m:fPr>
              <m:ctrlPr>
                <w:rPr>
                  <w:lang w:eastAsia="zh-CN"/>
                </w:rPr>
              </m:ctrlPr>
            </m:fPr>
            <m:num>
              <m:r>
                <m:t>∂</m:t>
              </m:r>
              <m:sSub>
                <m:sSubPr>
                  <m:ctrlPr/>
                </m:sSubPr>
                <m:e>
                  <m:r>
                    <m:t>E</m:t>
                  </m:r>
                </m:e>
                <m:sub>
                  <m:r>
                    <m:t>j</m:t>
                  </m:r>
                </m:sub>
              </m:sSub>
            </m:num>
            <m:den>
              <m:r>
                <m:t>∂</m:t>
              </m:r>
              <m:sSub>
                <m:sSubPr>
                  <m:ctrlPr/>
                </m:sSubPr>
                <m:e>
                  <m:r>
                    <m:t>w</m:t>
                  </m:r>
                </m:e>
                <m:sub>
                  <m:r>
                    <m:t>ji</m:t>
                  </m:r>
                </m:sub>
              </m:sSub>
            </m:den>
          </m:f>
          <m:r>
            <w:rPr>
              <w:lang w:eastAsia="zh-CN"/>
            </w:rPr>
            <m:t>=</m:t>
          </m:r>
          <m:nary>
            <m:naryPr>
              <m:chr m:val="∑"/>
              <m:limLoc m:val="undOvr"/>
              <m:supHide m:val="1"/>
              <m:ctrlPr>
                <w:rPr>
                  <w:lang w:eastAsia="zh-CN"/>
                </w:rPr>
              </m:ctrlPr>
            </m:naryPr>
            <m:sub>
              <m:r>
                <w:rPr>
                  <w:lang w:eastAsia="zh-CN"/>
                </w:rPr>
                <m:t>k</m:t>
              </m:r>
            </m:sub>
            <m:sup/>
            <m:e>
              <m:f>
                <m:fPr>
                  <m:ctrlPr>
                    <w:rPr>
                      <w:lang w:eastAsia="zh-CN"/>
                    </w:rPr>
                  </m:ctrlPr>
                </m:fPr>
                <m:num>
                  <m:r>
                    <m:t>∂</m:t>
                  </m:r>
                  <m:sSubSup>
                    <m:sSubSupPr>
                      <m:ctrlPr/>
                    </m:sSubSupPr>
                    <m:e>
                      <m:r>
                        <m:t>E</m:t>
                      </m:r>
                    </m:e>
                    <m:sub>
                      <m:r>
                        <m:t>j</m:t>
                      </m:r>
                    </m:sub>
                    <m:sup>
                      <m:r>
                        <m:t>(k)</m:t>
                      </m:r>
                    </m:sup>
                  </m:sSubSup>
                </m:num>
                <m:den>
                  <m:r>
                    <m:t>∂</m:t>
                  </m:r>
                  <m:sSubSup>
                    <m:sSubSupPr>
                      <m:ctrlPr/>
                    </m:sSubSupPr>
                    <m:e>
                      <m:r>
                        <m:t>w</m:t>
                      </m:r>
                    </m:e>
                    <m:sub>
                      <m:r>
                        <m:t>ji</m:t>
                      </m:r>
                    </m:sub>
                    <m:sup>
                      <m:r>
                        <m:t>(k)</m:t>
                      </m:r>
                    </m:sup>
                  </m:sSubSup>
                </m:den>
              </m:f>
            </m:e>
          </m:nary>
        </m:oMath>
      </m:oMathPara>
    </w:p>
    <w:p w14:paraId="6258933F" w14:textId="39AC47FC" w:rsidR="005733A6" w:rsidRPr="00F97CD3" w:rsidRDefault="005733A6" w:rsidP="006A302C">
      <w:pPr>
        <w:pStyle w:val="IEEEPlainText"/>
        <w:rPr>
          <w:lang w:eastAsia="zh-CN"/>
        </w:rPr>
      </w:pPr>
      <w:r>
        <w:rPr>
          <w:lang w:eastAsia="zh-CN"/>
        </w:rPr>
        <w:t xml:space="preserve">Weights are then all updated through </w:t>
      </w:r>
      <w:r w:rsidR="002C3C46">
        <w:rPr>
          <w:lang w:eastAsia="zh-CN"/>
        </w:rPr>
        <w:t xml:space="preserve">the </w:t>
      </w:r>
      <w:r>
        <w:rPr>
          <w:lang w:eastAsia="zh-CN"/>
        </w:rPr>
        <w:t>back-</w:t>
      </w:r>
      <w:r w:rsidR="002C3C46">
        <w:rPr>
          <w:lang w:eastAsia="zh-CN"/>
        </w:rPr>
        <w:t xml:space="preserve">propagation process.  </w:t>
      </w:r>
      <w:r>
        <w:rPr>
          <w:lang w:eastAsia="zh-CN"/>
        </w:rPr>
        <w:t xml:space="preserve">The </w:t>
      </w:r>
      <w:r w:rsidR="00615323">
        <w:rPr>
          <w:lang w:eastAsia="zh-CN"/>
        </w:rPr>
        <w:t xml:space="preserve">updated neural network is made </w:t>
      </w:r>
      <m:oMath>
        <m:r>
          <w:rPr>
            <w:rFonts w:ascii="Cambria Math" w:hAnsi="Cambria Math"/>
            <w:lang w:eastAsia="zh-CN"/>
          </w:rPr>
          <m:t>K</m:t>
        </m:r>
      </m:oMath>
      <w:r>
        <w:rPr>
          <w:lang w:eastAsia="zh-CN"/>
        </w:rPr>
        <w:t xml:space="preserve"> copies, and the same training process is repeated </w:t>
      </w:r>
      <w:r w:rsidR="00BF0960" w:rsidRPr="00F97CD3">
        <w:rPr>
          <w:rFonts w:hint="eastAsia"/>
          <w:lang w:eastAsia="zh-CN"/>
        </w:rPr>
        <w:t xml:space="preserve">until user defined stop criteria </w:t>
      </w:r>
      <w:r w:rsidR="006439AF">
        <w:rPr>
          <w:lang w:eastAsia="zh-CN"/>
        </w:rPr>
        <w:t>are satisfied.</w:t>
      </w:r>
    </w:p>
    <w:p w14:paraId="2DECE14B" w14:textId="2917E9C3" w:rsidR="005A37BE" w:rsidRDefault="000B13EA" w:rsidP="006A302C">
      <w:pPr>
        <w:pStyle w:val="IEEEFigure"/>
      </w:pPr>
      <w:r>
        <w:drawing>
          <wp:inline distT="0" distB="0" distL="0" distR="0" wp14:anchorId="156FB4E9" wp14:editId="1B3E2A80">
            <wp:extent cx="3200400" cy="270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llelization.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707640"/>
                    </a:xfrm>
                    <a:prstGeom prst="rect">
                      <a:avLst/>
                    </a:prstGeom>
                  </pic:spPr>
                </pic:pic>
              </a:graphicData>
            </a:graphic>
          </wp:inline>
        </w:drawing>
      </w:r>
    </w:p>
    <w:p w14:paraId="20937BA6" w14:textId="790B75F8" w:rsidR="009374F0" w:rsidRDefault="00BF0960" w:rsidP="00BF0960">
      <w:pPr>
        <w:pStyle w:val="IEEEFigureCaption"/>
        <w:rPr>
          <w:lang w:eastAsia="zh-CN"/>
        </w:rPr>
      </w:pPr>
      <w:r w:rsidRPr="00F97CD3">
        <w:t xml:space="preserve">Fig. </w:t>
      </w:r>
      <w:r w:rsidR="001B0EDE">
        <w:t>1</w:t>
      </w:r>
      <w:r w:rsidRPr="00F97CD3">
        <w:t xml:space="preserve">.  </w:t>
      </w:r>
      <w:r w:rsidR="009374F0">
        <w:t xml:space="preserve">Illustration of </w:t>
      </w:r>
      <w:r w:rsidR="009374F0">
        <w:rPr>
          <w:lang w:eastAsia="zh-CN"/>
        </w:rPr>
        <w:t>multi-t</w:t>
      </w:r>
      <w:r w:rsidRPr="00F97CD3">
        <w:rPr>
          <w:lang w:eastAsia="zh-CN"/>
        </w:rPr>
        <w:t xml:space="preserve">hread </w:t>
      </w:r>
      <w:r w:rsidR="009374F0">
        <w:rPr>
          <w:lang w:eastAsia="zh-CN"/>
        </w:rPr>
        <w:t>implementation of neural learning process.</w:t>
      </w:r>
    </w:p>
    <w:p w14:paraId="3B0B80DC" w14:textId="302EC481" w:rsidR="005C6991" w:rsidRPr="00F97CD3" w:rsidRDefault="005C6991" w:rsidP="005C6991">
      <w:pPr>
        <w:pStyle w:val="Heading2"/>
        <w:rPr>
          <w:lang w:eastAsia="zh-CN"/>
        </w:rPr>
      </w:pPr>
      <w:r w:rsidRPr="00F97CD3">
        <w:rPr>
          <w:lang w:eastAsia="zh-CN"/>
        </w:rPr>
        <w:t>Abstraction</w:t>
      </w:r>
      <w:r w:rsidR="00E8779E">
        <w:rPr>
          <w:lang w:eastAsia="zh-CN"/>
        </w:rPr>
        <w:t xml:space="preserve"> of </w:t>
      </w:r>
      <w:r w:rsidR="00435363">
        <w:rPr>
          <w:lang w:eastAsia="zh-CN"/>
        </w:rPr>
        <w:t>neural network components</w:t>
      </w:r>
    </w:p>
    <w:p w14:paraId="435B544F" w14:textId="1E815389" w:rsidR="005C6991" w:rsidRPr="00F97CD3" w:rsidRDefault="00341573" w:rsidP="0097354C">
      <w:pPr>
        <w:pStyle w:val="IEEEPlainText"/>
        <w:rPr>
          <w:lang w:eastAsia="zh-CN"/>
        </w:rPr>
      </w:pPr>
      <w:r w:rsidRPr="00F97CD3">
        <w:rPr>
          <w:rFonts w:hint="eastAsia"/>
          <w:lang w:eastAsia="zh-CN"/>
        </w:rPr>
        <w:t>Abstraction is a very critical and powerful concept in object-oriented programming</w:t>
      </w:r>
      <w:r>
        <w:rPr>
          <w:lang w:eastAsia="zh-CN"/>
        </w:rPr>
        <w:t>.</w:t>
      </w:r>
      <w:r w:rsidRPr="00F97CD3">
        <w:rPr>
          <w:rFonts w:hint="eastAsia"/>
          <w:lang w:eastAsia="zh-CN"/>
        </w:rPr>
        <w:t xml:space="preserve"> </w:t>
      </w:r>
      <w:r>
        <w:rPr>
          <w:lang w:eastAsia="zh-CN"/>
        </w:rPr>
        <w:t xml:space="preserve"> It treats o</w:t>
      </w:r>
      <w:r w:rsidRPr="00F97CD3">
        <w:rPr>
          <w:rFonts w:hint="eastAsia"/>
          <w:lang w:eastAsia="zh-CN"/>
        </w:rPr>
        <w:t>bjects</w:t>
      </w:r>
      <w:r>
        <w:rPr>
          <w:lang w:eastAsia="zh-CN"/>
        </w:rPr>
        <w:t xml:space="preserve"> with </w:t>
      </w:r>
      <w:r w:rsidRPr="00F97CD3">
        <w:rPr>
          <w:lang w:eastAsia="zh-CN"/>
        </w:rPr>
        <w:t>similar</w:t>
      </w:r>
      <w:r w:rsidRPr="00F97CD3">
        <w:rPr>
          <w:rFonts w:hint="eastAsia"/>
          <w:lang w:eastAsia="zh-CN"/>
        </w:rPr>
        <w:t xml:space="preserve"> functions</w:t>
      </w:r>
      <w:r w:rsidRPr="00F97CD3">
        <w:rPr>
          <w:lang w:eastAsia="zh-CN"/>
        </w:rPr>
        <w:t xml:space="preserve"> </w:t>
      </w:r>
      <w:r>
        <w:rPr>
          <w:lang w:eastAsia="zh-CN"/>
        </w:rPr>
        <w:t>as</w:t>
      </w:r>
      <w:r w:rsidRPr="00F97CD3">
        <w:rPr>
          <w:lang w:eastAsia="zh-CN"/>
        </w:rPr>
        <w:t xml:space="preserve"> the same module</w:t>
      </w:r>
      <w:r w:rsidRPr="00F97CD3">
        <w:rPr>
          <w:rFonts w:hint="eastAsia"/>
          <w:lang w:eastAsia="zh-CN"/>
        </w:rPr>
        <w:t xml:space="preserve">.  </w:t>
      </w:r>
      <w:r>
        <w:rPr>
          <w:lang w:eastAsia="zh-CN"/>
        </w:rPr>
        <w:t>Based on this concept</w:t>
      </w:r>
      <w:r w:rsidRPr="00F97CD3">
        <w:rPr>
          <w:rFonts w:hint="eastAsia"/>
          <w:lang w:eastAsia="zh-CN"/>
        </w:rPr>
        <w:t>, weight</w:t>
      </w:r>
      <w:r>
        <w:rPr>
          <w:lang w:eastAsia="zh-CN"/>
        </w:rPr>
        <w:t>s between neurons</w:t>
      </w:r>
      <w:r w:rsidRPr="00F97CD3">
        <w:rPr>
          <w:rFonts w:hint="eastAsia"/>
          <w:lang w:eastAsia="zh-CN"/>
        </w:rPr>
        <w:t xml:space="preserve"> can be considered as </w:t>
      </w:r>
      <w:r w:rsidRPr="00F97CD3">
        <w:rPr>
          <w:lang w:eastAsia="zh-CN"/>
        </w:rPr>
        <w:t xml:space="preserve">similar </w:t>
      </w:r>
      <w:r>
        <w:rPr>
          <w:lang w:eastAsia="zh-CN"/>
        </w:rPr>
        <w:t>to</w:t>
      </w:r>
      <w:r w:rsidRPr="00F97CD3">
        <w:rPr>
          <w:rFonts w:hint="eastAsia"/>
          <w:lang w:eastAsia="zh-CN"/>
        </w:rPr>
        <w:t xml:space="preserve"> neuron</w:t>
      </w:r>
      <w:r>
        <w:rPr>
          <w:lang w:eastAsia="zh-CN"/>
        </w:rPr>
        <w:t>s, since a</w:t>
      </w:r>
      <w:r w:rsidRPr="00F97CD3">
        <w:rPr>
          <w:rFonts w:hint="eastAsia"/>
          <w:lang w:eastAsia="zh-CN"/>
        </w:rPr>
        <w:t xml:space="preserve"> </w:t>
      </w:r>
      <w:r>
        <w:rPr>
          <w:lang w:eastAsia="zh-CN"/>
        </w:rPr>
        <w:t>neuron has</w:t>
      </w:r>
      <w:r w:rsidRPr="00F97CD3">
        <w:rPr>
          <w:rFonts w:hint="eastAsia"/>
          <w:lang w:eastAsia="zh-CN"/>
        </w:rPr>
        <w:t xml:space="preserve"> one input axon and one output axon, </w:t>
      </w:r>
      <w:r>
        <w:rPr>
          <w:lang w:eastAsia="zh-CN"/>
        </w:rPr>
        <w:t xml:space="preserve">and a weight connecting two neurons can also be considered to have an input, which is </w:t>
      </w:r>
      <w:r w:rsidRPr="00F97CD3">
        <w:rPr>
          <w:rFonts w:hint="eastAsia"/>
          <w:lang w:eastAsia="zh-CN"/>
        </w:rPr>
        <w:t xml:space="preserve">the output axon of </w:t>
      </w:r>
      <w:r>
        <w:rPr>
          <w:lang w:eastAsia="zh-CN"/>
        </w:rPr>
        <w:t xml:space="preserve">the </w:t>
      </w:r>
      <w:r w:rsidRPr="00F97CD3">
        <w:rPr>
          <w:rFonts w:hint="eastAsia"/>
          <w:lang w:eastAsia="zh-CN"/>
        </w:rPr>
        <w:t>pre</w:t>
      </w:r>
      <w:r>
        <w:rPr>
          <w:lang w:eastAsia="zh-CN"/>
        </w:rPr>
        <w:t>ceding</w:t>
      </w:r>
      <w:r w:rsidRPr="00F97CD3">
        <w:rPr>
          <w:rFonts w:hint="eastAsia"/>
          <w:lang w:eastAsia="zh-CN"/>
        </w:rPr>
        <w:t xml:space="preserve"> neuron, and </w:t>
      </w:r>
      <w:r>
        <w:rPr>
          <w:lang w:eastAsia="zh-CN"/>
        </w:rPr>
        <w:t>the</w:t>
      </w:r>
      <w:r w:rsidRPr="00F97CD3">
        <w:rPr>
          <w:rFonts w:hint="eastAsia"/>
          <w:lang w:eastAsia="zh-CN"/>
        </w:rPr>
        <w:t xml:space="preserve"> weight </w:t>
      </w:r>
      <w:r>
        <w:rPr>
          <w:lang w:eastAsia="zh-CN"/>
        </w:rPr>
        <w:t>can be considered as its output axon, which is</w:t>
      </w:r>
      <w:r w:rsidRPr="00F97CD3">
        <w:rPr>
          <w:rFonts w:hint="eastAsia"/>
          <w:lang w:eastAsia="zh-CN"/>
        </w:rPr>
        <w:t xml:space="preserve"> connected </w:t>
      </w:r>
      <w:r>
        <w:rPr>
          <w:lang w:eastAsia="zh-CN"/>
        </w:rPr>
        <w:t xml:space="preserve">to </w:t>
      </w:r>
      <w:r w:rsidRPr="00F97CD3">
        <w:rPr>
          <w:rFonts w:hint="eastAsia"/>
          <w:lang w:eastAsia="zh-CN"/>
        </w:rPr>
        <w:t xml:space="preserve">the input axon of </w:t>
      </w:r>
      <w:r>
        <w:rPr>
          <w:lang w:eastAsia="zh-CN"/>
        </w:rPr>
        <w:t>following</w:t>
      </w:r>
      <w:r w:rsidRPr="00F97CD3">
        <w:rPr>
          <w:rFonts w:hint="eastAsia"/>
          <w:lang w:eastAsia="zh-CN"/>
        </w:rPr>
        <w:t xml:space="preserve"> neuron.</w:t>
      </w:r>
      <w:r w:rsidRPr="00F97CD3">
        <w:rPr>
          <w:lang w:eastAsia="zh-CN"/>
        </w:rPr>
        <w:t xml:space="preserve">  The transfer function of a weight is defined as follows</w:t>
      </w:r>
      <w:r>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43FFC" w:rsidRPr="00F97CD3" w14:paraId="339FCFEA" w14:textId="77777777" w:rsidTr="00843FFC">
        <w:trPr>
          <w:jc w:val="center"/>
        </w:trPr>
        <w:tc>
          <w:tcPr>
            <w:tcW w:w="2301" w:type="dxa"/>
            <w:vAlign w:val="center"/>
          </w:tcPr>
          <w:p w14:paraId="6C2B97E2" w14:textId="42888939" w:rsidR="00E771BF" w:rsidRPr="00F97CD3" w:rsidRDefault="00E771BF" w:rsidP="00E219CF">
            <w:pPr>
              <w:pStyle w:val="IEEEEquation"/>
              <w:rPr>
                <w:i w:val="0"/>
                <w:lang w:eastAsia="zh-CN"/>
              </w:rPr>
            </w:pPr>
            <w:r w:rsidRPr="00F97CD3">
              <w:rPr>
                <w:i w:val="0"/>
                <w:lang w:eastAsia="zh-CN"/>
              </w:rPr>
              <w:t>feed-forward:</w:t>
            </w:r>
          </w:p>
        </w:tc>
        <w:tc>
          <w:tcPr>
            <w:tcW w:w="2012" w:type="dxa"/>
            <w:vAlign w:val="center"/>
          </w:tcPr>
          <w:p w14:paraId="5F6EAAEB" w14:textId="0E693707" w:rsidR="00E771BF" w:rsidRPr="00F97CD3" w:rsidRDefault="00195C8E"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ji</m:t>
                    </m:r>
                  </m:sub>
                </m:sSub>
                <m:r>
                  <w:rPr>
                    <w:lang w:eastAsia="zh-CN"/>
                  </w:rPr>
                  <m:t>=</m:t>
                </m:r>
                <m:sSub>
                  <m:sSubPr>
                    <m:ctrlPr>
                      <w:rPr>
                        <w:lang w:eastAsia="zh-CN"/>
                      </w:rPr>
                    </m:ctrlPr>
                  </m:sSubPr>
                  <m:e>
                    <m:r>
                      <w:rPr>
                        <w:lang w:eastAsia="zh-CN"/>
                      </w:rPr>
                      <m:t>f</m:t>
                    </m:r>
                  </m:e>
                  <m:sub>
                    <m:r>
                      <w:rPr>
                        <w:lang w:eastAsia="zh-CN"/>
                      </w:rPr>
                      <m:t>ji</m:t>
                    </m:r>
                  </m:sub>
                </m:sSub>
                <m:d>
                  <m:dPr>
                    <m:ctrlPr>
                      <w:rPr>
                        <w:lang w:eastAsia="zh-CN"/>
                      </w:rPr>
                    </m:ctrlPr>
                  </m:dPr>
                  <m:e>
                    <m:sSub>
                      <m:sSubPr>
                        <m:ctrlPr>
                          <w:rPr>
                            <w:lang w:eastAsia="zh-CN"/>
                          </w:rPr>
                        </m:ctrlPr>
                      </m:sSubPr>
                      <m:e>
                        <m:r>
                          <w:rPr>
                            <w:lang w:eastAsia="zh-CN"/>
                          </w:rPr>
                          <m:t>x</m:t>
                        </m:r>
                      </m:e>
                      <m:sub>
                        <m:r>
                          <w:rPr>
                            <w:lang w:eastAsia="zh-CN"/>
                          </w:rPr>
                          <m:t>i</m:t>
                        </m:r>
                      </m:sub>
                    </m:sSub>
                  </m:e>
                </m:d>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x</m:t>
                    </m:r>
                  </m:e>
                  <m:sub>
                    <m:r>
                      <w:rPr>
                        <w:lang w:eastAsia="zh-CN"/>
                      </w:rPr>
                      <m:t>i</m:t>
                    </m:r>
                  </m:sub>
                </m:sSub>
              </m:oMath>
            </m:oMathPara>
          </w:p>
        </w:tc>
      </w:tr>
      <w:tr w:rsidR="00843FFC" w:rsidRPr="00F97CD3" w14:paraId="41B2C2BC" w14:textId="77777777" w:rsidTr="00843FFC">
        <w:trPr>
          <w:jc w:val="center"/>
        </w:trPr>
        <w:tc>
          <w:tcPr>
            <w:tcW w:w="2301" w:type="dxa"/>
            <w:vAlign w:val="center"/>
          </w:tcPr>
          <w:p w14:paraId="14F815FB" w14:textId="0C97F2E7" w:rsidR="00E771BF" w:rsidRPr="00F97CD3" w:rsidRDefault="00A10E99" w:rsidP="00E219CF">
            <w:pPr>
              <w:pStyle w:val="IEEEEquation"/>
              <w:rPr>
                <w:i w:val="0"/>
                <w:lang w:eastAsia="zh-CN"/>
              </w:rPr>
            </w:pPr>
            <w:r w:rsidRPr="00F97CD3">
              <w:rPr>
                <w:i w:val="0"/>
                <w:lang w:eastAsia="zh-CN"/>
              </w:rPr>
              <w:t>back-propagation:</w:t>
            </w:r>
          </w:p>
        </w:tc>
        <w:tc>
          <w:tcPr>
            <w:tcW w:w="2012" w:type="dxa"/>
            <w:vAlign w:val="center"/>
          </w:tcPr>
          <w:p w14:paraId="0C700D16" w14:textId="055A12CF" w:rsidR="00E771BF" w:rsidRPr="00F97CD3" w:rsidRDefault="00195C8E"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w</m:t>
                    </m:r>
                  </m:e>
                  <m:sub>
                    <m:r>
                      <w:rPr>
                        <w:lang w:eastAsia="zh-CN"/>
                      </w:rPr>
                      <m:t>ji</m:t>
                    </m:r>
                  </m:sub>
                </m:sSub>
                <m:sSub>
                  <m:sSubPr>
                    <m:ctrlPr>
                      <w:rPr>
                        <w:lang w:eastAsia="zh-CN"/>
                      </w:rPr>
                    </m:ctrlPr>
                  </m:sSubPr>
                  <m:e>
                    <m:r>
                      <w:rPr>
                        <w:lang w:eastAsia="zh-CN"/>
                      </w:rPr>
                      <m:t>δ</m:t>
                    </m:r>
                  </m:e>
                  <m:sub>
                    <m:r>
                      <w:rPr>
                        <w:lang w:eastAsia="zh-CN"/>
                      </w:rPr>
                      <m:t>ji</m:t>
                    </m:r>
                  </m:sub>
                </m:sSub>
              </m:oMath>
            </m:oMathPara>
          </w:p>
        </w:tc>
      </w:tr>
    </w:tbl>
    <w:p w14:paraId="76B1D34D" w14:textId="725C37F6" w:rsidR="005C6991" w:rsidRPr="00F97CD3" w:rsidRDefault="00087861" w:rsidP="00EE1093">
      <w:pPr>
        <w:pStyle w:val="IEEEPlainText"/>
        <w:rPr>
          <w:lang w:eastAsia="zh-CN"/>
        </w:rPr>
      </w:pPr>
      <w:r>
        <w:rPr>
          <w:lang w:eastAsia="zh-CN"/>
        </w:rPr>
        <w:t xml:space="preserve">For </w:t>
      </w:r>
      <w:r w:rsidRPr="00F97CD3">
        <w:rPr>
          <w:lang w:eastAsia="zh-CN"/>
        </w:rPr>
        <w:t xml:space="preserve">the same reason, an input node to a neural network can also be treated </w:t>
      </w:r>
      <w:r>
        <w:rPr>
          <w:lang w:eastAsia="zh-CN"/>
        </w:rPr>
        <w:t xml:space="preserve">as </w:t>
      </w:r>
      <w:r w:rsidRPr="00F97CD3">
        <w:rPr>
          <w:lang w:eastAsia="zh-CN"/>
        </w:rPr>
        <w:t xml:space="preserve">similar </w:t>
      </w:r>
      <w:r>
        <w:rPr>
          <w:lang w:eastAsia="zh-CN"/>
        </w:rPr>
        <w:t>to</w:t>
      </w:r>
      <w:r w:rsidRPr="00F97CD3">
        <w:rPr>
          <w:lang w:eastAsia="zh-CN"/>
        </w:rPr>
        <w:t xml:space="preserve"> a neuron, which has </w:t>
      </w:r>
      <w:r>
        <w:rPr>
          <w:lang w:eastAsia="zh-CN"/>
        </w:rPr>
        <w:t xml:space="preserve">the </w:t>
      </w:r>
      <w:r w:rsidRPr="00F97CD3">
        <w:rPr>
          <w:lang w:eastAsia="zh-CN"/>
        </w:rPr>
        <w:t xml:space="preserve">equal number of output axons to the first hidden layer but no input axon.  Similarly, bias of a </w:t>
      </w:r>
      <w:r>
        <w:rPr>
          <w:lang w:eastAsia="zh-CN"/>
        </w:rPr>
        <w:t>neuron</w:t>
      </w:r>
      <w:r w:rsidRPr="00F97CD3">
        <w:rPr>
          <w:lang w:eastAsia="zh-CN"/>
        </w:rPr>
        <w:t xml:space="preserve"> layer can also be handled in this way.  There is no</w:t>
      </w:r>
      <w:r>
        <w:rPr>
          <w:lang w:eastAsia="zh-CN"/>
        </w:rPr>
        <w:t xml:space="preserve"> need for</w:t>
      </w:r>
      <w:r w:rsidRPr="00F97CD3">
        <w:rPr>
          <w:lang w:eastAsia="zh-CN"/>
        </w:rPr>
        <w:t xml:space="preserve"> back-propagation </w:t>
      </w:r>
      <w:r>
        <w:rPr>
          <w:lang w:eastAsia="zh-CN"/>
        </w:rPr>
        <w:t xml:space="preserve">from </w:t>
      </w:r>
      <w:r w:rsidRPr="00F97CD3">
        <w:rPr>
          <w:lang w:eastAsia="zh-CN"/>
        </w:rPr>
        <w:t>any of these input nodes</w:t>
      </w:r>
      <w:r w:rsidR="00D75D0C"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8979C8" w:rsidRPr="00F97CD3" w14:paraId="682A3BA1" w14:textId="77777777" w:rsidTr="00E219CF">
        <w:trPr>
          <w:jc w:val="center"/>
        </w:trPr>
        <w:tc>
          <w:tcPr>
            <w:tcW w:w="2301" w:type="dxa"/>
            <w:vAlign w:val="center"/>
          </w:tcPr>
          <w:p w14:paraId="6440E6ED" w14:textId="4F530863" w:rsidR="008979C8" w:rsidRPr="00F97CD3" w:rsidRDefault="002856FA" w:rsidP="00E219CF">
            <w:pPr>
              <w:pStyle w:val="IEEEEquation"/>
              <w:rPr>
                <w:i w:val="0"/>
                <w:lang w:eastAsia="zh-CN"/>
              </w:rPr>
            </w:pPr>
            <w:r w:rsidRPr="00F97CD3">
              <w:rPr>
                <w:i w:val="0"/>
                <w:lang w:eastAsia="zh-CN"/>
              </w:rPr>
              <w:t>feed-forward for input:</w:t>
            </w:r>
          </w:p>
        </w:tc>
        <w:tc>
          <w:tcPr>
            <w:tcW w:w="2012" w:type="dxa"/>
            <w:vAlign w:val="center"/>
          </w:tcPr>
          <w:p w14:paraId="28E80590" w14:textId="20602B36" w:rsidR="008979C8" w:rsidRPr="00F97CD3" w:rsidRDefault="00195C8E" w:rsidP="0029361D">
            <w:pPr>
              <w:pStyle w:val="IEEEEquation"/>
              <w:rPr>
                <w:lang w:eastAsia="zh-CN"/>
              </w:rPr>
            </w:pPr>
            <m:oMathPara>
              <m:oMathParaPr>
                <m:jc m:val="left"/>
              </m:oMathParaPr>
              <m:oMath>
                <m:sSub>
                  <m:sSubPr>
                    <m:ctrlPr>
                      <w:rPr>
                        <w:lang w:eastAsia="zh-CN"/>
                      </w:rPr>
                    </m:ctrlPr>
                  </m:sSubPr>
                  <m:e>
                    <m:r>
                      <w:rPr>
                        <w:lang w:eastAsia="zh-CN"/>
                      </w:rPr>
                      <m:t>x</m:t>
                    </m:r>
                  </m:e>
                  <m:sub>
                    <m:r>
                      <w:rPr>
                        <w:lang w:eastAsia="zh-CN"/>
                      </w:rPr>
                      <m:t>i</m:t>
                    </m:r>
                  </m:sub>
                </m:sSub>
                <m:r>
                  <w:rPr>
                    <w:lang w:eastAsia="zh-CN"/>
                  </w:rPr>
                  <m:t>=</m:t>
                </m:r>
                <m:sSub>
                  <m:sSubPr>
                    <m:ctrlPr>
                      <w:rPr>
                        <w:lang w:eastAsia="zh-CN"/>
                      </w:rPr>
                    </m:ctrlPr>
                  </m:sSubPr>
                  <m:e>
                    <m:r>
                      <w:rPr>
                        <w:lang w:eastAsia="zh-CN"/>
                      </w:rPr>
                      <m:t>f</m:t>
                    </m:r>
                  </m:e>
                  <m:sub>
                    <m:r>
                      <w:rPr>
                        <w:lang w:eastAsia="zh-CN"/>
                      </w:rPr>
                      <m:t>0</m:t>
                    </m:r>
                  </m:sub>
                </m:sSub>
                <m:d>
                  <m:dPr>
                    <m:ctrlPr>
                      <w:rPr>
                        <w:lang w:eastAsia="zh-CN"/>
                      </w:rPr>
                    </m:ctrlPr>
                  </m:dPr>
                  <m:e>
                    <m:r>
                      <w:rPr>
                        <w:lang w:eastAsia="zh-CN"/>
                      </w:rPr>
                      <m:t>p</m:t>
                    </m:r>
                  </m:e>
                </m:d>
                <m:r>
                  <w:rPr>
                    <w:lang w:eastAsia="zh-CN"/>
                  </w:rPr>
                  <m:t>=p</m:t>
                </m:r>
              </m:oMath>
            </m:oMathPara>
          </w:p>
        </w:tc>
      </w:tr>
      <w:tr w:rsidR="008979C8" w:rsidRPr="00F97CD3" w14:paraId="267935D5" w14:textId="77777777" w:rsidTr="00E219CF">
        <w:trPr>
          <w:jc w:val="center"/>
        </w:trPr>
        <w:tc>
          <w:tcPr>
            <w:tcW w:w="2301" w:type="dxa"/>
            <w:vAlign w:val="center"/>
          </w:tcPr>
          <w:p w14:paraId="373E72EB" w14:textId="2D231468" w:rsidR="008979C8" w:rsidRPr="00F97CD3" w:rsidRDefault="002856FA" w:rsidP="00E219CF">
            <w:pPr>
              <w:pStyle w:val="IEEEEquation"/>
              <w:rPr>
                <w:i w:val="0"/>
                <w:lang w:eastAsia="zh-CN"/>
              </w:rPr>
            </w:pPr>
            <w:r w:rsidRPr="00F97CD3">
              <w:rPr>
                <w:i w:val="0"/>
                <w:lang w:eastAsia="zh-CN"/>
              </w:rPr>
              <w:t>feed-forward for bias:</w:t>
            </w:r>
          </w:p>
        </w:tc>
        <w:tc>
          <w:tcPr>
            <w:tcW w:w="2012" w:type="dxa"/>
            <w:vAlign w:val="center"/>
          </w:tcPr>
          <w:p w14:paraId="71CB7CA2" w14:textId="3A3D4178" w:rsidR="008979C8" w:rsidRPr="00F97CD3" w:rsidRDefault="00195C8E" w:rsidP="00E219CF">
            <w:pPr>
              <w:pStyle w:val="IEEEEquation"/>
              <w:rPr>
                <w:lang w:eastAsia="zh-CN"/>
              </w:rPr>
            </w:pPr>
            <m:oMathPara>
              <m:oMathParaPr>
                <m:jc m:val="left"/>
              </m:oMathParaPr>
              <m:oMath>
                <m:sSub>
                  <m:sSubPr>
                    <m:ctrlPr>
                      <w:rPr>
                        <w:lang w:eastAsia="zh-CN"/>
                      </w:rPr>
                    </m:ctrlPr>
                  </m:sSubPr>
                  <m:e>
                    <m:r>
                      <w:rPr>
                        <w:lang w:eastAsia="zh-CN"/>
                      </w:rPr>
                      <m:t>x</m:t>
                    </m:r>
                  </m:e>
                  <m:sub>
                    <m:r>
                      <w:rPr>
                        <w:lang w:eastAsia="zh-CN"/>
                      </w:rPr>
                      <m:t>b</m:t>
                    </m:r>
                  </m:sub>
                </m:sSub>
                <m:r>
                  <w:rPr>
                    <w:lang w:eastAsia="zh-CN"/>
                  </w:rPr>
                  <m:t>=</m:t>
                </m:r>
                <m:sSub>
                  <m:sSubPr>
                    <m:ctrlPr>
                      <w:rPr>
                        <w:lang w:eastAsia="zh-CN"/>
                      </w:rPr>
                    </m:ctrlPr>
                  </m:sSubPr>
                  <m:e>
                    <m:r>
                      <w:rPr>
                        <w:lang w:eastAsia="zh-CN"/>
                      </w:rPr>
                      <m:t>f</m:t>
                    </m:r>
                  </m:e>
                  <m:sub>
                    <m:r>
                      <w:rPr>
                        <w:lang w:eastAsia="zh-CN"/>
                      </w:rPr>
                      <m:t>b</m:t>
                    </m:r>
                  </m:sub>
                </m:sSub>
                <m:d>
                  <m:dPr>
                    <m:ctrlPr>
                      <w:rPr>
                        <w:lang w:eastAsia="zh-CN"/>
                      </w:rPr>
                    </m:ctrlPr>
                  </m:dPr>
                  <m:e>
                    <m:r>
                      <w:rPr>
                        <w:lang w:eastAsia="zh-CN"/>
                      </w:rPr>
                      <m:t>1</m:t>
                    </m:r>
                  </m:e>
                </m:d>
                <m:r>
                  <w:rPr>
                    <w:lang w:eastAsia="zh-CN"/>
                  </w:rPr>
                  <m:t>=1</m:t>
                </m:r>
              </m:oMath>
            </m:oMathPara>
          </w:p>
        </w:tc>
      </w:tr>
    </w:tbl>
    <w:p w14:paraId="2D3A8F14" w14:textId="2D3B3416" w:rsidR="00B60144" w:rsidRPr="00F97CD3" w:rsidRDefault="00B60144"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r>
          <w:rPr>
            <w:rFonts w:ascii="Cambria Math" w:hAnsi="Cambria Math"/>
            <w:lang w:eastAsia="zh-CN"/>
          </w:rPr>
          <m:t>p</m:t>
        </m:r>
      </m:oMath>
      <w:r w:rsidR="005B2634" w:rsidRPr="00F97CD3">
        <w:rPr>
          <w:lang w:eastAsia="zh-CN"/>
        </w:rPr>
        <w:t xml:space="preserve"> is</w:t>
      </w:r>
      <w:r w:rsidR="00BA0304" w:rsidRPr="00F97CD3">
        <w:rPr>
          <w:lang w:eastAsia="zh-CN"/>
        </w:rPr>
        <w:t xml:space="preserve"> the value of input feature,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BA0304" w:rsidRPr="00F97CD3">
        <w:rPr>
          <w:lang w:eastAsia="zh-CN"/>
        </w:rPr>
        <w:t xml:space="preserve"> </w:t>
      </w:r>
      <w:r w:rsidR="00C5436D" w:rsidRPr="00F97CD3">
        <w:rPr>
          <w:lang w:eastAsia="zh-CN"/>
        </w:rPr>
        <w:t xml:space="preserve">is the output of the input </w:t>
      </w:r>
      <w:r w:rsidR="00CF2F12" w:rsidRPr="00F97CD3">
        <w:rPr>
          <w:lang w:eastAsia="zh-CN"/>
        </w:rPr>
        <w:t>node</w:t>
      </w:r>
      <w:r w:rsidR="00C5436D" w:rsidRPr="00F97CD3">
        <w:rPr>
          <w:lang w:eastAsia="zh-CN"/>
        </w:rPr>
        <w:t xml:space="preserve">, and the output of the bias </w:t>
      </w:r>
      <w:r w:rsidR="00CF2F12" w:rsidRPr="00F97CD3">
        <w:rPr>
          <w:lang w:eastAsia="zh-CN"/>
        </w:rPr>
        <w:t>node</w:t>
      </w:r>
      <w:r w:rsidR="00C5436D"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b</m:t>
            </m:r>
          </m:sub>
        </m:sSub>
      </m:oMath>
      <w:r w:rsidR="00C5436D" w:rsidRPr="00F97CD3">
        <w:rPr>
          <w:lang w:eastAsia="zh-CN"/>
        </w:rPr>
        <w:t xml:space="preserve"> is always</w:t>
      </w:r>
      <w:r w:rsidR="009E456C" w:rsidRPr="00F97CD3">
        <w:rPr>
          <w:lang w:eastAsia="zh-CN"/>
        </w:rPr>
        <w:t xml:space="preserve"> </w:t>
      </w:r>
      <m:oMath>
        <m:r>
          <w:rPr>
            <w:rFonts w:ascii="Cambria Math" w:hAnsi="Cambria Math"/>
            <w:lang w:eastAsia="zh-CN"/>
          </w:rPr>
          <m:t>1</m:t>
        </m:r>
      </m:oMath>
      <w:r w:rsidR="00C5436D" w:rsidRPr="00F97CD3">
        <w:rPr>
          <w:lang w:eastAsia="zh-CN"/>
        </w:rPr>
        <w:t>.</w:t>
      </w:r>
    </w:p>
    <w:p w14:paraId="293FD96A" w14:textId="04CADF98" w:rsidR="005C6991" w:rsidRPr="00F97CD3" w:rsidRDefault="003E7C99" w:rsidP="0097354C">
      <w:pPr>
        <w:pStyle w:val="IEEEPlainText"/>
        <w:rPr>
          <w:lang w:eastAsia="zh-CN"/>
        </w:rPr>
      </w:pPr>
      <w:r>
        <w:rPr>
          <w:lang w:eastAsia="zh-CN"/>
        </w:rPr>
        <w:t>The output of a neuron is represented as a</w:t>
      </w:r>
      <w:r w:rsidR="005C6991" w:rsidRPr="00F97CD3">
        <w:rPr>
          <w:lang w:eastAsia="zh-CN"/>
        </w:rPr>
        <w:t xml:space="preserve"> </w:t>
      </w:r>
      <w:r w:rsidR="00631887" w:rsidRPr="00F97CD3">
        <w:rPr>
          <w:lang w:eastAsia="zh-CN"/>
        </w:rPr>
        <w:t xml:space="preserve">target </w:t>
      </w:r>
      <w:r w:rsidR="00BE3BCA" w:rsidRPr="00F97CD3">
        <w:rPr>
          <w:lang w:eastAsia="zh-CN"/>
        </w:rPr>
        <w:t>node</w:t>
      </w:r>
      <w:r>
        <w:rPr>
          <w:lang w:eastAsia="zh-CN"/>
        </w:rPr>
        <w:t>, which</w:t>
      </w:r>
      <w:r w:rsidR="005C6991" w:rsidRPr="00F97CD3">
        <w:rPr>
          <w:lang w:eastAsia="zh-CN"/>
        </w:rPr>
        <w:t xml:space="preserve"> </w:t>
      </w:r>
      <w:r>
        <w:rPr>
          <w:lang w:eastAsia="zh-CN"/>
        </w:rPr>
        <w:t>has</w:t>
      </w:r>
      <w:r w:rsidR="005C6991" w:rsidRPr="00F97CD3">
        <w:rPr>
          <w:lang w:eastAsia="zh-CN"/>
        </w:rPr>
        <w:t xml:space="preserve"> one input axon connected to the output of a neural network</w:t>
      </w:r>
      <w:r>
        <w:rPr>
          <w:lang w:eastAsia="zh-CN"/>
        </w:rPr>
        <w:t>,</w:t>
      </w:r>
      <w:r w:rsidR="005C6991" w:rsidRPr="00F97CD3">
        <w:rPr>
          <w:lang w:eastAsia="zh-CN"/>
        </w:rPr>
        <w:t xml:space="preserve"> but no output axon</w:t>
      </w:r>
      <w:r>
        <w:rPr>
          <w:lang w:eastAsia="zh-CN"/>
        </w:rPr>
        <w:t xml:space="preserve">, </w:t>
      </w:r>
      <w:proofErr w:type="spellStart"/>
      <w:proofErr w:type="gramStart"/>
      <w:r>
        <w:rPr>
          <w:lang w:eastAsia="zh-CN"/>
        </w:rPr>
        <w:t>i.e</w:t>
      </w:r>
      <w:proofErr w:type="spellEnd"/>
      <w:r w:rsidR="00727115" w:rsidRPr="00F97CD3">
        <w:rPr>
          <w:lang w:eastAsia="zh-CN"/>
        </w:rPr>
        <w:t xml:space="preserve">  </w:t>
      </w:r>
      <w:r>
        <w:rPr>
          <w:lang w:eastAsia="zh-CN"/>
        </w:rPr>
        <w:t>t</w:t>
      </w:r>
      <w:r w:rsidR="00727115" w:rsidRPr="00F97CD3">
        <w:rPr>
          <w:lang w:eastAsia="zh-CN"/>
        </w:rPr>
        <w:t>here</w:t>
      </w:r>
      <w:proofErr w:type="gramEnd"/>
      <w:r w:rsidR="00727115" w:rsidRPr="00F97CD3">
        <w:rPr>
          <w:lang w:eastAsia="zh-CN"/>
        </w:rPr>
        <w:t xml:space="preserve"> is no feed-forward f</w:t>
      </w:r>
      <w:r>
        <w:rPr>
          <w:lang w:eastAsia="zh-CN"/>
        </w:rPr>
        <w:t>rom a</w:t>
      </w:r>
      <w:r w:rsidR="00727115" w:rsidRPr="00F97CD3">
        <w:rPr>
          <w:lang w:eastAsia="zh-CN"/>
        </w:rPr>
        <w:t xml:space="preserve"> target </w:t>
      </w:r>
      <w:r w:rsidR="00CF2F12" w:rsidRPr="00F97CD3">
        <w:rPr>
          <w:lang w:eastAsia="zh-CN"/>
        </w:rPr>
        <w:lastRenderedPageBreak/>
        <w:t>node</w:t>
      </w:r>
      <w:r w:rsidR="00727115" w:rsidRPr="00F97CD3">
        <w:rPr>
          <w:lang w:eastAsia="zh-C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012"/>
      </w:tblGrid>
      <w:tr w:rsidR="00B33086" w:rsidRPr="00F97CD3" w14:paraId="2AD2396F" w14:textId="77777777" w:rsidTr="00E219CF">
        <w:trPr>
          <w:jc w:val="center"/>
        </w:trPr>
        <w:tc>
          <w:tcPr>
            <w:tcW w:w="2301" w:type="dxa"/>
            <w:vAlign w:val="center"/>
          </w:tcPr>
          <w:p w14:paraId="15BA23A7" w14:textId="75F08BEE" w:rsidR="00B33086" w:rsidRPr="00F97CD3" w:rsidRDefault="003E7C99" w:rsidP="00E219CF">
            <w:pPr>
              <w:pStyle w:val="IEEEEquation"/>
              <w:rPr>
                <w:i w:val="0"/>
                <w:lang w:eastAsia="zh-CN"/>
              </w:rPr>
            </w:pPr>
            <w:r>
              <w:rPr>
                <w:i w:val="0"/>
                <w:lang w:eastAsia="zh-CN"/>
              </w:rPr>
              <w:t>Target node</w:t>
            </w:r>
            <w:r w:rsidR="000D1E66" w:rsidRPr="00F97CD3">
              <w:rPr>
                <w:i w:val="0"/>
                <w:lang w:eastAsia="zh-CN"/>
              </w:rPr>
              <w:t>:</w:t>
            </w:r>
          </w:p>
        </w:tc>
        <w:tc>
          <w:tcPr>
            <w:tcW w:w="2012" w:type="dxa"/>
            <w:vAlign w:val="center"/>
          </w:tcPr>
          <w:p w14:paraId="20F67AD0" w14:textId="128D9635" w:rsidR="00B33086" w:rsidRPr="00F97CD3" w:rsidRDefault="00195C8E" w:rsidP="00E219CF">
            <w:pPr>
              <w:pStyle w:val="IEEEEquation"/>
              <w:rPr>
                <w:lang w:eastAsia="zh-CN"/>
              </w:rPr>
            </w:pPr>
            <m:oMathPara>
              <m:oMathParaPr>
                <m:jc m:val="left"/>
              </m:oMathParaPr>
              <m:oMath>
                <m:sSub>
                  <m:sSubPr>
                    <m:ctrlPr>
                      <w:rPr>
                        <w:lang w:eastAsia="zh-CN"/>
                      </w:rPr>
                    </m:ctrlPr>
                  </m:sSubPr>
                  <m:e>
                    <m:r>
                      <w:rPr>
                        <w:lang w:eastAsia="zh-CN"/>
                      </w:rPr>
                      <m:t>δ</m:t>
                    </m:r>
                  </m:e>
                  <m:sub>
                    <m:r>
                      <w:rPr>
                        <w:lang w:eastAsia="zh-CN"/>
                      </w:rPr>
                      <m:t>j</m:t>
                    </m:r>
                  </m:sub>
                </m:sSub>
                <m:r>
                  <w:rPr>
                    <w:lang w:eastAsia="zh-CN"/>
                  </w:rPr>
                  <m:t>=</m:t>
                </m:r>
                <m:sSub>
                  <m:sSubPr>
                    <m:ctrlPr>
                      <w:rPr>
                        <w:lang w:eastAsia="zh-CN"/>
                      </w:rPr>
                    </m:ctrlPr>
                  </m:sSubPr>
                  <m:e>
                    <m:r>
                      <w:rPr>
                        <w:lang w:eastAsia="zh-CN"/>
                      </w:rPr>
                      <m:t>t</m:t>
                    </m:r>
                  </m:e>
                  <m:sub>
                    <m:r>
                      <w:rPr>
                        <w:lang w:eastAsia="zh-CN"/>
                      </w:rPr>
                      <m:t>j</m:t>
                    </m:r>
                  </m:sub>
                </m:sSub>
                <m:r>
                  <w:rPr>
                    <w:lang w:eastAsia="zh-CN"/>
                  </w:rPr>
                  <m:t>-</m:t>
                </m:r>
                <m:sSub>
                  <m:sSubPr>
                    <m:ctrlPr>
                      <w:rPr>
                        <w:lang w:eastAsia="zh-CN"/>
                      </w:rPr>
                    </m:ctrlPr>
                  </m:sSubPr>
                  <m:e>
                    <m:r>
                      <w:rPr>
                        <w:lang w:eastAsia="zh-CN"/>
                      </w:rPr>
                      <m:t>o</m:t>
                    </m:r>
                  </m:e>
                  <m:sub>
                    <m:r>
                      <w:rPr>
                        <w:lang w:eastAsia="zh-CN"/>
                      </w:rPr>
                      <m:t>j</m:t>
                    </m:r>
                  </m:sub>
                </m:sSub>
              </m:oMath>
            </m:oMathPara>
          </w:p>
        </w:tc>
      </w:tr>
    </w:tbl>
    <w:p w14:paraId="0831A43C" w14:textId="439978B1" w:rsidR="00FD1857" w:rsidRPr="00F97CD3" w:rsidRDefault="005C6991" w:rsidP="00B60144">
      <w:pPr>
        <w:pStyle w:val="IEEEPlainText"/>
        <w:ind w:firstLine="0"/>
        <w:rPr>
          <w:lang w:eastAsia="zh-CN"/>
        </w:rPr>
      </w:pPr>
      <w:proofErr w:type="gramStart"/>
      <w:r w:rsidRPr="00F97CD3">
        <w:rPr>
          <w:lang w:eastAsia="zh-CN"/>
        </w:rPr>
        <w:t>where</w:t>
      </w:r>
      <w:proofErr w:type="gramEnd"/>
      <w:r w:rsidRPr="00F97CD3">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sidRPr="00F97CD3">
        <w:rPr>
          <w:lang w:eastAsia="zh-CN"/>
        </w:rPr>
        <w:t xml:space="preserve"> is the tar</w:t>
      </w:r>
      <w:r w:rsidR="00D02C02" w:rsidRPr="00F97CD3">
        <w:rPr>
          <w:lang w:eastAsia="zh-CN"/>
        </w:rPr>
        <w:t xml:space="preserve">get value of this output </w:t>
      </w:r>
      <w:r w:rsidR="00CF2F12" w:rsidRPr="00F97CD3">
        <w:rPr>
          <w:lang w:eastAsia="zh-CN"/>
        </w:rPr>
        <w:t>node</w:t>
      </w:r>
      <w:r w:rsidR="00DF57F1" w:rsidRPr="00F97CD3">
        <w:rPr>
          <w:lang w:eastAsia="zh-CN"/>
        </w:rPr>
        <w:t xml:space="preserve">, and </w:t>
      </w:r>
      <m:oMath>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j</m:t>
            </m:r>
          </m:sub>
        </m:sSub>
      </m:oMath>
      <w:r w:rsidR="00CE4AC3" w:rsidRPr="00F97CD3">
        <w:rPr>
          <w:lang w:eastAsia="zh-CN"/>
        </w:rPr>
        <w:t xml:space="preserve"> is the network</w:t>
      </w:r>
      <w:r w:rsidR="002B0F24">
        <w:rPr>
          <w:lang w:eastAsia="zh-CN"/>
        </w:rPr>
        <w:t xml:space="preserve"> layer</w:t>
      </w:r>
      <w:r w:rsidR="00CE4AC3" w:rsidRPr="00F97CD3">
        <w:rPr>
          <w:lang w:eastAsia="zh-CN"/>
        </w:rPr>
        <w:t xml:space="preserve"> predicted value.</w:t>
      </w:r>
      <w:r w:rsidR="003E7C99">
        <w:rPr>
          <w:lang w:eastAsia="zh-CN"/>
        </w:rPr>
        <w:t xml:space="preserve">  Target nodes are used in back </w:t>
      </w:r>
      <w:r w:rsidR="002B0F24">
        <w:rPr>
          <w:lang w:eastAsia="zh-CN"/>
        </w:rPr>
        <w:t>propagation</w:t>
      </w:r>
      <w:r w:rsidR="003E7C99">
        <w:rPr>
          <w:lang w:eastAsia="zh-CN"/>
        </w:rPr>
        <w:t xml:space="preserve"> process.</w:t>
      </w:r>
    </w:p>
    <w:p w14:paraId="54B4086C" w14:textId="42E98DEF" w:rsidR="005C6991" w:rsidRPr="00F97CD3" w:rsidRDefault="00071F7A" w:rsidP="0097354C">
      <w:pPr>
        <w:pStyle w:val="IEEEPlainText"/>
        <w:rPr>
          <w:lang w:eastAsia="zh-CN"/>
        </w:rPr>
      </w:pPr>
      <w:r>
        <w:rPr>
          <w:lang w:eastAsia="zh-CN"/>
        </w:rPr>
        <w:t>Based on the</w:t>
      </w:r>
      <w:r w:rsidR="00FD1857" w:rsidRPr="00F97CD3">
        <w:rPr>
          <w:lang w:eastAsia="zh-CN"/>
        </w:rPr>
        <w:t xml:space="preserve"> above </w:t>
      </w:r>
      <w:r>
        <w:rPr>
          <w:lang w:eastAsia="zh-CN"/>
        </w:rPr>
        <w:t>discussion</w:t>
      </w:r>
      <w:r w:rsidR="00FD1857" w:rsidRPr="00F97CD3">
        <w:rPr>
          <w:lang w:eastAsia="zh-CN"/>
        </w:rPr>
        <w:t xml:space="preserve">, </w:t>
      </w:r>
      <w:r w:rsidR="00C50658" w:rsidRPr="00F97CD3">
        <w:rPr>
          <w:lang w:eastAsia="zh-CN"/>
        </w:rPr>
        <w:t xml:space="preserve">input, bias, weight, neuron and target </w:t>
      </w:r>
      <w:r w:rsidR="002B0F24">
        <w:rPr>
          <w:lang w:eastAsia="zh-CN"/>
        </w:rPr>
        <w:t>are</w:t>
      </w:r>
      <w:r w:rsidR="00C50658" w:rsidRPr="00F97CD3">
        <w:rPr>
          <w:lang w:eastAsia="zh-CN"/>
        </w:rPr>
        <w:t xml:space="preserve"> </w:t>
      </w:r>
      <w:r w:rsidR="00882AD6">
        <w:rPr>
          <w:lang w:eastAsia="zh-CN"/>
        </w:rPr>
        <w:t xml:space="preserve">all </w:t>
      </w:r>
      <w:r w:rsidR="002B0F24">
        <w:rPr>
          <w:lang w:eastAsia="zh-CN"/>
        </w:rPr>
        <w:t>considered</w:t>
      </w:r>
      <w:r w:rsidR="00C50658" w:rsidRPr="00F97CD3">
        <w:rPr>
          <w:lang w:eastAsia="zh-CN"/>
        </w:rPr>
        <w:t xml:space="preserve"> as </w:t>
      </w:r>
      <w:r w:rsidR="001B3BC6" w:rsidRPr="00F97CD3">
        <w:rPr>
          <w:lang w:eastAsia="zh-CN"/>
        </w:rPr>
        <w:t>node</w:t>
      </w:r>
      <w:r>
        <w:rPr>
          <w:lang w:eastAsia="zh-CN"/>
        </w:rPr>
        <w:t>s</w:t>
      </w:r>
      <w:r w:rsidR="00C50658" w:rsidRPr="00F97CD3">
        <w:rPr>
          <w:lang w:eastAsia="zh-CN"/>
        </w:rPr>
        <w:t xml:space="preserve"> in </w:t>
      </w:r>
      <w:r>
        <w:rPr>
          <w:lang w:eastAsia="zh-CN"/>
        </w:rPr>
        <w:t>an abstraction</w:t>
      </w:r>
      <w:r w:rsidRPr="00F97CD3">
        <w:rPr>
          <w:lang w:eastAsia="zh-CN"/>
        </w:rPr>
        <w:t xml:space="preserve"> </w:t>
      </w:r>
      <w:r w:rsidR="00C50658" w:rsidRPr="00F97CD3">
        <w:rPr>
          <w:lang w:eastAsia="zh-CN"/>
        </w:rPr>
        <w:t xml:space="preserve">context.  </w:t>
      </w:r>
      <w:r>
        <w:rPr>
          <w:lang w:eastAsia="zh-CN"/>
        </w:rPr>
        <w:t xml:space="preserve">Nodes of the same type are grouped </w:t>
      </w:r>
      <w:r w:rsidR="002B0F24">
        <w:rPr>
          <w:lang w:eastAsia="zh-CN"/>
        </w:rPr>
        <w:t>into the same abstraction layer</w:t>
      </w:r>
      <w:r>
        <w:rPr>
          <w:lang w:eastAsia="zh-CN"/>
        </w:rPr>
        <w:t xml:space="preserve">, </w:t>
      </w:r>
      <w:r w:rsidR="00DB6FDA">
        <w:rPr>
          <w:rFonts w:hint="eastAsia"/>
          <w:lang w:eastAsia="zh-CN"/>
        </w:rPr>
        <w:t xml:space="preserve">and these </w:t>
      </w:r>
      <w:r w:rsidR="00FC0CEF">
        <w:rPr>
          <w:rFonts w:hint="eastAsia"/>
          <w:lang w:eastAsia="zh-CN"/>
        </w:rPr>
        <w:t>abstracted layer</w:t>
      </w:r>
      <w:r>
        <w:rPr>
          <w:lang w:eastAsia="zh-CN"/>
        </w:rPr>
        <w:t>s</w:t>
      </w:r>
      <w:r w:rsidR="003636B6">
        <w:rPr>
          <w:rFonts w:hint="eastAsia"/>
          <w:lang w:eastAsia="zh-CN"/>
        </w:rPr>
        <w:t xml:space="preserve"> </w:t>
      </w:r>
      <w:r>
        <w:rPr>
          <w:lang w:eastAsia="zh-CN"/>
        </w:rPr>
        <w:t>are</w:t>
      </w:r>
      <w:r w:rsidR="003636B6">
        <w:rPr>
          <w:rFonts w:hint="eastAsia"/>
          <w:lang w:eastAsia="zh-CN"/>
        </w:rPr>
        <w:t xml:space="preserve"> connected </w:t>
      </w:r>
      <w:r w:rsidR="0025417F">
        <w:rPr>
          <w:lang w:eastAsia="zh-CN"/>
        </w:rPr>
        <w:t xml:space="preserve">to </w:t>
      </w:r>
      <w:r w:rsidR="003636B6">
        <w:rPr>
          <w:rFonts w:hint="eastAsia"/>
          <w:lang w:eastAsia="zh-CN"/>
        </w:rPr>
        <w:t xml:space="preserve">each other </w:t>
      </w:r>
      <w:r>
        <w:rPr>
          <w:lang w:eastAsia="zh-CN"/>
        </w:rPr>
        <w:t xml:space="preserve">as </w:t>
      </w:r>
      <w:r w:rsidR="005E09D4">
        <w:rPr>
          <w:rFonts w:hint="eastAsia"/>
          <w:lang w:eastAsia="zh-CN"/>
        </w:rPr>
        <w:t xml:space="preserve">illustrated in </w:t>
      </w:r>
      <w:r w:rsidR="00851346">
        <w:rPr>
          <w:rFonts w:hint="eastAsia"/>
          <w:lang w:eastAsia="zh-CN"/>
        </w:rPr>
        <w:t>Fig.</w:t>
      </w:r>
      <w:r w:rsidR="00A11588">
        <w:rPr>
          <w:rFonts w:hint="eastAsia"/>
          <w:lang w:eastAsia="zh-CN"/>
        </w:rPr>
        <w:t xml:space="preserve"> </w:t>
      </w:r>
      <w:r>
        <w:rPr>
          <w:lang w:eastAsia="zh-CN"/>
        </w:rPr>
        <w:t>2</w:t>
      </w:r>
      <w:r w:rsidR="00C02401">
        <w:rPr>
          <w:rFonts w:hint="eastAsia"/>
          <w:lang w:eastAsia="zh-CN"/>
        </w:rPr>
        <w:t xml:space="preserve">, in which a </w:t>
      </w:r>
      <w:r w:rsidR="003E2221">
        <w:rPr>
          <w:lang w:eastAsia="zh-CN"/>
        </w:rPr>
        <w:t>one</w:t>
      </w:r>
      <w:r w:rsidR="003E7C99">
        <w:rPr>
          <w:lang w:eastAsia="zh-CN"/>
        </w:rPr>
        <w:t>-</w:t>
      </w:r>
      <w:r w:rsidR="002B0F24">
        <w:rPr>
          <w:lang w:eastAsia="zh-CN"/>
        </w:rPr>
        <w:t xml:space="preserve">layer of neurons in </w:t>
      </w:r>
      <w:r w:rsidR="003E2221">
        <w:rPr>
          <w:lang w:eastAsia="zh-CN"/>
        </w:rPr>
        <w:t>a neural network is represented by input abs-layer</w:t>
      </w:r>
      <w:r w:rsidR="00E56C4A">
        <w:rPr>
          <w:lang w:eastAsia="zh-CN"/>
        </w:rPr>
        <w:t xml:space="preserve"> </w:t>
      </w:r>
      <w:r w:rsidR="003E2221">
        <w:rPr>
          <w:lang w:eastAsia="zh-CN"/>
        </w:rPr>
        <w:t xml:space="preserve">(abstraction layer), bias abs-layer, weight abs-layer, neuron abs-layer and target node abs-layer. </w:t>
      </w:r>
      <w:r w:rsidR="005C6991" w:rsidRPr="00F97CD3">
        <w:rPr>
          <w:lang w:eastAsia="zh-CN"/>
        </w:rPr>
        <w:t xml:space="preserve">The connection among </w:t>
      </w:r>
      <w:r w:rsidR="00207409">
        <w:rPr>
          <w:lang w:eastAsia="zh-CN"/>
        </w:rPr>
        <w:t xml:space="preserve">the </w:t>
      </w:r>
      <w:r w:rsidR="004C2A1D" w:rsidRPr="00F97CD3">
        <w:rPr>
          <w:lang w:eastAsia="zh-CN"/>
        </w:rPr>
        <w:t>nodes</w:t>
      </w:r>
      <w:r w:rsidR="005C6991" w:rsidRPr="00F97CD3">
        <w:rPr>
          <w:lang w:eastAsia="zh-CN"/>
        </w:rPr>
        <w:t xml:space="preserve"> </w:t>
      </w:r>
      <w:r w:rsidR="003636B6">
        <w:rPr>
          <w:rFonts w:hint="eastAsia"/>
          <w:lang w:eastAsia="zh-CN"/>
        </w:rPr>
        <w:t xml:space="preserve">and </w:t>
      </w:r>
      <w:r w:rsidR="00207409">
        <w:rPr>
          <w:lang w:eastAsia="zh-CN"/>
        </w:rPr>
        <w:t xml:space="preserve">the </w:t>
      </w:r>
      <w:r w:rsidR="00FC0CEF">
        <w:rPr>
          <w:rFonts w:hint="eastAsia"/>
          <w:lang w:eastAsia="zh-CN"/>
        </w:rPr>
        <w:t>abstracted layer</w:t>
      </w:r>
      <w:r w:rsidR="003636B6">
        <w:rPr>
          <w:rFonts w:hint="eastAsia"/>
          <w:lang w:eastAsia="zh-CN"/>
        </w:rPr>
        <w:t xml:space="preserve"> </w:t>
      </w:r>
      <w:r w:rsidR="002B0F24">
        <w:rPr>
          <w:lang w:eastAsia="zh-CN"/>
        </w:rPr>
        <w:t>are</w:t>
      </w:r>
      <w:r w:rsidR="005C6991" w:rsidRPr="00F97CD3">
        <w:rPr>
          <w:lang w:eastAsia="zh-CN"/>
        </w:rPr>
        <w:t xml:space="preserve"> </w:t>
      </w:r>
      <w:r>
        <w:rPr>
          <w:lang w:eastAsia="zh-CN"/>
        </w:rPr>
        <w:t xml:space="preserve">considered equivalent in the context of </w:t>
      </w:r>
      <w:r w:rsidR="005C6991" w:rsidRPr="00F97CD3">
        <w:rPr>
          <w:lang w:eastAsia="zh-CN"/>
        </w:rPr>
        <w:t>programming.</w:t>
      </w:r>
    </w:p>
    <w:p w14:paraId="6BFFF9D7" w14:textId="1AB28F1D" w:rsidR="009E6413" w:rsidRPr="00F97CD3" w:rsidRDefault="008E5282" w:rsidP="009E6413">
      <w:pPr>
        <w:pStyle w:val="IEEEFigure"/>
      </w:pPr>
      <w:r>
        <w:drawing>
          <wp:inline distT="0" distB="0" distL="0" distR="0" wp14:anchorId="4F2910EB" wp14:editId="7DD785CD">
            <wp:extent cx="3200400" cy="2308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abstracted.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08860"/>
                    </a:xfrm>
                    <a:prstGeom prst="rect">
                      <a:avLst/>
                    </a:prstGeom>
                  </pic:spPr>
                </pic:pic>
              </a:graphicData>
            </a:graphic>
          </wp:inline>
        </w:drawing>
      </w:r>
    </w:p>
    <w:p w14:paraId="6DD8A1C3" w14:textId="6AFA0673" w:rsidR="00573B12" w:rsidRPr="00F97CD3" w:rsidRDefault="00573B12" w:rsidP="009E6413">
      <w:pPr>
        <w:pStyle w:val="IEEEFigureCaption"/>
        <w:rPr>
          <w:lang w:eastAsia="zh-CN"/>
        </w:rPr>
      </w:pPr>
      <w:r w:rsidRPr="00F97CD3">
        <w:t xml:space="preserve">Fig. </w:t>
      </w:r>
      <w:r w:rsidR="00071F7A">
        <w:t>2</w:t>
      </w:r>
      <w:r w:rsidRPr="00F97CD3">
        <w:t xml:space="preserve">.  </w:t>
      </w:r>
      <w:r w:rsidR="00262977">
        <w:t>O</w:t>
      </w:r>
      <w:r w:rsidR="0034540D">
        <w:t>ne</w:t>
      </w:r>
      <w:r w:rsidR="001A3A78" w:rsidRPr="00F97CD3">
        <w:t xml:space="preserve">-layer </w:t>
      </w:r>
      <w:r w:rsidR="00342934">
        <w:t xml:space="preserve">of </w:t>
      </w:r>
      <w:r w:rsidR="001A3A78" w:rsidRPr="00F97CD3">
        <w:t>neural network t</w:t>
      </w:r>
      <w:r w:rsidR="00374314" w:rsidRPr="00F97CD3">
        <w:t>opology</w:t>
      </w:r>
      <w:r w:rsidR="00342934">
        <w:t xml:space="preserve"> represented by the</w:t>
      </w:r>
      <w:r w:rsidR="00E919E2" w:rsidRPr="00F97CD3">
        <w:t xml:space="preserve"> </w:t>
      </w:r>
      <w:r w:rsidR="00FC0CEF">
        <w:rPr>
          <w:rFonts w:hint="eastAsia"/>
          <w:lang w:eastAsia="zh-CN"/>
        </w:rPr>
        <w:t>abstract</w:t>
      </w:r>
      <w:r w:rsidR="00342934">
        <w:rPr>
          <w:lang w:eastAsia="zh-CN"/>
        </w:rPr>
        <w:t>ion</w:t>
      </w:r>
      <w:r w:rsidR="00FC0CEF">
        <w:rPr>
          <w:rFonts w:hint="eastAsia"/>
          <w:lang w:eastAsia="zh-CN"/>
        </w:rPr>
        <w:t xml:space="preserve"> layer</w:t>
      </w:r>
      <w:r w:rsidR="00342934">
        <w:rPr>
          <w:lang w:eastAsia="zh-CN"/>
        </w:rPr>
        <w:t>s</w:t>
      </w:r>
      <w:r w:rsidR="00EB3F92">
        <w:rPr>
          <w:rFonts w:hint="eastAsia"/>
          <w:lang w:eastAsia="zh-CN"/>
        </w:rPr>
        <w:t xml:space="preserve"> (abs-layer)</w:t>
      </w:r>
      <w:r w:rsidR="001A3A78" w:rsidRPr="00F97CD3">
        <w:t>.</w:t>
      </w:r>
      <w:r w:rsidR="0016655B">
        <w:rPr>
          <w:rFonts w:hint="eastAsia"/>
          <w:lang w:eastAsia="zh-CN"/>
        </w:rPr>
        <w:t xml:space="preserve">  </w:t>
      </w:r>
      <w:r w:rsidR="00960190">
        <w:rPr>
          <w:rFonts w:hint="eastAsia"/>
          <w:lang w:eastAsia="zh-CN"/>
        </w:rPr>
        <w:t xml:space="preserve">The </w:t>
      </w:r>
      <w:r w:rsidR="00FC0CEF">
        <w:rPr>
          <w:rFonts w:hint="eastAsia"/>
          <w:lang w:eastAsia="zh-CN"/>
        </w:rPr>
        <w:t>abstracted layer</w:t>
      </w:r>
      <w:r w:rsidR="00960190">
        <w:rPr>
          <w:rFonts w:hint="eastAsia"/>
          <w:lang w:eastAsia="zh-CN"/>
        </w:rPr>
        <w:t xml:space="preserve">s inside the </w:t>
      </w:r>
      <w:r w:rsidR="003E7C99">
        <w:rPr>
          <w:lang w:eastAsia="zh-CN"/>
        </w:rPr>
        <w:t xml:space="preserve">box in </w:t>
      </w:r>
      <w:r w:rsidR="00960190">
        <w:rPr>
          <w:rFonts w:hint="eastAsia"/>
          <w:lang w:eastAsia="zh-CN"/>
        </w:rPr>
        <w:t>dash-line</w:t>
      </w:r>
      <w:r w:rsidR="003E7C99">
        <w:rPr>
          <w:lang w:eastAsia="zh-CN"/>
        </w:rPr>
        <w:t xml:space="preserve"> is</w:t>
      </w:r>
      <w:r w:rsidR="00960190">
        <w:rPr>
          <w:rFonts w:hint="eastAsia"/>
          <w:lang w:eastAsia="zh-CN"/>
        </w:rPr>
        <w:t xml:space="preserve"> </w:t>
      </w:r>
      <w:r w:rsidR="003E7C99">
        <w:rPr>
          <w:lang w:eastAsia="zh-CN"/>
        </w:rPr>
        <w:t>the neural network</w:t>
      </w:r>
      <w:r w:rsidR="00960190">
        <w:rPr>
          <w:rFonts w:hint="eastAsia"/>
          <w:lang w:eastAsia="zh-CN"/>
        </w:rPr>
        <w:t xml:space="preserve"> layer.</w:t>
      </w:r>
    </w:p>
    <w:p w14:paraId="0FFF4C52" w14:textId="5170C836" w:rsidR="008B182E" w:rsidRDefault="008B182E" w:rsidP="0097354C">
      <w:pPr>
        <w:pStyle w:val="IEEEPlainText"/>
        <w:rPr>
          <w:lang w:eastAsia="zh-CN"/>
        </w:rPr>
      </w:pPr>
      <w:r>
        <w:rPr>
          <w:lang w:eastAsia="zh-CN"/>
        </w:rPr>
        <w:t xml:space="preserve">The abstraction process provides an efficient architecture for </w:t>
      </w:r>
      <w:r>
        <w:rPr>
          <w:rFonts w:hint="eastAsia"/>
          <w:lang w:eastAsia="zh-CN"/>
        </w:rPr>
        <w:t xml:space="preserve">implementing parallel </w:t>
      </w:r>
      <w:r>
        <w:rPr>
          <w:lang w:eastAsia="zh-CN"/>
        </w:rPr>
        <w:t>computation in neural learning</w:t>
      </w:r>
      <w:r>
        <w:rPr>
          <w:rFonts w:hint="eastAsia"/>
          <w:lang w:eastAsia="zh-CN"/>
        </w:rPr>
        <w:t xml:space="preserve">, </w:t>
      </w:r>
      <w:r>
        <w:rPr>
          <w:lang w:eastAsia="zh-CN"/>
        </w:rPr>
        <w:t xml:space="preserve">since </w:t>
      </w:r>
      <w:r>
        <w:rPr>
          <w:rFonts w:hint="eastAsia"/>
          <w:lang w:eastAsia="zh-CN"/>
        </w:rPr>
        <w:t>only weight</w:t>
      </w:r>
      <w:r>
        <w:rPr>
          <w:lang w:eastAsia="zh-CN"/>
        </w:rPr>
        <w:t xml:space="preserve">s </w:t>
      </w:r>
      <w:r>
        <w:rPr>
          <w:rFonts w:hint="eastAsia"/>
          <w:lang w:eastAsia="zh-CN"/>
        </w:rPr>
        <w:t xml:space="preserve">need to be copied or shared among </w:t>
      </w:r>
      <w:r>
        <w:rPr>
          <w:lang w:eastAsia="zh-CN"/>
        </w:rPr>
        <w:t xml:space="preserve">multiple threads as </w:t>
      </w:r>
      <w:r w:rsidR="001A625D">
        <w:rPr>
          <w:rFonts w:hint="eastAsia"/>
          <w:lang w:eastAsia="zh-CN"/>
        </w:rPr>
        <w:t>network images.</w:t>
      </w:r>
      <w:r>
        <w:rPr>
          <w:rFonts w:hint="eastAsia"/>
          <w:lang w:eastAsia="zh-CN"/>
        </w:rPr>
        <w:t xml:space="preserve"> </w:t>
      </w:r>
      <w:r>
        <w:rPr>
          <w:lang w:eastAsia="zh-CN"/>
        </w:rPr>
        <w:t xml:space="preserve"> In the abstraction process, weights are represented in separate abstract layers so they can be easily copies or shared without touching the</w:t>
      </w:r>
      <w:r>
        <w:rPr>
          <w:rFonts w:hint="eastAsia"/>
          <w:lang w:eastAsia="zh-CN"/>
        </w:rPr>
        <w:t xml:space="preserve"> </w:t>
      </w:r>
      <w:r>
        <w:rPr>
          <w:lang w:eastAsia="zh-CN"/>
        </w:rPr>
        <w:t xml:space="preserve">other </w:t>
      </w:r>
      <w:r>
        <w:rPr>
          <w:rFonts w:hint="eastAsia"/>
          <w:lang w:eastAsia="zh-CN"/>
        </w:rPr>
        <w:t>part</w:t>
      </w:r>
      <w:r>
        <w:rPr>
          <w:lang w:eastAsia="zh-CN"/>
        </w:rPr>
        <w:t>s</w:t>
      </w:r>
      <w:r>
        <w:rPr>
          <w:rFonts w:hint="eastAsia"/>
          <w:lang w:eastAsia="zh-CN"/>
        </w:rPr>
        <w:t xml:space="preserve"> of the network, </w:t>
      </w:r>
      <w:r>
        <w:rPr>
          <w:lang w:eastAsia="zh-CN"/>
        </w:rPr>
        <w:t>e.g.,</w:t>
      </w:r>
      <w:r>
        <w:rPr>
          <w:rFonts w:hint="eastAsia"/>
          <w:lang w:eastAsia="zh-CN"/>
        </w:rPr>
        <w:t xml:space="preserve"> input nodes, biases, neurons and target nodes, </w:t>
      </w:r>
      <w:r>
        <w:rPr>
          <w:lang w:eastAsia="zh-CN"/>
        </w:rPr>
        <w:t xml:space="preserve">which </w:t>
      </w:r>
      <w:r>
        <w:rPr>
          <w:rFonts w:hint="eastAsia"/>
          <w:lang w:eastAsia="zh-CN"/>
        </w:rPr>
        <w:t xml:space="preserve">can </w:t>
      </w:r>
      <w:r>
        <w:rPr>
          <w:lang w:eastAsia="zh-CN"/>
        </w:rPr>
        <w:t>stay</w:t>
      </w:r>
      <w:r>
        <w:rPr>
          <w:rFonts w:hint="eastAsia"/>
          <w:lang w:eastAsia="zh-CN"/>
        </w:rPr>
        <w:t xml:space="preserve"> local </w:t>
      </w:r>
      <w:r>
        <w:rPr>
          <w:lang w:eastAsia="zh-CN"/>
        </w:rPr>
        <w:t>without being distributed over the multi</w:t>
      </w:r>
      <w:r w:rsidR="008A7F9E">
        <w:rPr>
          <w:lang w:eastAsia="zh-CN"/>
        </w:rPr>
        <w:t>-</w:t>
      </w:r>
      <w:r>
        <w:rPr>
          <w:lang w:eastAsia="zh-CN"/>
        </w:rPr>
        <w:t>cores</w:t>
      </w:r>
      <w:r>
        <w:rPr>
          <w:rFonts w:hint="eastAsia"/>
          <w:lang w:eastAsia="zh-CN"/>
        </w:rPr>
        <w:t>.  Th</w:t>
      </w:r>
      <w:r>
        <w:rPr>
          <w:lang w:eastAsia="zh-CN"/>
        </w:rPr>
        <w:t>erefore the abstraction approach can reduce</w:t>
      </w:r>
      <w:r>
        <w:rPr>
          <w:rFonts w:hint="eastAsia"/>
          <w:lang w:eastAsia="zh-CN"/>
        </w:rPr>
        <w:t xml:space="preserve"> communication</w:t>
      </w:r>
      <w:r>
        <w:rPr>
          <w:lang w:eastAsia="zh-CN"/>
        </w:rPr>
        <w:t xml:space="preserve"> cost,</w:t>
      </w:r>
      <w:r>
        <w:rPr>
          <w:rFonts w:hint="eastAsia"/>
          <w:lang w:eastAsia="zh-CN"/>
        </w:rPr>
        <w:t xml:space="preserve"> </w:t>
      </w:r>
      <w:r>
        <w:rPr>
          <w:lang w:eastAsia="zh-CN"/>
        </w:rPr>
        <w:t xml:space="preserve">and reduce the need for </w:t>
      </w:r>
      <w:r>
        <w:rPr>
          <w:rFonts w:hint="eastAsia"/>
          <w:lang w:eastAsia="zh-CN"/>
        </w:rPr>
        <w:t>memory</w:t>
      </w:r>
      <w:r>
        <w:rPr>
          <w:lang w:eastAsia="zh-CN"/>
        </w:rPr>
        <w:t>.  This improvement could be significant in applications involving neural learning from big data.</w:t>
      </w:r>
    </w:p>
    <w:p w14:paraId="2EF9917C" w14:textId="7D7D23CE" w:rsidR="005E0725" w:rsidRPr="00F97CD3" w:rsidRDefault="00705B99" w:rsidP="0097354C">
      <w:pPr>
        <w:pStyle w:val="IEEEPlainText"/>
        <w:rPr>
          <w:lang w:eastAsia="zh-CN"/>
        </w:rPr>
      </w:pPr>
      <w:r w:rsidRPr="00F97CD3">
        <w:rPr>
          <w:lang w:eastAsia="zh-CN"/>
        </w:rPr>
        <w:t xml:space="preserve">Current input and output of a node </w:t>
      </w:r>
      <w:r>
        <w:rPr>
          <w:lang w:eastAsia="zh-CN"/>
        </w:rPr>
        <w:t>are</w:t>
      </w:r>
      <w:r w:rsidRPr="00F97CD3">
        <w:rPr>
          <w:lang w:eastAsia="zh-CN"/>
        </w:rPr>
        <w:t xml:space="preserve"> stored for each input pattern </w:t>
      </w:r>
      <w:r>
        <w:rPr>
          <w:lang w:eastAsia="zh-CN"/>
        </w:rPr>
        <w:t>for</w:t>
      </w:r>
      <w:r w:rsidRPr="00F97CD3">
        <w:rPr>
          <w:lang w:eastAsia="zh-CN"/>
        </w:rPr>
        <w:t xml:space="preserve"> weight update </w:t>
      </w:r>
      <w:r>
        <w:rPr>
          <w:lang w:eastAsia="zh-CN"/>
        </w:rPr>
        <w:t xml:space="preserve">processing during the back-propagation.  </w:t>
      </w:r>
      <w:r w:rsidRPr="00F97CD3">
        <w:rPr>
          <w:lang w:eastAsia="zh-CN"/>
        </w:rPr>
        <w:t xml:space="preserve">Other values are prepared during feed-forward or back-propagation for intermediate calculation of critical variables, </w:t>
      </w:r>
      <w:r>
        <w:rPr>
          <w:lang w:eastAsia="zh-CN"/>
        </w:rPr>
        <w:t>e.g.</w:t>
      </w:r>
      <w:r w:rsidRPr="00F97CD3">
        <w:rPr>
          <w:lang w:eastAsia="zh-CN"/>
        </w:rPr>
        <w:t>,</w:t>
      </w:r>
      <w:r>
        <w:rPr>
          <w:lang w:eastAsia="zh-CN"/>
        </w:rPr>
        <w:t xml:space="preserve"> </w:t>
      </w:r>
      <m:oMath>
        <m:r>
          <w:rPr>
            <w:rFonts w:ascii="Cambria Math" w:hAnsi="Cambria Math"/>
            <w:lang w:eastAsia="zh-CN"/>
          </w:rPr>
          <m:t>f(net)</m:t>
        </m:r>
      </m:oMath>
      <w:r w:rsidR="00587736" w:rsidRPr="00F97CD3">
        <w:rPr>
          <w:lang w:eastAsia="zh-CN"/>
        </w:rPr>
        <w:t xml:space="preserve"> </w:t>
      </w:r>
      <w:r w:rsidR="00AB35D4" w:rsidRPr="00F97CD3">
        <w:rPr>
          <w:lang w:eastAsia="zh-CN"/>
        </w:rPr>
        <w:t xml:space="preserve">and </w:t>
      </w:r>
      <m:oMath>
        <m:sSup>
          <m:sSupPr>
            <m:ctrlPr>
              <w:rPr>
                <w:rFonts w:ascii="Cambria Math" w:hAnsi="Cambria Math"/>
                <w:i/>
                <w:lang w:eastAsia="zh-CN"/>
              </w:rPr>
            </m:ctrlPr>
          </m:sSupPr>
          <m:e>
            <m:r>
              <w:rPr>
                <w:rFonts w:ascii="Cambria Math" w:hAnsi="Cambria Math"/>
                <w:lang w:eastAsia="zh-CN"/>
              </w:rPr>
              <m:t>f</m:t>
            </m:r>
          </m:e>
          <m:sup>
            <m:r>
              <w:rPr>
                <w:rFonts w:ascii="Cambria Math" w:hAnsi="Cambria Math"/>
                <w:lang w:eastAsia="zh-CN"/>
              </w:rPr>
              <m:t>'</m:t>
            </m:r>
          </m:sup>
        </m:sSup>
        <m:d>
          <m:dPr>
            <m:ctrlPr>
              <w:rPr>
                <w:rFonts w:ascii="Cambria Math" w:hAnsi="Cambria Math"/>
                <w:i/>
                <w:lang w:eastAsia="zh-CN"/>
              </w:rPr>
            </m:ctrlPr>
          </m:dPr>
          <m:e>
            <m:r>
              <w:rPr>
                <w:rFonts w:ascii="Cambria Math" w:hAnsi="Cambria Math"/>
                <w:lang w:eastAsia="zh-CN"/>
              </w:rPr>
              <m:t>net</m:t>
            </m:r>
          </m:e>
        </m:d>
      </m:oMath>
      <w:r w:rsidR="00837494">
        <w:rPr>
          <w:lang w:eastAsia="zh-CN"/>
        </w:rPr>
        <w:t xml:space="preserve"> shown in Fig. 3.</w:t>
      </w:r>
    </w:p>
    <w:p w14:paraId="32D454FF" w14:textId="7EF4C473" w:rsidR="00901F67" w:rsidRPr="00F97CD3" w:rsidRDefault="008E5282" w:rsidP="00C90334">
      <w:pPr>
        <w:pStyle w:val="IEEEFigure"/>
      </w:pPr>
      <w:r>
        <w:lastRenderedPageBreak/>
        <w:drawing>
          <wp:inline distT="0" distB="0" distL="0" distR="0" wp14:anchorId="0F217647" wp14:editId="64D89F25">
            <wp:extent cx="3200400" cy="1336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copic.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336675"/>
                    </a:xfrm>
                    <a:prstGeom prst="rect">
                      <a:avLst/>
                    </a:prstGeom>
                  </pic:spPr>
                </pic:pic>
              </a:graphicData>
            </a:graphic>
          </wp:inline>
        </w:drawing>
      </w:r>
    </w:p>
    <w:p w14:paraId="0B943E1E" w14:textId="42E52572" w:rsidR="005E0725" w:rsidRDefault="005E0725" w:rsidP="005E0725">
      <w:pPr>
        <w:pStyle w:val="IEEEFigureCaption"/>
        <w:rPr>
          <w:lang w:eastAsia="zh-CN"/>
        </w:rPr>
      </w:pPr>
      <w:r w:rsidRPr="00F97CD3">
        <w:t xml:space="preserve">Fig. </w:t>
      </w:r>
      <w:r w:rsidR="003069BA">
        <w:t>3</w:t>
      </w:r>
      <w:r w:rsidRPr="00F97CD3">
        <w:t xml:space="preserve">.  </w:t>
      </w:r>
      <w:r w:rsidR="003069BA">
        <w:t>Communication between nodes during feed-forward and back-propagation</w:t>
      </w:r>
      <w:r w:rsidR="001043F8" w:rsidRPr="00F97CD3">
        <w:t>.</w:t>
      </w:r>
    </w:p>
    <w:p w14:paraId="67C34697" w14:textId="768596BD" w:rsidR="005C6991" w:rsidRPr="00F97CD3" w:rsidRDefault="00D0349C" w:rsidP="005C6991">
      <w:pPr>
        <w:pStyle w:val="Heading2"/>
        <w:rPr>
          <w:lang w:eastAsia="zh-CN"/>
        </w:rPr>
      </w:pPr>
      <w:r>
        <w:rPr>
          <w:rFonts w:hint="eastAsia"/>
          <w:lang w:eastAsia="zh-CN"/>
        </w:rPr>
        <w:t xml:space="preserve">Compile-Time </w:t>
      </w:r>
      <w:r w:rsidR="005C6991" w:rsidRPr="00F97CD3">
        <w:rPr>
          <w:lang w:eastAsia="zh-CN"/>
        </w:rPr>
        <w:t>Generalization</w:t>
      </w:r>
    </w:p>
    <w:p w14:paraId="250F3A33" w14:textId="62FC7357" w:rsidR="00337FAE" w:rsidRDefault="005C6991" w:rsidP="00020395">
      <w:pPr>
        <w:pStyle w:val="IEEEPlainText"/>
        <w:rPr>
          <w:lang w:eastAsia="zh-CN"/>
        </w:rPr>
      </w:pPr>
      <w:r w:rsidRPr="00F97CD3">
        <w:rPr>
          <w:lang w:eastAsia="zh-CN"/>
        </w:rPr>
        <w:t xml:space="preserve">Generic programming is </w:t>
      </w:r>
      <w:r w:rsidR="003A168F">
        <w:rPr>
          <w:lang w:eastAsia="zh-CN"/>
        </w:rPr>
        <w:t>a</w:t>
      </w:r>
      <w:r w:rsidRPr="00F97CD3">
        <w:rPr>
          <w:lang w:eastAsia="zh-CN"/>
        </w:rPr>
        <w:t xml:space="preserve"> </w:t>
      </w:r>
      <w:r w:rsidR="003A168F">
        <w:rPr>
          <w:lang w:eastAsia="zh-CN"/>
        </w:rPr>
        <w:t xml:space="preserve">software </w:t>
      </w:r>
      <w:r w:rsidRPr="00F97CD3">
        <w:rPr>
          <w:lang w:eastAsia="zh-CN"/>
        </w:rPr>
        <w:t>approach</w:t>
      </w:r>
      <w:r w:rsidR="003A168F">
        <w:rPr>
          <w:lang w:eastAsia="zh-CN"/>
        </w:rPr>
        <w:t xml:space="preserve"> that can be used</w:t>
      </w:r>
      <w:r w:rsidRPr="00F97CD3">
        <w:rPr>
          <w:lang w:eastAsia="zh-CN"/>
        </w:rPr>
        <w:t xml:space="preserve"> to generalize replaceable functional </w:t>
      </w:r>
      <w:r w:rsidR="009157B1" w:rsidRPr="00F97CD3">
        <w:rPr>
          <w:lang w:eastAsia="zh-CN"/>
        </w:rPr>
        <w:t>node</w:t>
      </w:r>
      <w:r w:rsidR="003A168F">
        <w:rPr>
          <w:lang w:eastAsia="zh-CN"/>
        </w:rPr>
        <w:t>s</w:t>
      </w:r>
      <w:r w:rsidRPr="00F97CD3">
        <w:rPr>
          <w:lang w:eastAsia="zh-CN"/>
        </w:rPr>
        <w:t xml:space="preserve"> in neural networks</w:t>
      </w:r>
      <w:r w:rsidR="003A168F">
        <w:rPr>
          <w:lang w:eastAsia="zh-CN"/>
        </w:rPr>
        <w:t xml:space="preserve">.  </w:t>
      </w:r>
      <w:r w:rsidRPr="00F97CD3">
        <w:rPr>
          <w:lang w:eastAsia="zh-CN"/>
        </w:rPr>
        <w:t xml:space="preserve"> </w:t>
      </w:r>
      <w:r w:rsidR="00FD67C3">
        <w:rPr>
          <w:lang w:eastAsia="zh-CN"/>
        </w:rPr>
        <w:t>I</w:t>
      </w:r>
      <w:r w:rsidRPr="00F97CD3">
        <w:rPr>
          <w:lang w:eastAsia="zh-CN"/>
        </w:rPr>
        <w:t xml:space="preserve">n </w:t>
      </w:r>
      <w:r w:rsidR="00FD67C3">
        <w:rPr>
          <w:lang w:eastAsia="zh-CN"/>
        </w:rPr>
        <w:t xml:space="preserve">a generic programming </w:t>
      </w:r>
      <w:r w:rsidRPr="00F97CD3">
        <w:rPr>
          <w:lang w:eastAsia="zh-CN"/>
        </w:rPr>
        <w:t xml:space="preserve">architecture </w:t>
      </w:r>
      <w:r w:rsidR="00FD67C3">
        <w:rPr>
          <w:lang w:eastAsia="zh-CN"/>
        </w:rPr>
        <w:t>variables can be written</w:t>
      </w:r>
      <w:r w:rsidRPr="00F97CD3">
        <w:rPr>
          <w:lang w:eastAsia="zh-CN"/>
        </w:rPr>
        <w:t xml:space="preserve"> in terms of types to-be-specified-later </w:t>
      </w:r>
      <w:r w:rsidR="00767A40" w:rsidRPr="00F97CD3">
        <w:rPr>
          <w:rFonts w:hint="eastAsia"/>
          <w:lang w:eastAsia="zh-CN"/>
        </w:rPr>
        <w:t>[</w:t>
      </w:r>
      <w:r w:rsidR="009456A4" w:rsidRPr="00F97CD3">
        <w:rPr>
          <w:rFonts w:hint="eastAsia"/>
          <w:lang w:eastAsia="zh-CN"/>
        </w:rPr>
        <w:t>7</w:t>
      </w:r>
      <w:r w:rsidR="00767A40" w:rsidRPr="00F97CD3">
        <w:rPr>
          <w:rFonts w:hint="eastAsia"/>
          <w:lang w:eastAsia="zh-CN"/>
        </w:rPr>
        <w:t>]</w:t>
      </w:r>
      <w:r w:rsidR="00FD67C3">
        <w:rPr>
          <w:lang w:eastAsia="zh-CN"/>
        </w:rPr>
        <w:t xml:space="preserve">, and </w:t>
      </w:r>
      <w:r w:rsidRPr="00F97CD3">
        <w:rPr>
          <w:lang w:eastAsia="zh-CN"/>
        </w:rPr>
        <w:t xml:space="preserve">then instantiated when needed.  </w:t>
      </w:r>
      <w:r w:rsidR="00FD67C3">
        <w:rPr>
          <w:lang w:eastAsia="zh-CN"/>
        </w:rPr>
        <w:t xml:space="preserve">In neural networks, </w:t>
      </w:r>
      <w:r w:rsidR="00933261">
        <w:rPr>
          <w:rFonts w:hint="eastAsia"/>
          <w:lang w:eastAsia="zh-CN"/>
        </w:rPr>
        <w:t>transfer functions</w:t>
      </w:r>
      <w:r w:rsidR="00412192" w:rsidRPr="00F97CD3">
        <w:rPr>
          <w:rFonts w:hint="eastAsia"/>
          <w:lang w:eastAsia="zh-CN"/>
        </w:rPr>
        <w:t>,</w:t>
      </w:r>
      <w:r w:rsidR="0071215E" w:rsidRPr="00F97CD3">
        <w:rPr>
          <w:rFonts w:hint="eastAsia"/>
          <w:lang w:eastAsia="zh-CN"/>
        </w:rPr>
        <w:t xml:space="preserve"> </w:t>
      </w:r>
      <w:r w:rsidR="00933261">
        <w:rPr>
          <w:rFonts w:hint="eastAsia"/>
          <w:lang w:eastAsia="zh-CN"/>
        </w:rPr>
        <w:t>network topologies</w:t>
      </w:r>
      <w:r w:rsidR="00B278C3">
        <w:rPr>
          <w:rFonts w:hint="eastAsia"/>
          <w:lang w:eastAsia="zh-CN"/>
        </w:rPr>
        <w:t xml:space="preserve">, </w:t>
      </w:r>
      <w:r w:rsidR="00FD67C3">
        <w:rPr>
          <w:lang w:eastAsia="zh-CN"/>
        </w:rPr>
        <w:t>and weight update</w:t>
      </w:r>
      <w:r w:rsidR="00B278C3" w:rsidRPr="00F97CD3">
        <w:rPr>
          <w:rFonts w:hint="eastAsia"/>
          <w:lang w:eastAsia="zh-CN"/>
        </w:rPr>
        <w:t xml:space="preserve"> functions</w:t>
      </w:r>
      <w:r w:rsidR="00B278C3">
        <w:rPr>
          <w:rFonts w:hint="eastAsia"/>
          <w:lang w:eastAsia="zh-CN"/>
        </w:rPr>
        <w:t xml:space="preserve"> </w:t>
      </w:r>
      <w:r w:rsidRPr="0044049B">
        <w:rPr>
          <w:color w:val="000000" w:themeColor="text1"/>
          <w:lang w:eastAsia="zh-CN"/>
        </w:rPr>
        <w:t xml:space="preserve">can be </w:t>
      </w:r>
      <w:r w:rsidR="00337FAE" w:rsidRPr="0044049B">
        <w:rPr>
          <w:color w:val="000000" w:themeColor="text1"/>
          <w:lang w:eastAsia="zh-CN"/>
        </w:rPr>
        <w:t>type-</w:t>
      </w:r>
      <w:r w:rsidRPr="0044049B">
        <w:rPr>
          <w:color w:val="000000" w:themeColor="text1"/>
          <w:lang w:eastAsia="zh-CN"/>
        </w:rPr>
        <w:t xml:space="preserve">deduced </w:t>
      </w:r>
      <w:r w:rsidR="00337FAE" w:rsidRPr="0044049B">
        <w:rPr>
          <w:color w:val="000000" w:themeColor="text1"/>
          <w:lang w:eastAsia="zh-CN"/>
        </w:rPr>
        <w:t>so functional call can be determined during compile time</w:t>
      </w:r>
      <w:r w:rsidR="005E25FA" w:rsidRPr="0044049B">
        <w:rPr>
          <w:color w:val="000000" w:themeColor="text1"/>
          <w:lang w:eastAsia="zh-CN"/>
        </w:rPr>
        <w:t xml:space="preserve"> [</w:t>
      </w:r>
      <w:r w:rsidR="004862FC" w:rsidRPr="00F97CD3">
        <w:rPr>
          <w:rFonts w:hint="eastAsia"/>
          <w:lang w:eastAsia="zh-CN"/>
        </w:rPr>
        <w:t>8</w:t>
      </w:r>
      <w:r w:rsidR="005E25FA" w:rsidRPr="00F97CD3">
        <w:rPr>
          <w:rFonts w:hint="eastAsia"/>
          <w:lang w:eastAsia="zh-CN"/>
        </w:rPr>
        <w:t>]</w:t>
      </w:r>
      <w:r w:rsidRPr="00F97CD3">
        <w:rPr>
          <w:lang w:eastAsia="zh-CN"/>
        </w:rPr>
        <w:t xml:space="preserve">.  </w:t>
      </w:r>
    </w:p>
    <w:p w14:paraId="02012B65" w14:textId="59A4475C" w:rsidR="00337FAE" w:rsidRDefault="00523575" w:rsidP="00B85710">
      <w:pPr>
        <w:pStyle w:val="IEEEPlainText"/>
        <w:rPr>
          <w:lang w:eastAsia="zh-CN"/>
        </w:rPr>
      </w:pPr>
      <w:r w:rsidRPr="00B85710">
        <w:rPr>
          <w:lang w:eastAsia="zh-CN"/>
        </w:rPr>
        <w:t xml:space="preserve">We proposed to implement weights </w:t>
      </w:r>
      <w:r>
        <w:rPr>
          <w:lang w:eastAsia="zh-CN"/>
        </w:rPr>
        <w:t>using</w:t>
      </w:r>
      <w:r w:rsidRPr="00B85710">
        <w:rPr>
          <w:lang w:eastAsia="zh-CN"/>
        </w:rPr>
        <w:t xml:space="preserve"> compile-time generalization, since </w:t>
      </w:r>
      <w:r>
        <w:rPr>
          <w:lang w:eastAsia="zh-CN"/>
        </w:rPr>
        <w:t>they</w:t>
      </w:r>
      <w:r w:rsidRPr="00B85710">
        <w:rPr>
          <w:lang w:eastAsia="zh-CN"/>
        </w:rPr>
        <w:t xml:space="preserve"> used in different data types including forward, backward, update and </w:t>
      </w:r>
      <w:r w:rsidRPr="00B85710">
        <w:rPr>
          <w:rFonts w:hint="eastAsia"/>
          <w:lang w:eastAsia="zh-CN"/>
        </w:rPr>
        <w:t>copy</w:t>
      </w:r>
      <w:r w:rsidRPr="00B85710">
        <w:rPr>
          <w:lang w:eastAsia="zh-CN"/>
        </w:rPr>
        <w:t xml:space="preserve"> processes.  User can </w:t>
      </w:r>
      <w:r w:rsidRPr="00B85710">
        <w:rPr>
          <w:rFonts w:hint="eastAsia"/>
          <w:lang w:eastAsia="zh-CN"/>
        </w:rPr>
        <w:t>specify</w:t>
      </w:r>
      <w:r w:rsidRPr="00B85710">
        <w:rPr>
          <w:lang w:eastAsia="zh-CN"/>
        </w:rPr>
        <w:t xml:space="preserve"> an appropriate </w:t>
      </w:r>
      <w:r w:rsidRPr="00B85710">
        <w:rPr>
          <w:rFonts w:hint="eastAsia"/>
          <w:lang w:eastAsia="zh-CN"/>
        </w:rPr>
        <w:t>update strategy</w:t>
      </w:r>
      <w:r w:rsidRPr="00B85710">
        <w:rPr>
          <w:lang w:eastAsia="zh-CN"/>
        </w:rPr>
        <w:t xml:space="preserve"> of weight</w:t>
      </w:r>
      <w:r>
        <w:rPr>
          <w:lang w:eastAsia="zh-CN"/>
        </w:rPr>
        <w:t>s</w:t>
      </w:r>
      <w:r w:rsidRPr="00B85710">
        <w:rPr>
          <w:lang w:eastAsia="zh-CN"/>
        </w:rPr>
        <w:t xml:space="preserve"> during programming without modifying rest part of the code.</w:t>
      </w:r>
      <w:r w:rsidRPr="00F97CD3">
        <w:rPr>
          <w:lang w:eastAsia="zh-CN"/>
        </w:rPr>
        <w:t xml:space="preserve">  The compiler </w:t>
      </w:r>
      <w:r>
        <w:rPr>
          <w:lang w:eastAsia="zh-CN"/>
        </w:rPr>
        <w:t>then generate</w:t>
      </w:r>
      <w:r w:rsidRPr="00F97CD3">
        <w:rPr>
          <w:lang w:eastAsia="zh-CN"/>
        </w:rPr>
        <w:t xml:space="preserve"> a made-to-order target file related to </w:t>
      </w:r>
      <w:r>
        <w:rPr>
          <w:lang w:eastAsia="zh-CN"/>
        </w:rPr>
        <w:t xml:space="preserve">the </w:t>
      </w:r>
      <w:r>
        <w:rPr>
          <w:rFonts w:hint="eastAsia"/>
          <w:lang w:eastAsia="zh-CN"/>
        </w:rPr>
        <w:t xml:space="preserve">developer </w:t>
      </w:r>
      <w:r w:rsidRPr="00F97CD3">
        <w:rPr>
          <w:rFonts w:hint="eastAsia"/>
          <w:lang w:eastAsia="zh-CN"/>
        </w:rPr>
        <w:t xml:space="preserve">customized </w:t>
      </w:r>
      <w:r>
        <w:rPr>
          <w:lang w:eastAsia="zh-CN"/>
        </w:rPr>
        <w:t>behavior</w:t>
      </w:r>
      <w:r>
        <w:rPr>
          <w:rFonts w:hint="eastAsia"/>
          <w:lang w:eastAsia="zh-CN"/>
        </w:rPr>
        <w:t xml:space="preserve"> data types</w:t>
      </w:r>
      <w:r w:rsidRPr="00F97CD3">
        <w:rPr>
          <w:lang w:eastAsia="zh-CN"/>
        </w:rPr>
        <w:t>.  I</w:t>
      </w:r>
      <w:r>
        <w:rPr>
          <w:lang w:eastAsia="zh-CN"/>
        </w:rPr>
        <w:t>n addition</w:t>
      </w:r>
      <w:r w:rsidRPr="00F97CD3">
        <w:rPr>
          <w:lang w:eastAsia="zh-CN"/>
        </w:rPr>
        <w:t xml:space="preserve">, since the software is tailored </w:t>
      </w:r>
      <w:r>
        <w:rPr>
          <w:lang w:eastAsia="zh-CN"/>
        </w:rPr>
        <w:t>to</w:t>
      </w:r>
      <w:r w:rsidRPr="00F97CD3">
        <w:rPr>
          <w:lang w:eastAsia="zh-CN"/>
        </w:rPr>
        <w:t xml:space="preserve"> specific </w:t>
      </w:r>
      <w:r>
        <w:rPr>
          <w:lang w:eastAsia="zh-CN"/>
        </w:rPr>
        <w:t>behavior</w:t>
      </w:r>
      <w:r>
        <w:rPr>
          <w:rFonts w:hint="eastAsia"/>
          <w:lang w:eastAsia="zh-CN"/>
        </w:rPr>
        <w:t xml:space="preserve"> </w:t>
      </w:r>
      <w:r w:rsidRPr="00F97CD3">
        <w:rPr>
          <w:lang w:eastAsia="zh-CN"/>
        </w:rPr>
        <w:t xml:space="preserve">data types at compiling period, </w:t>
      </w:r>
      <w:r>
        <w:rPr>
          <w:lang w:eastAsia="zh-CN"/>
        </w:rPr>
        <w:t>this implementation</w:t>
      </w:r>
      <w:r w:rsidRPr="00F97CD3">
        <w:rPr>
          <w:lang w:eastAsia="zh-CN"/>
        </w:rPr>
        <w:t xml:space="preserve"> greatly reduces</w:t>
      </w:r>
      <w:r>
        <w:rPr>
          <w:rFonts w:hint="eastAsia"/>
          <w:lang w:eastAsia="zh-CN"/>
        </w:rPr>
        <w:t xml:space="preserve"> </w:t>
      </w:r>
      <w:r w:rsidRPr="00F97CD3">
        <w:rPr>
          <w:lang w:eastAsia="zh-CN"/>
        </w:rPr>
        <w:t xml:space="preserve">irrelevant code, thus, reduces </w:t>
      </w:r>
      <w:r>
        <w:rPr>
          <w:lang w:eastAsia="zh-CN"/>
        </w:rPr>
        <w:t xml:space="preserve">the </w:t>
      </w:r>
      <w:r w:rsidRPr="00F97CD3">
        <w:rPr>
          <w:lang w:eastAsia="zh-CN"/>
        </w:rPr>
        <w:t>software size.</w:t>
      </w:r>
      <w:r>
        <w:rPr>
          <w:lang w:eastAsia="zh-CN"/>
        </w:rPr>
        <w:t xml:space="preserve">   The </w:t>
      </w:r>
      <w:r>
        <w:rPr>
          <w:rFonts w:hint="eastAsia"/>
          <w:lang w:eastAsia="zh-CN"/>
        </w:rPr>
        <w:t xml:space="preserve">compile-time generalization </w:t>
      </w:r>
      <w:r>
        <w:rPr>
          <w:lang w:eastAsia="zh-CN"/>
        </w:rPr>
        <w:t>of weights eliminates</w:t>
      </w:r>
      <w:r w:rsidRPr="00F97CD3">
        <w:rPr>
          <w:lang w:eastAsia="zh-CN"/>
        </w:rPr>
        <w:t xml:space="preserve"> </w:t>
      </w:r>
      <w:r>
        <w:rPr>
          <w:lang w:eastAsia="zh-CN"/>
        </w:rPr>
        <w:t>the run-t</w:t>
      </w:r>
      <w:r w:rsidRPr="00F97CD3">
        <w:rPr>
          <w:lang w:eastAsia="zh-CN"/>
        </w:rPr>
        <w:t xml:space="preserve">ime </w:t>
      </w:r>
      <w:r>
        <w:rPr>
          <w:lang w:eastAsia="zh-CN"/>
        </w:rPr>
        <w:t>otherwise needed in every</w:t>
      </w:r>
      <w:r w:rsidRPr="00F97CD3">
        <w:rPr>
          <w:lang w:eastAsia="zh-CN"/>
        </w:rPr>
        <w:t xml:space="preserve"> loop to de</w:t>
      </w:r>
      <w:r w:rsidRPr="00F97CD3">
        <w:rPr>
          <w:rFonts w:hint="eastAsia"/>
          <w:lang w:eastAsia="zh-CN"/>
        </w:rPr>
        <w:t>termine</w:t>
      </w:r>
      <w:r w:rsidRPr="00F97CD3">
        <w:rPr>
          <w:lang w:eastAsia="zh-CN"/>
        </w:rPr>
        <w:t xml:space="preserve"> the </w:t>
      </w:r>
      <w:r w:rsidRPr="00F97CD3">
        <w:rPr>
          <w:rFonts w:hint="eastAsia"/>
          <w:lang w:eastAsia="zh-CN"/>
        </w:rPr>
        <w:t xml:space="preserve">running </w:t>
      </w:r>
      <w:r w:rsidRPr="00F97CD3">
        <w:rPr>
          <w:lang w:eastAsia="zh-CN"/>
        </w:rPr>
        <w:t xml:space="preserve">type of </w:t>
      </w:r>
      <w:r>
        <w:rPr>
          <w:lang w:eastAsia="zh-CN"/>
        </w:rPr>
        <w:t>weight object</w:t>
      </w:r>
      <w:r w:rsidRPr="00F97CD3">
        <w:rPr>
          <w:lang w:eastAsia="zh-CN"/>
        </w:rPr>
        <w:t xml:space="preserve"> through looking up its </w:t>
      </w:r>
      <w:r>
        <w:rPr>
          <w:lang w:eastAsia="zh-CN"/>
        </w:rPr>
        <w:t>virtual table.</w:t>
      </w:r>
    </w:p>
    <w:p w14:paraId="01EA747F" w14:textId="7112A487" w:rsidR="00337FAE" w:rsidRDefault="000F3A5D" w:rsidP="008E5282">
      <w:pPr>
        <w:pStyle w:val="IEEEPlainText"/>
        <w:rPr>
          <w:lang w:eastAsia="zh-CN"/>
        </w:rPr>
      </w:pPr>
      <w:r>
        <w:rPr>
          <w:lang w:eastAsia="zh-CN"/>
        </w:rPr>
        <w:t>F</w:t>
      </w:r>
      <w:r w:rsidR="00337FAE">
        <w:rPr>
          <w:rFonts w:hint="eastAsia"/>
          <w:lang w:eastAsia="zh-CN"/>
        </w:rPr>
        <w:t>ig</w:t>
      </w:r>
      <w:r w:rsidR="00570073">
        <w:rPr>
          <w:lang w:eastAsia="zh-CN"/>
        </w:rPr>
        <w:t>.</w:t>
      </w:r>
      <w:r>
        <w:rPr>
          <w:lang w:eastAsia="zh-CN"/>
        </w:rPr>
        <w:t xml:space="preserve"> 4</w:t>
      </w:r>
      <w:r w:rsidR="004C3045">
        <w:rPr>
          <w:lang w:eastAsia="zh-CN"/>
        </w:rPr>
        <w:t xml:space="preserve"> </w:t>
      </w:r>
      <w:r w:rsidR="004B33BA">
        <w:rPr>
          <w:lang w:eastAsia="zh-CN"/>
        </w:rPr>
        <w:t>illustrates the differences between run-time and compile-time implementation of a neural learning process.  In the run-time generation implementation,</w:t>
      </w:r>
      <w:r w:rsidR="004B33BA">
        <w:rPr>
          <w:rFonts w:hint="eastAsia"/>
          <w:lang w:eastAsia="zh-CN"/>
        </w:rPr>
        <w:t xml:space="preserve"> weight type </w:t>
      </w:r>
      <w:r w:rsidR="004B33BA">
        <w:rPr>
          <w:lang w:eastAsia="zh-CN"/>
        </w:rPr>
        <w:t>is</w:t>
      </w:r>
      <w:r w:rsidR="004B33BA">
        <w:rPr>
          <w:rFonts w:hint="eastAsia"/>
          <w:lang w:eastAsia="zh-CN"/>
        </w:rPr>
        <w:t xml:space="preserve"> deduced in every epoch, which means that the processors</w:t>
      </w:r>
      <w:r w:rsidR="004B33BA">
        <w:rPr>
          <w:lang w:eastAsia="zh-CN"/>
        </w:rPr>
        <w:t xml:space="preserve"> need to</w:t>
      </w:r>
      <w:r w:rsidR="004B33BA">
        <w:rPr>
          <w:rFonts w:hint="eastAsia"/>
          <w:lang w:eastAsia="zh-CN"/>
        </w:rPr>
        <w:t xml:space="preserve"> spend time on deciding weight type in each loop through looking up </w:t>
      </w:r>
      <w:r w:rsidR="004B33BA">
        <w:rPr>
          <w:lang w:eastAsia="zh-CN"/>
        </w:rPr>
        <w:t xml:space="preserve">a </w:t>
      </w:r>
      <w:r w:rsidR="004B33BA">
        <w:rPr>
          <w:rFonts w:hint="eastAsia"/>
          <w:lang w:eastAsia="zh-CN"/>
        </w:rPr>
        <w:t>virtual table.  As a consequence, the accumulative time consum</w:t>
      </w:r>
      <w:r w:rsidR="004B33BA">
        <w:rPr>
          <w:lang w:eastAsia="zh-CN"/>
        </w:rPr>
        <w:t>ed</w:t>
      </w:r>
      <w:r w:rsidR="004B33BA">
        <w:rPr>
          <w:rFonts w:hint="eastAsia"/>
          <w:lang w:eastAsia="zh-CN"/>
        </w:rPr>
        <w:t xml:space="preserve"> </w:t>
      </w:r>
      <w:r w:rsidR="004B33BA">
        <w:rPr>
          <w:lang w:eastAsia="zh-CN"/>
        </w:rPr>
        <w:t xml:space="preserve">in </w:t>
      </w:r>
      <w:r w:rsidR="004B33BA">
        <w:rPr>
          <w:rFonts w:hint="eastAsia"/>
          <w:lang w:eastAsia="zh-CN"/>
        </w:rPr>
        <w:t xml:space="preserve">all loops is conspicuous.  </w:t>
      </w:r>
      <w:r w:rsidR="004B33BA">
        <w:rPr>
          <w:lang w:eastAsia="zh-CN"/>
        </w:rPr>
        <w:t xml:space="preserve">If </w:t>
      </w:r>
      <w:r w:rsidR="004B33BA">
        <w:rPr>
          <w:rFonts w:hint="eastAsia"/>
          <w:lang w:eastAsia="zh-CN"/>
        </w:rPr>
        <w:t xml:space="preserve">the compile-time </w:t>
      </w:r>
      <w:r w:rsidR="004B33BA">
        <w:rPr>
          <w:lang w:eastAsia="zh-CN"/>
        </w:rPr>
        <w:t>generalization implemented,</w:t>
      </w:r>
      <w:r w:rsidR="004B33BA">
        <w:rPr>
          <w:rFonts w:hint="eastAsia"/>
          <w:lang w:eastAsia="zh-CN"/>
        </w:rPr>
        <w:t xml:space="preserve"> </w:t>
      </w:r>
      <w:r w:rsidR="004B33BA">
        <w:rPr>
          <w:lang w:eastAsia="zh-CN"/>
        </w:rPr>
        <w:t xml:space="preserve">data type </w:t>
      </w:r>
      <w:r w:rsidR="004B33BA">
        <w:rPr>
          <w:rFonts w:hint="eastAsia"/>
          <w:lang w:eastAsia="zh-CN"/>
        </w:rPr>
        <w:t>deduc</w:t>
      </w:r>
      <w:r w:rsidR="004B33BA">
        <w:rPr>
          <w:lang w:eastAsia="zh-CN"/>
        </w:rPr>
        <w:t>tion is calculated only once</w:t>
      </w:r>
      <w:r w:rsidR="004B33BA">
        <w:rPr>
          <w:rFonts w:hint="eastAsia"/>
          <w:lang w:eastAsia="zh-CN"/>
        </w:rPr>
        <w:t xml:space="preserve"> at </w:t>
      </w:r>
      <w:r w:rsidR="004B33BA">
        <w:rPr>
          <w:lang w:eastAsia="zh-CN"/>
        </w:rPr>
        <w:t xml:space="preserve">the </w:t>
      </w:r>
      <w:r w:rsidR="004B33BA">
        <w:rPr>
          <w:rFonts w:hint="eastAsia"/>
          <w:lang w:eastAsia="zh-CN"/>
        </w:rPr>
        <w:t xml:space="preserve">compiling </w:t>
      </w:r>
      <w:r w:rsidR="004B33BA">
        <w:rPr>
          <w:lang w:eastAsia="zh-CN"/>
        </w:rPr>
        <w:t>process</w:t>
      </w:r>
      <w:r w:rsidR="004B33BA">
        <w:rPr>
          <w:rFonts w:hint="eastAsia"/>
          <w:lang w:eastAsia="zh-CN"/>
        </w:rPr>
        <w:t xml:space="preserve">.  Moreover, if the neural network software is required to be run multiple times for different experimental purposes, run-time generalization time on type deduction </w:t>
      </w:r>
      <w:r w:rsidR="004B33BA">
        <w:rPr>
          <w:lang w:eastAsia="zh-CN"/>
        </w:rPr>
        <w:t>can be more significant</w:t>
      </w:r>
      <w:r w:rsidR="004B33BA">
        <w:rPr>
          <w:rFonts w:hint="eastAsia"/>
          <w:lang w:eastAsia="zh-CN"/>
        </w:rPr>
        <w:t xml:space="preserve">.  Contrarily, </w:t>
      </w:r>
      <w:r w:rsidR="004B33BA">
        <w:rPr>
          <w:lang w:eastAsia="zh-CN"/>
        </w:rPr>
        <w:t>because</w:t>
      </w:r>
      <w:r w:rsidR="004B33BA">
        <w:rPr>
          <w:rFonts w:hint="eastAsia"/>
          <w:lang w:eastAsia="zh-CN"/>
        </w:rPr>
        <w:t xml:space="preserve"> there</w:t>
      </w:r>
      <w:r w:rsidR="004B33BA">
        <w:rPr>
          <w:lang w:eastAsia="zh-CN"/>
        </w:rPr>
        <w:t>’</w:t>
      </w:r>
      <w:r w:rsidR="004B33BA">
        <w:rPr>
          <w:rFonts w:hint="eastAsia"/>
          <w:lang w:eastAsia="zh-CN"/>
        </w:rPr>
        <w:t xml:space="preserve">s no need to compile the same neural network software again for </w:t>
      </w:r>
      <w:r w:rsidR="004B33BA">
        <w:rPr>
          <w:lang w:eastAsia="zh-CN"/>
        </w:rPr>
        <w:t>repeated</w:t>
      </w:r>
      <w:r w:rsidR="004B33BA">
        <w:rPr>
          <w:rFonts w:hint="eastAsia"/>
          <w:lang w:eastAsia="zh-CN"/>
        </w:rPr>
        <w:t xml:space="preserve"> experiments, the compile-time generalization </w:t>
      </w:r>
      <w:r w:rsidR="004B33BA">
        <w:rPr>
          <w:lang w:eastAsia="zh-CN"/>
        </w:rPr>
        <w:t>does not need extra time for data type deduction</w:t>
      </w:r>
      <w:r w:rsidR="004B33BA">
        <w:rPr>
          <w:rFonts w:hint="eastAsia"/>
          <w:lang w:eastAsia="zh-CN"/>
        </w:rPr>
        <w:t xml:space="preserve">.  </w:t>
      </w:r>
      <w:r w:rsidR="004B33BA">
        <w:rPr>
          <w:lang w:eastAsia="zh-CN"/>
        </w:rPr>
        <w:t>In summary</w:t>
      </w:r>
      <w:r w:rsidR="004B33BA">
        <w:rPr>
          <w:rFonts w:hint="eastAsia"/>
          <w:lang w:eastAsia="zh-CN"/>
        </w:rPr>
        <w:t>, the time complexity for run-time generalization</w:t>
      </w:r>
      <w:r w:rsidR="004B33BA">
        <w:rPr>
          <w:lang w:eastAsia="zh-CN"/>
        </w:rPr>
        <w:t xml:space="preserve"> of weights</w:t>
      </w:r>
      <w:r w:rsidR="004B33BA">
        <w:rPr>
          <w:rFonts w:hint="eastAsia"/>
          <w:lang w:eastAsia="zh-CN"/>
        </w:rPr>
        <w:t xml:space="preserve"> </w:t>
      </w:r>
      <w:proofErr w:type="gramStart"/>
      <w:r w:rsidR="004B33BA">
        <w:rPr>
          <w:rFonts w:hint="eastAsia"/>
          <w:lang w:eastAsia="zh-CN"/>
        </w:rPr>
        <w:t xml:space="preserve">is </w:t>
      </w:r>
      <w:proofErr w:type="gramEnd"/>
      <m:oMath>
        <m:r>
          <w:rPr>
            <w:rFonts w:ascii="Cambria Math" w:hAnsi="Cambria Math"/>
            <w:lang w:eastAsia="zh-CN"/>
          </w:rPr>
          <m:t>O</m:t>
        </m:r>
        <m:d>
          <m:dPr>
            <m:ctrlPr>
              <w:rPr>
                <w:rFonts w:ascii="Cambria Math" w:hAnsi="Cambria Math"/>
                <w:i/>
                <w:lang w:eastAsia="zh-CN"/>
              </w:rPr>
            </m:ctrlPr>
          </m:dPr>
          <m:e>
            <m:r>
              <w:rPr>
                <w:rFonts w:ascii="Cambria Math" w:hAnsi="Cambria Math"/>
                <w:lang w:eastAsia="zh-CN"/>
              </w:rPr>
              <m:t>mn</m:t>
            </m:r>
          </m:e>
        </m:d>
      </m:oMath>
      <w:r w:rsidR="00337FAE">
        <w:rPr>
          <w:rFonts w:hint="eastAsia"/>
          <w:lang w:eastAsia="zh-CN"/>
        </w:rPr>
        <w:t>,</w:t>
      </w:r>
      <w:r w:rsidR="00337FAE">
        <w:rPr>
          <w:lang w:eastAsia="zh-CN"/>
        </w:rPr>
        <w:t xml:space="preserve"> </w:t>
      </w:r>
      <w:r w:rsidR="000720D5">
        <w:rPr>
          <w:lang w:eastAsia="zh-CN"/>
        </w:rPr>
        <w:t>which can be saved if data type deduction for weights are carried out at the compiling process</w:t>
      </w:r>
      <w:r w:rsidR="000720D5">
        <w:rPr>
          <w:rFonts w:hint="eastAsia"/>
          <w:lang w:eastAsia="zh-CN"/>
        </w:rPr>
        <w:t>.</w:t>
      </w:r>
    </w:p>
    <w:p w14:paraId="43B81E45" w14:textId="35F64FB1" w:rsidR="00E80414" w:rsidRPr="00F97CD3" w:rsidRDefault="008E5282" w:rsidP="00E80414">
      <w:pPr>
        <w:pStyle w:val="IEEEFigure"/>
      </w:pPr>
      <w:r>
        <w:lastRenderedPageBreak/>
        <w:drawing>
          <wp:inline distT="0" distB="0" distL="0" distR="0" wp14:anchorId="455C0D38" wp14:editId="092059B8">
            <wp:extent cx="3200400" cy="33293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n_vs_compile.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3329305"/>
                    </a:xfrm>
                    <a:prstGeom prst="rect">
                      <a:avLst/>
                    </a:prstGeom>
                  </pic:spPr>
                </pic:pic>
              </a:graphicData>
            </a:graphic>
          </wp:inline>
        </w:drawing>
      </w:r>
    </w:p>
    <w:p w14:paraId="096E2333" w14:textId="04E21835" w:rsidR="00E80414" w:rsidRPr="00F97CD3" w:rsidRDefault="00E80414" w:rsidP="00E80414">
      <w:pPr>
        <w:pStyle w:val="IEEEFigureCaption"/>
        <w:rPr>
          <w:lang w:eastAsia="zh-CN"/>
        </w:rPr>
      </w:pPr>
      <w:r w:rsidRPr="00F97CD3">
        <w:t xml:space="preserve">Fig. </w:t>
      </w:r>
      <w:r w:rsidR="000F3A5D">
        <w:t>4</w:t>
      </w:r>
      <w:r w:rsidRPr="00F97CD3">
        <w:t xml:space="preserve">.  </w:t>
      </w:r>
      <w:r w:rsidR="00DC4A3A">
        <w:rPr>
          <w:rFonts w:hint="eastAsia"/>
          <w:lang w:eastAsia="zh-CN"/>
        </w:rPr>
        <w:t xml:space="preserve">Run-time generalization versus compile-time generalization </w:t>
      </w:r>
      <w:r w:rsidR="00DC4A3A">
        <w:rPr>
          <w:lang w:eastAsia="zh-CN"/>
        </w:rPr>
        <w:t>during the processes of</w:t>
      </w:r>
      <w:r w:rsidR="00DC4A3A">
        <w:rPr>
          <w:rFonts w:hint="eastAsia"/>
          <w:lang w:eastAsia="zh-CN"/>
        </w:rPr>
        <w:t xml:space="preserve"> compiling code to running code</w:t>
      </w:r>
      <w:r w:rsidR="00DC4A3A">
        <w:rPr>
          <w:lang w:eastAsia="zh-CN"/>
        </w:rPr>
        <w:t xml:space="preserve"> for a neural learning algorithm, where</w:t>
      </w:r>
      <w:r w:rsidR="00DC4A3A">
        <w:rPr>
          <w:rFonts w:hint="eastAsia"/>
          <w:lang w:eastAsia="zh-CN"/>
        </w:rPr>
        <w:t xml:space="preserve"> </w:t>
      </w:r>
      <m:oMath>
        <m:r>
          <w:rPr>
            <w:rFonts w:ascii="Cambria Math" w:hAnsi="Cambria Math"/>
            <w:lang w:eastAsia="zh-CN"/>
          </w:rPr>
          <m:t>n</m:t>
        </m:r>
      </m:oMath>
      <w:r w:rsidR="00DC4A3A">
        <w:rPr>
          <w:rFonts w:hint="eastAsia"/>
          <w:lang w:eastAsia="zh-CN"/>
        </w:rPr>
        <w:t xml:space="preserve"> is epoch number and </w:t>
      </w:r>
      <m:oMath>
        <m:r>
          <w:rPr>
            <w:rFonts w:ascii="Cambria Math" w:hAnsi="Cambria Math"/>
            <w:lang w:eastAsia="zh-CN"/>
          </w:rPr>
          <m:t>m</m:t>
        </m:r>
      </m:oMath>
      <w:r w:rsidR="00DC4A3A">
        <w:rPr>
          <w:rFonts w:hint="eastAsia"/>
          <w:lang w:eastAsia="zh-CN"/>
        </w:rPr>
        <w:t xml:space="preserve"> is </w:t>
      </w:r>
      <w:r w:rsidR="00DC4A3A">
        <w:rPr>
          <w:lang w:eastAsia="zh-CN"/>
        </w:rPr>
        <w:t xml:space="preserve">number of </w:t>
      </w:r>
      <w:r w:rsidR="00DC4A3A">
        <w:rPr>
          <w:rFonts w:hint="eastAsia"/>
          <w:lang w:eastAsia="zh-CN"/>
        </w:rPr>
        <w:t xml:space="preserve">experiment </w:t>
      </w:r>
      <w:r w:rsidR="00DC4A3A">
        <w:rPr>
          <w:lang w:eastAsia="zh-CN"/>
        </w:rPr>
        <w:t>repeated</w:t>
      </w:r>
      <w:r w:rsidR="00DC4A3A">
        <w:rPr>
          <w:rFonts w:hint="eastAsia"/>
          <w:lang w:eastAsia="zh-CN"/>
        </w:rPr>
        <w:t>.</w:t>
      </w:r>
    </w:p>
    <w:p w14:paraId="2CC94A43" w14:textId="0300BB21" w:rsidR="003631B8" w:rsidRDefault="008979B6" w:rsidP="007331CC">
      <w:pPr>
        <w:pStyle w:val="IEEEPlainText"/>
        <w:rPr>
          <w:lang w:eastAsia="zh-CN"/>
        </w:rPr>
      </w:pPr>
      <w:r w:rsidRPr="00F97CD3">
        <w:rPr>
          <w:rFonts w:hint="eastAsia"/>
          <w:lang w:eastAsia="zh-CN"/>
        </w:rPr>
        <w:t>In terms of design pattern, th</w:t>
      </w:r>
      <w:r>
        <w:rPr>
          <w:lang w:eastAsia="zh-CN"/>
        </w:rPr>
        <w:t>e</w:t>
      </w:r>
      <w:r w:rsidRPr="00F97CD3">
        <w:rPr>
          <w:rFonts w:hint="eastAsia"/>
          <w:lang w:eastAsia="zh-CN"/>
        </w:rPr>
        <w:t xml:space="preserve"> </w:t>
      </w:r>
      <w:r>
        <w:rPr>
          <w:rFonts w:hint="eastAsia"/>
          <w:lang w:eastAsia="zh-CN"/>
        </w:rPr>
        <w:t xml:space="preserve">compile-time </w:t>
      </w:r>
      <w:r w:rsidRPr="00F97CD3">
        <w:rPr>
          <w:rFonts w:hint="eastAsia"/>
          <w:lang w:eastAsia="zh-CN"/>
        </w:rPr>
        <w:t>generalization approach is a</w:t>
      </w:r>
      <w:r>
        <w:rPr>
          <w:lang w:eastAsia="zh-CN"/>
        </w:rPr>
        <w:t>lso</w:t>
      </w:r>
      <w:r w:rsidRPr="00F97CD3">
        <w:rPr>
          <w:rFonts w:hint="eastAsia"/>
          <w:lang w:eastAsia="zh-CN"/>
        </w:rPr>
        <w:t xml:space="preserve"> known as policy based class design </w:t>
      </w:r>
      <w:r w:rsidR="001738A8" w:rsidRPr="00F97CD3">
        <w:rPr>
          <w:rFonts w:hint="eastAsia"/>
          <w:lang w:eastAsia="zh-CN"/>
        </w:rPr>
        <w:t>[</w:t>
      </w:r>
      <w:r w:rsidR="003806B5" w:rsidRPr="00F97CD3">
        <w:rPr>
          <w:rFonts w:hint="eastAsia"/>
          <w:lang w:eastAsia="zh-CN"/>
        </w:rPr>
        <w:t>9</w:t>
      </w:r>
      <w:r w:rsidR="001738A8" w:rsidRPr="00F97CD3">
        <w:rPr>
          <w:rFonts w:hint="eastAsia"/>
          <w:lang w:eastAsia="zh-CN"/>
        </w:rPr>
        <w:t>]</w:t>
      </w:r>
      <w:r w:rsidR="00A22AB9" w:rsidRPr="00F97CD3">
        <w:rPr>
          <w:rFonts w:hint="eastAsia"/>
          <w:lang w:eastAsia="zh-CN"/>
        </w:rPr>
        <w:t>.</w:t>
      </w:r>
      <w:r w:rsidR="002D1197" w:rsidRPr="00F97CD3">
        <w:rPr>
          <w:rFonts w:hint="eastAsia"/>
          <w:lang w:eastAsia="zh-CN"/>
        </w:rPr>
        <w:t xml:space="preserve">  </w:t>
      </w:r>
      <w:r w:rsidR="009F71C5">
        <w:rPr>
          <w:lang w:eastAsia="zh-CN"/>
        </w:rPr>
        <w:t>In our implementation, a</w:t>
      </w:r>
      <w:r w:rsidR="009F71C5" w:rsidRPr="00F97CD3">
        <w:rPr>
          <w:rFonts w:hint="eastAsia"/>
          <w:lang w:eastAsia="zh-CN"/>
        </w:rPr>
        <w:t xml:space="preserve"> </w:t>
      </w:r>
      <w:r w:rsidR="009F71C5">
        <w:rPr>
          <w:rFonts w:hint="eastAsia"/>
          <w:lang w:eastAsia="zh-CN"/>
        </w:rPr>
        <w:t>learning</w:t>
      </w:r>
      <w:r w:rsidR="009F71C5" w:rsidRPr="00F97CD3">
        <w:rPr>
          <w:rFonts w:hint="eastAsia"/>
          <w:lang w:eastAsia="zh-CN"/>
        </w:rPr>
        <w:t xml:space="preserve"> algorithm is defined as a</w:t>
      </w:r>
      <w:r w:rsidR="009F71C5">
        <w:rPr>
          <w:lang w:eastAsia="zh-CN"/>
        </w:rPr>
        <w:t xml:space="preserve"> type of </w:t>
      </w:r>
      <w:r w:rsidR="009F71C5" w:rsidRPr="00F97CD3">
        <w:rPr>
          <w:rFonts w:hint="eastAsia"/>
          <w:lang w:eastAsia="zh-CN"/>
        </w:rPr>
        <w:t xml:space="preserve">update policy, </w:t>
      </w:r>
      <w:r w:rsidR="009F71C5">
        <w:rPr>
          <w:lang w:eastAsia="zh-CN"/>
        </w:rPr>
        <w:t>a</w:t>
      </w:r>
      <w:r w:rsidR="009F71C5">
        <w:rPr>
          <w:rFonts w:hint="eastAsia"/>
          <w:lang w:eastAsia="zh-CN"/>
        </w:rPr>
        <w:t xml:space="preserve"> transfer function is defined as a </w:t>
      </w:r>
      <w:r w:rsidR="009F71C5">
        <w:rPr>
          <w:lang w:eastAsia="zh-CN"/>
        </w:rPr>
        <w:t>type</w:t>
      </w:r>
      <w:r w:rsidR="009F71C5">
        <w:rPr>
          <w:rFonts w:hint="eastAsia"/>
          <w:lang w:eastAsia="zh-CN"/>
        </w:rPr>
        <w:t xml:space="preserve"> of transfer policy, </w:t>
      </w:r>
      <w:r w:rsidR="009F71C5">
        <w:rPr>
          <w:lang w:eastAsia="zh-CN"/>
        </w:rPr>
        <w:t>a</w:t>
      </w:r>
      <w:r w:rsidR="009F71C5" w:rsidRPr="00F97CD3">
        <w:rPr>
          <w:lang w:eastAsia="zh-CN"/>
        </w:rPr>
        <w:t xml:space="preserve"> network topology is defined as a kind of </w:t>
      </w:r>
      <w:r w:rsidR="009F71C5">
        <w:rPr>
          <w:rFonts w:hint="eastAsia"/>
          <w:lang w:eastAsia="zh-CN"/>
        </w:rPr>
        <w:t>topology</w:t>
      </w:r>
      <w:r w:rsidR="009F71C5" w:rsidRPr="00F97CD3">
        <w:rPr>
          <w:lang w:eastAsia="zh-CN"/>
        </w:rPr>
        <w:t xml:space="preserve"> policy, </w:t>
      </w:r>
      <w:r w:rsidR="009F71C5">
        <w:rPr>
          <w:lang w:eastAsia="zh-CN"/>
        </w:rPr>
        <w:t>an</w:t>
      </w:r>
      <w:r w:rsidR="009F71C5" w:rsidRPr="00F97CD3">
        <w:rPr>
          <w:rFonts w:hint="eastAsia"/>
          <w:lang w:eastAsia="zh-CN"/>
        </w:rPr>
        <w:t xml:space="preserve"> error function is defined as a kind of error policy, </w:t>
      </w:r>
      <w:r w:rsidR="009F71C5">
        <w:rPr>
          <w:lang w:eastAsia="zh-CN"/>
        </w:rPr>
        <w:t xml:space="preserve">and </w:t>
      </w:r>
      <w:r w:rsidR="009F71C5" w:rsidRPr="00F97CD3">
        <w:rPr>
          <w:rFonts w:hint="eastAsia"/>
          <w:lang w:eastAsia="zh-CN"/>
        </w:rPr>
        <w:t>even the number of neurons, input, target</w:t>
      </w:r>
      <w:r w:rsidR="009F71C5" w:rsidRPr="00F97CD3">
        <w:rPr>
          <w:lang w:eastAsia="zh-CN"/>
        </w:rPr>
        <w:t xml:space="preserve"> and other training factors</w:t>
      </w:r>
      <w:r w:rsidR="009F71C5" w:rsidRPr="00F97CD3">
        <w:rPr>
          <w:rFonts w:hint="eastAsia"/>
          <w:lang w:eastAsia="zh-CN"/>
        </w:rPr>
        <w:t xml:space="preserve"> can be considered as </w:t>
      </w:r>
      <w:r w:rsidR="009F71C5">
        <w:rPr>
          <w:rFonts w:hint="eastAsia"/>
          <w:lang w:eastAsia="zh-CN"/>
        </w:rPr>
        <w:t xml:space="preserve">individual </w:t>
      </w:r>
      <w:r w:rsidR="009F71C5" w:rsidRPr="00F97CD3">
        <w:rPr>
          <w:rFonts w:hint="eastAsia"/>
          <w:lang w:eastAsia="zh-CN"/>
        </w:rPr>
        <w:t>policies</w:t>
      </w:r>
      <w:r w:rsidR="009F71C5" w:rsidRPr="00F97CD3">
        <w:rPr>
          <w:lang w:eastAsia="zh-CN"/>
        </w:rPr>
        <w:t xml:space="preserve"> as well</w:t>
      </w:r>
      <w:r w:rsidR="009F71C5" w:rsidRPr="00F97CD3">
        <w:rPr>
          <w:rFonts w:hint="eastAsia"/>
          <w:lang w:eastAsia="zh-CN"/>
        </w:rPr>
        <w:t>.</w:t>
      </w:r>
    </w:p>
    <w:p w14:paraId="7DFDEC55" w14:textId="0FCD5FBE" w:rsidR="007E42D2" w:rsidRPr="00F97CD3" w:rsidRDefault="00AE23FC" w:rsidP="003F0F58">
      <w:pPr>
        <w:pStyle w:val="Heading2"/>
        <w:rPr>
          <w:lang w:eastAsia="zh-CN"/>
        </w:rPr>
      </w:pPr>
      <w:r>
        <w:rPr>
          <w:lang w:eastAsia="zh-CN"/>
        </w:rPr>
        <w:t>Flexibility</w:t>
      </w:r>
      <w:r w:rsidR="00533A61">
        <w:rPr>
          <w:rFonts w:hint="eastAsia"/>
          <w:lang w:eastAsia="zh-CN"/>
        </w:rPr>
        <w:t xml:space="preserve"> and </w:t>
      </w:r>
      <w:r w:rsidR="00533A61" w:rsidRPr="00F97CD3">
        <w:rPr>
          <w:lang w:eastAsia="zh-CN"/>
        </w:rPr>
        <w:t>Reusability</w:t>
      </w:r>
      <w:r>
        <w:rPr>
          <w:lang w:eastAsia="zh-CN"/>
        </w:rPr>
        <w:t xml:space="preserve"> of GPNN framework</w:t>
      </w:r>
    </w:p>
    <w:p w14:paraId="4D577643" w14:textId="65647F74" w:rsidR="00DC53E3" w:rsidRDefault="00E91023" w:rsidP="00B85710">
      <w:pPr>
        <w:pStyle w:val="IEEEPlainText"/>
        <w:rPr>
          <w:lang w:eastAsia="zh-CN"/>
        </w:rPr>
      </w:pPr>
      <w:r>
        <w:rPr>
          <w:lang w:eastAsia="zh-CN"/>
        </w:rPr>
        <w:t>In addition to the fast implementation of neural learning algorithms, the proposed GPNN framework also provides flexibility and reusability for neural network research.  The a</w:t>
      </w:r>
      <w:r>
        <w:rPr>
          <w:rFonts w:hint="eastAsia"/>
          <w:lang w:eastAsia="zh-CN"/>
        </w:rPr>
        <w:t xml:space="preserve">bstraction and </w:t>
      </w:r>
      <w:r>
        <w:rPr>
          <w:lang w:eastAsia="zh-CN"/>
        </w:rPr>
        <w:t>compile</w:t>
      </w:r>
      <w:r>
        <w:rPr>
          <w:rFonts w:hint="eastAsia"/>
          <w:lang w:eastAsia="zh-CN"/>
        </w:rPr>
        <w:t>-time generalization</w:t>
      </w:r>
      <w:r>
        <w:rPr>
          <w:lang w:eastAsia="zh-CN"/>
        </w:rPr>
        <w:t xml:space="preserve"> processes in GPNN allow researchers</w:t>
      </w:r>
      <w:r>
        <w:rPr>
          <w:rFonts w:hint="eastAsia"/>
          <w:lang w:eastAsia="zh-CN"/>
        </w:rPr>
        <w:t xml:space="preserve"> </w:t>
      </w:r>
      <w:r>
        <w:rPr>
          <w:lang w:eastAsia="zh-CN"/>
        </w:rPr>
        <w:t xml:space="preserve">to build new </w:t>
      </w:r>
      <w:r>
        <w:rPr>
          <w:rFonts w:hint="eastAsia"/>
          <w:lang w:eastAsia="zh-CN"/>
        </w:rPr>
        <w:t>neural networks by simply connecting or pruning nodes</w:t>
      </w:r>
      <w:r>
        <w:rPr>
          <w:lang w:eastAsia="zh-CN"/>
        </w:rPr>
        <w:t>,</w:t>
      </w:r>
      <w:r>
        <w:rPr>
          <w:rFonts w:hint="eastAsia"/>
          <w:lang w:eastAsia="zh-CN"/>
        </w:rPr>
        <w:t xml:space="preserve"> without </w:t>
      </w:r>
      <w:r>
        <w:rPr>
          <w:lang w:eastAsia="zh-CN"/>
        </w:rPr>
        <w:t xml:space="preserve">the need of </w:t>
      </w:r>
      <w:r>
        <w:rPr>
          <w:rFonts w:hint="eastAsia"/>
          <w:lang w:eastAsia="zh-CN"/>
        </w:rPr>
        <w:t>re-</w:t>
      </w:r>
      <w:r>
        <w:rPr>
          <w:lang w:eastAsia="zh-CN"/>
        </w:rPr>
        <w:t>constructing</w:t>
      </w:r>
      <w:r>
        <w:rPr>
          <w:rFonts w:hint="eastAsia"/>
          <w:lang w:eastAsia="zh-CN"/>
        </w:rPr>
        <w:t xml:space="preserve"> the most part of </w:t>
      </w:r>
      <w:r>
        <w:rPr>
          <w:lang w:eastAsia="zh-CN"/>
        </w:rPr>
        <w:t xml:space="preserve">an existing </w:t>
      </w:r>
      <w:r>
        <w:rPr>
          <w:rFonts w:hint="eastAsia"/>
          <w:lang w:eastAsia="zh-CN"/>
        </w:rPr>
        <w:t xml:space="preserve">network architecture.  </w:t>
      </w:r>
      <w:r>
        <w:rPr>
          <w:lang w:eastAsia="zh-CN"/>
        </w:rPr>
        <w:t>The following algorithm shows the steps to build</w:t>
      </w:r>
      <w:r>
        <w:rPr>
          <w:rFonts w:hint="eastAsia"/>
          <w:lang w:eastAsia="zh-CN"/>
        </w:rPr>
        <w:t xml:space="preserve"> a recurrent neural network</w:t>
      </w:r>
      <w:r>
        <w:rPr>
          <w:lang w:eastAsia="zh-CN"/>
        </w:rPr>
        <w:t xml:space="preserve">, which has no </w:t>
      </w:r>
      <w:r>
        <w:rPr>
          <w:rFonts w:hint="eastAsia"/>
          <w:lang w:eastAsia="zh-CN"/>
        </w:rPr>
        <w:t>bias</w:t>
      </w:r>
      <w:r>
        <w:rPr>
          <w:lang w:eastAsia="zh-CN"/>
        </w:rPr>
        <w:t>, and</w:t>
      </w:r>
      <w:r>
        <w:rPr>
          <w:rFonts w:hint="eastAsia"/>
          <w:lang w:eastAsia="zh-CN"/>
        </w:rPr>
        <w:t xml:space="preserve"> us</w:t>
      </w:r>
      <w:r>
        <w:rPr>
          <w:lang w:eastAsia="zh-CN"/>
        </w:rPr>
        <w:t>es</w:t>
      </w:r>
      <w:r>
        <w:rPr>
          <w:rFonts w:hint="eastAsia"/>
          <w:lang w:eastAsia="zh-CN"/>
        </w:rPr>
        <w:t xml:space="preserve"> LM algorithm and log-sigmoid transfer function</w:t>
      </w:r>
      <w:r>
        <w:rPr>
          <w:lang w:eastAsia="zh-CN"/>
        </w:rPr>
        <w:t>,</w:t>
      </w:r>
      <w:r>
        <w:rPr>
          <w:rFonts w:hint="eastAsia"/>
          <w:lang w:eastAsia="zh-CN"/>
        </w:rPr>
        <w:t xml:space="preserve"> based on an existing biased </w:t>
      </w:r>
      <w:r w:rsidR="00DD5CCB">
        <w:rPr>
          <w:lang w:eastAsia="zh-CN"/>
        </w:rPr>
        <w:t>one</w:t>
      </w:r>
      <w:r>
        <w:rPr>
          <w:rFonts w:hint="eastAsia"/>
          <w:lang w:eastAsia="zh-CN"/>
        </w:rPr>
        <w:t>-layer neural network</w:t>
      </w:r>
      <w:r>
        <w:rPr>
          <w:lang w:eastAsia="zh-CN"/>
        </w:rPr>
        <w:t xml:space="preserve">, which uses the </w:t>
      </w:r>
      <w:r>
        <w:rPr>
          <w:rFonts w:hint="eastAsia"/>
          <w:lang w:eastAsia="zh-CN"/>
        </w:rPr>
        <w:t xml:space="preserve">BP algorithm and </w:t>
      </w:r>
      <w:r>
        <w:rPr>
          <w:lang w:eastAsia="zh-CN"/>
        </w:rPr>
        <w:t xml:space="preserve">a </w:t>
      </w:r>
      <w:r>
        <w:rPr>
          <w:rFonts w:hint="eastAsia"/>
          <w:lang w:eastAsia="zh-CN"/>
        </w:rPr>
        <w:t xml:space="preserve">linear transfer function. </w:t>
      </w:r>
      <w:r>
        <w:rPr>
          <w:lang w:eastAsia="zh-CN"/>
        </w:rPr>
        <w:t xml:space="preserve"> </w:t>
      </w:r>
      <w:r w:rsidRPr="009D1E8E">
        <w:rPr>
          <w:lang w:eastAsia="zh-CN"/>
        </w:rPr>
        <w:t>Fig. 5 illustrates the algorithm steps.</w:t>
      </w:r>
    </w:p>
    <w:p w14:paraId="695662B3" w14:textId="3E96C9BB" w:rsidR="00DC53E3" w:rsidRPr="00616A83" w:rsidRDefault="00DC53E3" w:rsidP="00B85710">
      <w:pPr>
        <w:pStyle w:val="IEEEPlainText"/>
        <w:ind w:firstLine="0"/>
        <w:rPr>
          <w:i/>
          <w:lang w:eastAsia="zh-CN"/>
        </w:rPr>
      </w:pPr>
      <w:r w:rsidRPr="00616A83">
        <w:rPr>
          <w:i/>
          <w:lang w:eastAsia="zh-CN"/>
        </w:rPr>
        <w:t>Building a recurrent neural network</w:t>
      </w:r>
      <w:r w:rsidR="00A53C40">
        <w:rPr>
          <w:i/>
          <w:lang w:eastAsia="zh-CN"/>
        </w:rPr>
        <w:t>,</w:t>
      </w:r>
    </w:p>
    <w:p w14:paraId="16ACABF3" w14:textId="5A98AC6E" w:rsidR="00DC53E3" w:rsidRDefault="00EA323D" w:rsidP="00B85710">
      <w:pPr>
        <w:pStyle w:val="IEEEPlainText"/>
        <w:numPr>
          <w:ilvl w:val="0"/>
          <w:numId w:val="5"/>
        </w:numPr>
      </w:pPr>
      <w:r>
        <w:rPr>
          <w:rFonts w:hint="eastAsia"/>
          <w:lang w:eastAsia="zh-CN"/>
        </w:rPr>
        <w:t xml:space="preserve">Detach </w:t>
      </w:r>
      <w:r w:rsidR="00DC53E3">
        <w:rPr>
          <w:lang w:eastAsia="zh-CN"/>
        </w:rPr>
        <w:t>the</w:t>
      </w:r>
      <w:r>
        <w:rPr>
          <w:rFonts w:hint="eastAsia"/>
          <w:lang w:eastAsia="zh-CN"/>
        </w:rPr>
        <w:t xml:space="preserve"> bias </w:t>
      </w:r>
      <w:r>
        <w:rPr>
          <w:lang w:eastAsia="zh-CN"/>
        </w:rPr>
        <w:t>abstracted layer</w:t>
      </w:r>
      <w:r>
        <w:rPr>
          <w:rFonts w:hint="eastAsia"/>
          <w:lang w:eastAsia="zh-CN"/>
        </w:rPr>
        <w:t xml:space="preserve"> and </w:t>
      </w:r>
      <w:r w:rsidR="00DC53E3">
        <w:rPr>
          <w:lang w:eastAsia="zh-CN"/>
        </w:rPr>
        <w:t>the</w:t>
      </w:r>
      <w:r>
        <w:rPr>
          <w:rFonts w:hint="eastAsia"/>
          <w:lang w:eastAsia="zh-CN"/>
        </w:rPr>
        <w:t xml:space="preserve"> weight abstracted layer</w:t>
      </w:r>
      <w:r w:rsidR="00DC53E3">
        <w:rPr>
          <w:lang w:eastAsia="zh-CN"/>
        </w:rPr>
        <w:t xml:space="preserve"> in the given neural network</w:t>
      </w:r>
    </w:p>
    <w:p w14:paraId="194482A9" w14:textId="2E1BDFD0" w:rsidR="00DC53E3" w:rsidRDefault="00EA323D" w:rsidP="00B85710">
      <w:pPr>
        <w:pStyle w:val="IEEEPlainText"/>
        <w:numPr>
          <w:ilvl w:val="0"/>
          <w:numId w:val="5"/>
        </w:numPr>
      </w:pPr>
      <w:r>
        <w:rPr>
          <w:rFonts w:hint="eastAsia"/>
          <w:lang w:eastAsia="zh-CN"/>
        </w:rPr>
        <w:t xml:space="preserve">Attach a neuron abstracted layer using linear transfer function, and attach a weight </w:t>
      </w:r>
      <w:r>
        <w:rPr>
          <w:lang w:eastAsia="zh-CN"/>
        </w:rPr>
        <w:t>abstracted layer</w:t>
      </w:r>
      <w:r>
        <w:rPr>
          <w:rFonts w:hint="eastAsia"/>
          <w:lang w:eastAsia="zh-CN"/>
        </w:rPr>
        <w:t xml:space="preserve"> using LM algorithm.</w:t>
      </w:r>
    </w:p>
    <w:p w14:paraId="55C56A6C" w14:textId="12E4E1EA" w:rsidR="00EA323D" w:rsidRDefault="00EA323D" w:rsidP="00B85710">
      <w:pPr>
        <w:pStyle w:val="IEEEPlainText"/>
        <w:numPr>
          <w:ilvl w:val="0"/>
          <w:numId w:val="5"/>
        </w:numPr>
      </w:pPr>
      <w:r>
        <w:rPr>
          <w:rFonts w:hint="eastAsia"/>
          <w:lang w:eastAsia="zh-CN"/>
        </w:rPr>
        <w:t>Replace the algorithm type of the weight abstracted layer from BP to LM, and replace the transfer function type of the neuron abstracted layer from log-sigmoid to linear.</w:t>
      </w:r>
    </w:p>
    <w:p w14:paraId="11909A83" w14:textId="4CBEC9EC" w:rsidR="00EA323D" w:rsidRPr="00F97CD3" w:rsidRDefault="008E5282" w:rsidP="00EA323D">
      <w:pPr>
        <w:pStyle w:val="IEEEFigure"/>
      </w:pPr>
      <w:r>
        <w:lastRenderedPageBreak/>
        <w:drawing>
          <wp:inline distT="0" distB="0" distL="0" distR="0" wp14:anchorId="4E5553E0" wp14:editId="108F8B78">
            <wp:extent cx="3200400" cy="15779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usability.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577975"/>
                    </a:xfrm>
                    <a:prstGeom prst="rect">
                      <a:avLst/>
                    </a:prstGeom>
                  </pic:spPr>
                </pic:pic>
              </a:graphicData>
            </a:graphic>
          </wp:inline>
        </w:drawing>
      </w:r>
    </w:p>
    <w:p w14:paraId="73844EEE" w14:textId="768B6AA6" w:rsidR="00EA323D" w:rsidRPr="00F97CD3" w:rsidRDefault="00EA323D" w:rsidP="00EA323D">
      <w:pPr>
        <w:pStyle w:val="IEEEFigureCaption"/>
        <w:rPr>
          <w:lang w:eastAsia="zh-CN"/>
        </w:rPr>
      </w:pPr>
      <w:r w:rsidRPr="00F97CD3">
        <w:t xml:space="preserve">Fig. </w:t>
      </w:r>
      <w:r w:rsidR="00DC53E3">
        <w:t>5</w:t>
      </w:r>
      <w:r w:rsidRPr="00F97CD3">
        <w:t xml:space="preserve">. </w:t>
      </w:r>
      <w:r w:rsidR="00DC53E3">
        <w:rPr>
          <w:lang w:eastAsia="zh-CN"/>
        </w:rPr>
        <w:t xml:space="preserve"> Building</w:t>
      </w:r>
      <w:r>
        <w:rPr>
          <w:rFonts w:hint="eastAsia"/>
          <w:lang w:eastAsia="zh-CN"/>
        </w:rPr>
        <w:t xml:space="preserve"> a </w:t>
      </w:r>
      <w:r>
        <w:rPr>
          <w:lang w:eastAsia="zh-CN"/>
        </w:rPr>
        <w:t>recurrent</w:t>
      </w:r>
      <w:r>
        <w:rPr>
          <w:rFonts w:hint="eastAsia"/>
          <w:lang w:eastAsia="zh-CN"/>
        </w:rPr>
        <w:t xml:space="preserve"> neural network</w:t>
      </w:r>
      <w:r w:rsidR="00DC53E3">
        <w:t xml:space="preserve"> by modifying </w:t>
      </w:r>
      <w:r w:rsidR="002172CC">
        <w:rPr>
          <w:rFonts w:hint="eastAsia"/>
          <w:lang w:eastAsia="zh-CN"/>
        </w:rPr>
        <w:t>a one</w:t>
      </w:r>
      <w:r w:rsidR="00FB0A8C">
        <w:rPr>
          <w:rFonts w:hint="eastAsia"/>
          <w:lang w:eastAsia="zh-CN"/>
        </w:rPr>
        <w:t>-layer neural network</w:t>
      </w:r>
      <w:r w:rsidR="00C41FDC">
        <w:rPr>
          <w:lang w:eastAsia="zh-CN"/>
        </w:rPr>
        <w:t>.</w:t>
      </w:r>
    </w:p>
    <w:p w14:paraId="6170A314" w14:textId="77777777" w:rsidR="00134ADD" w:rsidRPr="00F97CD3" w:rsidRDefault="00134ADD" w:rsidP="00134ADD">
      <w:pPr>
        <w:pStyle w:val="Heading1"/>
        <w:rPr>
          <w:lang w:eastAsia="zh-CN"/>
        </w:rPr>
      </w:pPr>
      <w:r w:rsidRPr="00F97CD3">
        <w:t xml:space="preserve">Performance </w:t>
      </w:r>
      <w:r w:rsidRPr="00F97CD3">
        <w:rPr>
          <w:rFonts w:hint="eastAsia"/>
          <w:lang w:eastAsia="zh-CN"/>
        </w:rPr>
        <w:t xml:space="preserve">and </w:t>
      </w:r>
      <w:r w:rsidRPr="00F97CD3">
        <w:t>Experiment Result</w:t>
      </w:r>
    </w:p>
    <w:p w14:paraId="5B5D2DC7" w14:textId="3983F033" w:rsidR="00FB0A8C" w:rsidRDefault="00496ACE" w:rsidP="00020395">
      <w:pPr>
        <w:pStyle w:val="IEEEPlainText"/>
        <w:rPr>
          <w:iCs/>
        </w:rPr>
      </w:pPr>
      <w:r>
        <w:rPr>
          <w:lang w:eastAsia="zh-CN"/>
        </w:rPr>
        <w:t>We applied the proposed computational framework, GP</w:t>
      </w:r>
      <w:r w:rsidR="00331656">
        <w:rPr>
          <w:lang w:eastAsia="zh-CN"/>
        </w:rPr>
        <w:t>NN</w:t>
      </w:r>
      <w:r>
        <w:rPr>
          <w:lang w:eastAsia="zh-CN"/>
        </w:rPr>
        <w:t>, to</w:t>
      </w:r>
      <w:r w:rsidR="00134ADD" w:rsidRPr="00F97CD3">
        <w:rPr>
          <w:rFonts w:hint="eastAsia"/>
          <w:lang w:eastAsia="zh-CN"/>
        </w:rPr>
        <w:t xml:space="preserve"> </w:t>
      </w:r>
      <w:r w:rsidR="0025417F">
        <w:rPr>
          <w:lang w:eastAsia="zh-CN"/>
        </w:rPr>
        <w:t>four</w:t>
      </w:r>
      <w:r w:rsidR="00134ADD" w:rsidRPr="00F97CD3">
        <w:rPr>
          <w:rFonts w:hint="eastAsia"/>
          <w:lang w:eastAsia="zh-CN"/>
        </w:rPr>
        <w:t xml:space="preserve"> back-propagation</w:t>
      </w:r>
      <w:r>
        <w:rPr>
          <w:lang w:eastAsia="zh-CN"/>
        </w:rPr>
        <w:t xml:space="preserve"> based neural learning</w:t>
      </w:r>
      <w:r w:rsidR="00134ADD" w:rsidRPr="00F97CD3">
        <w:rPr>
          <w:rFonts w:hint="eastAsia"/>
          <w:lang w:eastAsia="zh-CN"/>
        </w:rPr>
        <w:t xml:space="preserve"> algorithms, </w:t>
      </w:r>
      <w:r w:rsidR="00BC617F">
        <w:rPr>
          <w:iCs/>
          <w:lang w:eastAsia="zh-CN"/>
        </w:rPr>
        <w:t>c</w:t>
      </w:r>
      <w:r w:rsidRPr="00496ACE">
        <w:rPr>
          <w:iCs/>
          <w:lang w:eastAsia="zh-CN"/>
        </w:rPr>
        <w:t xml:space="preserve">lassic </w:t>
      </w:r>
      <w:r w:rsidR="00BC617F">
        <w:rPr>
          <w:iCs/>
          <w:lang w:eastAsia="zh-CN"/>
        </w:rPr>
        <w:t>b</w:t>
      </w:r>
      <w:r w:rsidRPr="00496ACE">
        <w:rPr>
          <w:iCs/>
          <w:lang w:eastAsia="zh-CN"/>
        </w:rPr>
        <w:t>ack-</w:t>
      </w:r>
      <w:r w:rsidR="00BC617F">
        <w:rPr>
          <w:iCs/>
          <w:lang w:eastAsia="zh-CN"/>
        </w:rPr>
        <w:t>p</w:t>
      </w:r>
      <w:r w:rsidRPr="00496ACE">
        <w:rPr>
          <w:iCs/>
          <w:lang w:eastAsia="zh-CN"/>
        </w:rPr>
        <w:t xml:space="preserve">ropagation (BP), </w:t>
      </w:r>
      <w:r w:rsidR="00BC617F">
        <w:rPr>
          <w:iCs/>
          <w:lang w:eastAsia="zh-CN"/>
        </w:rPr>
        <w:t>q</w:t>
      </w:r>
      <w:r w:rsidRPr="00496ACE">
        <w:rPr>
          <w:iCs/>
          <w:lang w:eastAsia="zh-CN"/>
        </w:rPr>
        <w:t xml:space="preserve">uick </w:t>
      </w:r>
      <w:r w:rsidR="00BC617F">
        <w:rPr>
          <w:iCs/>
          <w:lang w:eastAsia="zh-CN"/>
        </w:rPr>
        <w:t>p</w:t>
      </w:r>
      <w:r w:rsidRPr="00496ACE">
        <w:rPr>
          <w:iCs/>
          <w:lang w:eastAsia="zh-CN"/>
        </w:rPr>
        <w:t xml:space="preserve">ropagation (QP), </w:t>
      </w:r>
      <w:r w:rsidR="00BC617F">
        <w:t>r</w:t>
      </w:r>
      <w:r w:rsidRPr="00496ACE">
        <w:t xml:space="preserve">esilient </w:t>
      </w:r>
      <w:r w:rsidR="00BC617F">
        <w:t>p</w:t>
      </w:r>
      <w:r w:rsidRPr="00496ACE">
        <w:t xml:space="preserve">ropagation (RP) and </w:t>
      </w:r>
      <w:r w:rsidR="00BC617F">
        <w:rPr>
          <w:iCs/>
        </w:rPr>
        <w:t xml:space="preserve">Levenberg-Marquardt </w:t>
      </w:r>
      <w:r w:rsidR="00F576A9" w:rsidRPr="00496ACE">
        <w:rPr>
          <w:iCs/>
        </w:rPr>
        <w:t>(LM)</w:t>
      </w:r>
      <w:r w:rsidR="00F576A9">
        <w:rPr>
          <w:iCs/>
        </w:rPr>
        <w:t xml:space="preserve"> </w:t>
      </w:r>
      <w:r w:rsidR="00BC617F">
        <w:rPr>
          <w:iCs/>
        </w:rPr>
        <w:t>a</w:t>
      </w:r>
      <w:r w:rsidRPr="00496ACE">
        <w:rPr>
          <w:iCs/>
        </w:rPr>
        <w:t>lgorithm</w:t>
      </w:r>
      <w:r>
        <w:rPr>
          <w:iCs/>
        </w:rPr>
        <w:t>.</w:t>
      </w:r>
    </w:p>
    <w:p w14:paraId="2F3EB83D" w14:textId="4682E124" w:rsidR="00FB0A8C" w:rsidRPr="00F97CD3" w:rsidRDefault="009D1348" w:rsidP="00B85710">
      <w:pPr>
        <w:pStyle w:val="IEEEPlainText"/>
      </w:pPr>
      <w:r>
        <w:t>The</w:t>
      </w:r>
      <w:r w:rsidRPr="00F97CD3">
        <w:t xml:space="preserve"> </w:t>
      </w:r>
      <w:r>
        <w:t>QP</w:t>
      </w:r>
      <w:r w:rsidRPr="00F97CD3">
        <w:t xml:space="preserve"> take</w:t>
      </w:r>
      <w:r>
        <w:t>s</w:t>
      </w:r>
      <w:r w:rsidRPr="00F97CD3">
        <w:t xml:space="preserve"> the largest steps possible to </w:t>
      </w:r>
      <w:r>
        <w:t xml:space="preserve">reach </w:t>
      </w:r>
      <w:r w:rsidRPr="00F97CD3">
        <w:t xml:space="preserve">local minima without overshooting.  </w:t>
      </w:r>
      <w:r>
        <w:t xml:space="preserve">The QP learning algorithm is based on the </w:t>
      </w:r>
      <w:r w:rsidRPr="00F97CD3">
        <w:t xml:space="preserve">assumption </w:t>
      </w:r>
      <w:r>
        <w:t xml:space="preserve">that </w:t>
      </w:r>
      <w:r w:rsidRPr="00F97CD3">
        <w:t xml:space="preserve">the error versus weight curve can be approximated by a parabola whose arms open upward </w:t>
      </w:r>
      <w:r w:rsidR="00496ACE" w:rsidRPr="00F97CD3">
        <w:t>[</w:t>
      </w:r>
      <w:r w:rsidR="00496ACE" w:rsidRPr="00F97CD3">
        <w:rPr>
          <w:rFonts w:hint="eastAsia"/>
          <w:lang w:eastAsia="zh-CN"/>
        </w:rPr>
        <w:t>2</w:t>
      </w:r>
      <w:r w:rsidR="00496ACE" w:rsidRPr="00F97CD3">
        <w:t xml:space="preserve">], </w:t>
      </w:r>
      <w:r w:rsidR="00EB21B6" w:rsidRPr="00F97CD3">
        <w:t xml:space="preserve">which means its second derivative </w:t>
      </w:r>
      <w:r w:rsidR="00EB21B6">
        <w:t xml:space="preserve">is </w:t>
      </w:r>
      <w:r w:rsidR="00EB21B6" w:rsidRPr="00F97CD3">
        <w:t>approximate</w:t>
      </w:r>
      <w:r w:rsidR="00EB21B6">
        <w:t>ly linear</w:t>
      </w:r>
      <w:r w:rsidR="00EB21B6" w:rsidRPr="00F97CD3">
        <w:t xml:space="preserve"> with </w:t>
      </w:r>
      <w:r w:rsidR="00EB21B6">
        <w:t xml:space="preserve">a </w:t>
      </w:r>
      <w:r w:rsidR="00EB21B6" w:rsidRPr="00F97CD3">
        <w:t xml:space="preserve">positive </w:t>
      </w:r>
      <w:proofErr w:type="gramStart"/>
      <w:r w:rsidR="00EB21B6" w:rsidRPr="00F97CD3">
        <w:t>slope</w:t>
      </w:r>
      <w:r w:rsidR="00EB21B6" w:rsidRPr="00F97CD3">
        <w:rPr>
          <w:rFonts w:hint="eastAsia"/>
          <w:lang w:eastAsia="zh-CN"/>
        </w:rPr>
        <w:t xml:space="preserve"> </w:t>
      </w:r>
      <w:proofErr w:type="gramEnd"/>
      <m:oMath>
        <m:r>
          <w:rPr>
            <w:rFonts w:ascii="Cambria Math" w:hAnsi="Cambria Math"/>
            <w:lang w:eastAsia="zh-CN"/>
          </w:rPr>
          <m:t>k</m:t>
        </m:r>
      </m:oMath>
      <w:r w:rsidR="00496ACE" w:rsidRPr="00F97CD3">
        <w:t>.  For a parabola</w:t>
      </w:r>
      <w:r w:rsidR="00496ACE" w:rsidRPr="00F97CD3">
        <w:rPr>
          <w:rFonts w:hint="eastAsia"/>
          <w:lang w:eastAsia="zh-CN"/>
        </w:rPr>
        <w:t xml:space="preserve"> curve</w:t>
      </w:r>
      <w:r w:rsidR="00496ACE" w:rsidRPr="00F97CD3">
        <w:t>, the minimum value is where its second derivative equals to</w:t>
      </w:r>
      <w:r w:rsidR="00496ACE" w:rsidRPr="00F97CD3">
        <w:rPr>
          <w:rFonts w:hint="eastAsia"/>
          <w:lang w:eastAsia="zh-CN"/>
        </w:rPr>
        <w:t xml:space="preserve"> 0</w:t>
      </w:r>
      <w:r w:rsidR="00496ACE" w:rsidRPr="00F97CD3">
        <w:t>.</w:t>
      </w:r>
      <w:r w:rsidR="00FB0A8C">
        <w:t xml:space="preserve">  </w:t>
      </w:r>
      <w:r w:rsidR="00B33704">
        <w:t>QP is efficient for large training data.</w:t>
      </w:r>
    </w:p>
    <w:p w14:paraId="69A44BB2" w14:textId="52001146" w:rsidR="005D01F3" w:rsidRDefault="00B97EDA" w:rsidP="00B85710">
      <w:pPr>
        <w:pStyle w:val="IEEEPlainText"/>
      </w:pPr>
      <w:r w:rsidRPr="00F97CD3">
        <w:t xml:space="preserve">The basic idea of </w:t>
      </w:r>
      <w:r>
        <w:t>RP</w:t>
      </w:r>
      <w:r w:rsidRPr="00F97CD3">
        <w:t xml:space="preserve"> is that every time the gradient changes its sign, </w:t>
      </w:r>
      <w:r>
        <w:t>it</w:t>
      </w:r>
      <w:r w:rsidRPr="00F97CD3">
        <w:t xml:space="preserve"> indicates th</w:t>
      </w:r>
      <w:r>
        <w:t>at the</w:t>
      </w:r>
      <w:r w:rsidRPr="00F97CD3">
        <w:t xml:space="preserve"> last update was so big that </w:t>
      </w:r>
      <w:r>
        <w:t xml:space="preserve">the error function skipped </w:t>
      </w:r>
      <w:r w:rsidRPr="00F97CD3">
        <w:t xml:space="preserve">a local minimum.  Thus, the weight update absolute </w:t>
      </w:r>
      <w:r>
        <w:t xml:space="preserve">value </w:t>
      </w:r>
      <w:r w:rsidRPr="00F97CD3">
        <w:t xml:space="preserve">needs to be reduced by </w:t>
      </w:r>
      <w:r>
        <w:t xml:space="preserve">a </w:t>
      </w:r>
      <w:proofErr w:type="gramStart"/>
      <w:r w:rsidRPr="00F97CD3">
        <w:t xml:space="preserve">factor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FB0A8C" w:rsidRPr="00F97CD3">
        <w:t xml:space="preserve">, where </w:t>
      </w:r>
      <m:oMath>
        <m:r>
          <m:rPr>
            <m:sty m:val="p"/>
          </m:rPr>
          <w:rPr>
            <w:rFonts w:ascii="Cambria Math" w:hAnsi="Cambria Math"/>
          </w:rPr>
          <m:t>0&lt;</m:t>
        </m:r>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&lt;1</m:t>
        </m:r>
      </m:oMath>
      <w:r w:rsidR="00FB0A8C" w:rsidRPr="00F97CD3">
        <w:t xml:space="preserve">.  </w:t>
      </w:r>
      <w:r w:rsidR="00E7330B">
        <w:t>On the other hand</w:t>
      </w:r>
      <w:r w:rsidR="00E7330B" w:rsidRPr="00F97CD3">
        <w:t xml:space="preserve">, if the gradient remains the same sign as </w:t>
      </w:r>
      <w:r w:rsidR="00E7330B">
        <w:t xml:space="preserve">in the </w:t>
      </w:r>
      <w:r w:rsidR="00E7330B" w:rsidRPr="00F97CD3">
        <w:t>previous</w:t>
      </w:r>
      <w:r w:rsidR="00E7330B">
        <w:t xml:space="preserve"> update</w:t>
      </w:r>
      <w:r w:rsidR="00E7330B" w:rsidRPr="00F97CD3">
        <w:t xml:space="preserve">, a </w:t>
      </w:r>
      <w:r w:rsidR="00E7330B">
        <w:t xml:space="preserve">larger weight update </w:t>
      </w:r>
      <w:r w:rsidR="00E7330B" w:rsidRPr="00F97CD3">
        <w:t xml:space="preserve">step </w:t>
      </w:r>
      <w:r w:rsidR="00E7330B">
        <w:t xml:space="preserve">can be taken, e.g. </w:t>
      </w:r>
      <w:r w:rsidR="00E7330B" w:rsidRPr="00F97CD3">
        <w:t>increas</w:t>
      </w:r>
      <w:r w:rsidR="00E7330B">
        <w:t>ing weight change</w:t>
      </w:r>
      <w:r w:rsidR="00E7330B" w:rsidRPr="00F97CD3">
        <w:t xml:space="preserve"> by </w:t>
      </w:r>
      <w:r w:rsidR="00E7330B">
        <w:t xml:space="preserve">a </w:t>
      </w:r>
      <w:r w:rsidR="00E7330B" w:rsidRPr="00F97CD3">
        <w:t>factor</w:t>
      </w:r>
      <w:r w:rsidR="00E7330B">
        <w:t xml:space="preserve"> </w:t>
      </w:r>
      <w:proofErr w:type="gramStart"/>
      <w:r w:rsidR="00E7330B">
        <w:t>of</w:t>
      </w:r>
      <w:r w:rsidR="00E7330B" w:rsidRPr="00F97CD3">
        <w:t xml:space="preserve"> </w:t>
      </w:r>
      <w:proofErr w:type="gramEnd"/>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oMath>
      <w:r w:rsidR="00FB0A8C" w:rsidRPr="00F97CD3">
        <w:t xml:space="preserve">, </w:t>
      </w:r>
      <w:r w:rsidR="005D3FCA" w:rsidRPr="00F97CD3">
        <w:t xml:space="preserve">where </w:t>
      </w:r>
      <m:oMath>
        <m:sSup>
          <m:sSupPr>
            <m:ctrlPr>
              <w:rPr>
                <w:rFonts w:ascii="Cambria Math" w:hAnsi="Cambria Math"/>
              </w:rPr>
            </m:ctrlPr>
          </m:sSupPr>
          <m:e>
            <m:r>
              <w:rPr>
                <w:rFonts w:ascii="Cambria Math" w:hAnsi="Cambria Math"/>
              </w:rPr>
              <m:t>η</m:t>
            </m:r>
          </m:e>
          <m:sup>
            <m:r>
              <m:rPr>
                <m:sty m:val="p"/>
              </m:rPr>
              <w:rPr>
                <w:rFonts w:ascii="Cambria Math" w:hAnsi="Cambria Math"/>
              </w:rPr>
              <m:t>+</m:t>
            </m:r>
          </m:sup>
        </m:sSup>
        <m:r>
          <m:rPr>
            <m:sty m:val="p"/>
          </m:rPr>
          <w:rPr>
            <w:rFonts w:ascii="Cambria Math" w:hAnsi="Cambria Math"/>
          </w:rPr>
          <m:t>&gt;1</m:t>
        </m:r>
      </m:oMath>
      <w:r w:rsidR="005D3FCA" w:rsidRPr="00F97CD3">
        <w:t xml:space="preserve">.  The </w:t>
      </w:r>
      <w:r w:rsidR="005D3FCA">
        <w:t xml:space="preserve">detail of the RP </w:t>
      </w:r>
      <w:r w:rsidR="005D3FCA" w:rsidRPr="00F97CD3">
        <w:t xml:space="preserve">algorithm can be </w:t>
      </w:r>
      <w:r w:rsidR="005D3FCA">
        <w:t>found in</w:t>
      </w:r>
      <w:r w:rsidR="005D3FCA" w:rsidRPr="00F97CD3">
        <w:rPr>
          <w:rFonts w:hint="eastAsia"/>
          <w:lang w:eastAsia="zh-CN"/>
        </w:rPr>
        <w:t xml:space="preserve"> </w:t>
      </w:r>
      <w:r w:rsidR="00FB0A8C" w:rsidRPr="00F97CD3">
        <w:rPr>
          <w:rFonts w:hint="eastAsia"/>
          <w:lang w:eastAsia="zh-CN"/>
        </w:rPr>
        <w:t>[3]</w:t>
      </w:r>
      <w:r w:rsidR="00FB0A8C" w:rsidRPr="00F97CD3">
        <w:t>.</w:t>
      </w:r>
    </w:p>
    <w:p w14:paraId="1040464D" w14:textId="3A95D6EB" w:rsidR="00020395" w:rsidRPr="00F97CD3" w:rsidRDefault="007F2DC2" w:rsidP="00B85710">
      <w:pPr>
        <w:pStyle w:val="IEEEPlainText"/>
      </w:pPr>
      <w:r>
        <w:rPr>
          <w:lang w:eastAsia="zh-CN"/>
        </w:rPr>
        <w:t>The LM algorithm</w:t>
      </w:r>
      <w:r w:rsidR="00FB1013" w:rsidRPr="00B85710">
        <w:rPr>
          <w:rFonts w:hint="eastAsia"/>
          <w:lang w:eastAsia="zh-CN"/>
        </w:rPr>
        <w:t xml:space="preserve"> aims at solving non-linear least square problem.  It</w:t>
      </w:r>
      <w:r w:rsidR="00FB1013" w:rsidRPr="00F97CD3">
        <w:rPr>
          <w:rFonts w:hint="eastAsia"/>
          <w:lang w:eastAsia="zh-CN"/>
        </w:rPr>
        <w:t xml:space="preserve"> </w:t>
      </w:r>
      <w:r w:rsidR="00FB1013" w:rsidRPr="0053084B">
        <w:t>interpolates between the Gauss–Newton algorithm (GNA) and the method of gradient descent. The LM</w:t>
      </w:r>
      <w:r w:rsidR="004343C9">
        <w:t xml:space="preserve"> algorithm</w:t>
      </w:r>
      <w:r w:rsidR="00FB1013">
        <w:t xml:space="preserve"> </w:t>
      </w:r>
      <w:r w:rsidR="00FB1013" w:rsidRPr="0053084B">
        <w:t xml:space="preserve">is more </w:t>
      </w:r>
      <w:r w:rsidR="00FB1013" w:rsidRPr="00B85710">
        <w:t>robust</w:t>
      </w:r>
      <w:r w:rsidR="00FB1013" w:rsidRPr="0053084B">
        <w:t xml:space="preserve"> than the</w:t>
      </w:r>
      <w:r w:rsidR="00FB1013">
        <w:t xml:space="preserve"> GNA </w:t>
      </w:r>
      <w:r w:rsidR="00020395" w:rsidRPr="00B85710">
        <w:rPr>
          <w:rFonts w:hint="eastAsia"/>
          <w:lang w:eastAsia="zh-CN"/>
        </w:rPr>
        <w:t>[4].</w:t>
      </w:r>
    </w:p>
    <w:p w14:paraId="45097C05" w14:textId="77777777" w:rsidR="00E572F9" w:rsidRDefault="00977ED2" w:rsidP="00E572F9">
      <w:pPr>
        <w:pStyle w:val="IEEEPlainText"/>
        <w:rPr>
          <w:lang w:eastAsia="zh-CN"/>
        </w:rPr>
      </w:pPr>
      <w:r>
        <w:rPr>
          <w:lang w:eastAsia="zh-CN"/>
        </w:rPr>
        <w:t>We implemented these four neural learning algorithms using the p</w:t>
      </w:r>
      <w:r w:rsidRPr="00F97CD3">
        <w:rPr>
          <w:lang w:eastAsia="zh-CN"/>
        </w:rPr>
        <w:t>arallelization</w:t>
      </w:r>
      <w:r w:rsidRPr="00F97CD3">
        <w:rPr>
          <w:rFonts w:hint="eastAsia"/>
          <w:lang w:eastAsia="zh-CN"/>
        </w:rPr>
        <w:t xml:space="preserve">, abstraction and </w:t>
      </w:r>
      <w:r>
        <w:rPr>
          <w:lang w:eastAsia="zh-CN"/>
        </w:rPr>
        <w:t xml:space="preserve">compiler-time </w:t>
      </w:r>
      <w:r w:rsidRPr="00F97CD3">
        <w:rPr>
          <w:rFonts w:hint="eastAsia"/>
          <w:lang w:eastAsia="zh-CN"/>
        </w:rPr>
        <w:t>generalizatio</w:t>
      </w:r>
      <w:r>
        <w:rPr>
          <w:lang w:eastAsia="zh-CN"/>
        </w:rPr>
        <w:t xml:space="preserve">n processes discussed in Section </w:t>
      </w:r>
      <w:r w:rsidR="005D01F3">
        <w:rPr>
          <w:lang w:eastAsia="zh-CN"/>
        </w:rPr>
        <w:t>II.</w:t>
      </w:r>
    </w:p>
    <w:p w14:paraId="160B3138" w14:textId="3FCBBDA2" w:rsidR="00134ADD" w:rsidRPr="00E572F9" w:rsidRDefault="00E572F9" w:rsidP="00E572F9">
      <w:pPr>
        <w:pStyle w:val="IEEEPlainText"/>
        <w:rPr>
          <w:lang w:eastAsia="zh-CN"/>
        </w:rPr>
      </w:pPr>
      <w:r w:rsidRPr="00F97CD3">
        <w:rPr>
          <w:rFonts w:hint="eastAsia"/>
          <w:lang w:eastAsia="zh-CN"/>
        </w:rPr>
        <w:t xml:space="preserve">In order to evaluate the performance of </w:t>
      </w:r>
      <w:r>
        <w:rPr>
          <w:lang w:eastAsia="zh-CN"/>
        </w:rPr>
        <w:t>the proposed GPNN,</w:t>
      </w:r>
      <w:r w:rsidRPr="00F97CD3">
        <w:rPr>
          <w:rFonts w:hint="eastAsia"/>
          <w:lang w:eastAsia="zh-CN"/>
        </w:rPr>
        <w:t xml:space="preserve"> </w:t>
      </w:r>
      <w:r>
        <w:rPr>
          <w:lang w:eastAsia="zh-CN"/>
        </w:rPr>
        <w:t xml:space="preserve">we applied the following experiment data to the four neural learning algorithms implemented using GPNN. </w:t>
      </w:r>
      <w:r w:rsidRPr="00F97CD3">
        <w:rPr>
          <w:rFonts w:hint="eastAsia"/>
          <w:lang w:eastAsia="zh-CN"/>
        </w:rPr>
        <w:t xml:space="preserve">Experiment data </w:t>
      </w:r>
      <w:r>
        <w:rPr>
          <w:lang w:eastAsia="zh-CN"/>
        </w:rPr>
        <w:t>are</w:t>
      </w:r>
      <w:r w:rsidRPr="00F97CD3">
        <w:rPr>
          <w:rFonts w:hint="eastAsia"/>
          <w:lang w:eastAsia="zh-CN"/>
        </w:rPr>
        <w:t xml:space="preserve"> selected from hourly historical climate data of Ann Arbor, MI, USA</w:t>
      </w:r>
      <w:r>
        <w:rPr>
          <w:lang w:eastAsia="zh-CN"/>
        </w:rPr>
        <w:t xml:space="preserve"> and</w:t>
      </w:r>
      <w:r w:rsidRPr="00F97CD3">
        <w:rPr>
          <w:rFonts w:hint="eastAsia"/>
          <w:lang w:eastAsia="zh-CN"/>
        </w:rPr>
        <w:t xml:space="preserve"> downloaded from</w:t>
      </w:r>
      <w:r>
        <w:rPr>
          <w:lang w:eastAsia="zh-CN"/>
        </w:rPr>
        <w:t xml:space="preserve"> </w:t>
      </w:r>
      <w:hyperlink r:id="rId13" w:history="1">
        <w:r w:rsidR="00134ADD" w:rsidRPr="00F97CD3">
          <w:rPr>
            <w:rStyle w:val="Hyperlink"/>
            <w:rFonts w:hint="eastAsia"/>
            <w:lang w:eastAsia="zh-CN"/>
          </w:rPr>
          <w:t>www.wunderground.com</w:t>
        </w:r>
      </w:hyperlink>
      <w:r w:rsidR="00134ADD" w:rsidRPr="00F97CD3">
        <w:rPr>
          <w:rFonts w:hint="eastAsia"/>
          <w:lang w:eastAsia="zh-CN"/>
        </w:rPr>
        <w:t xml:space="preserve"> </w:t>
      </w:r>
      <w:r w:rsidR="004248DF" w:rsidRPr="00F97CD3">
        <w:rPr>
          <w:rFonts w:hint="eastAsia"/>
          <w:lang w:eastAsia="zh-CN"/>
        </w:rPr>
        <w:t>website from year 2010 to 2013</w:t>
      </w:r>
      <w:r w:rsidR="004248DF">
        <w:rPr>
          <w:lang w:eastAsia="zh-CN"/>
        </w:rPr>
        <w:t>.  The data from</w:t>
      </w:r>
      <w:r w:rsidR="004248DF" w:rsidRPr="00F97CD3">
        <w:rPr>
          <w:rFonts w:hint="eastAsia"/>
          <w:lang w:eastAsia="zh-CN"/>
        </w:rPr>
        <w:t xml:space="preserve"> year 2010 to 2012 </w:t>
      </w:r>
      <w:r w:rsidR="004248DF">
        <w:rPr>
          <w:lang w:eastAsia="zh-CN"/>
        </w:rPr>
        <w:t>were used as</w:t>
      </w:r>
      <w:r w:rsidR="004248DF" w:rsidRPr="00F97CD3">
        <w:rPr>
          <w:rFonts w:hint="eastAsia"/>
          <w:lang w:eastAsia="zh-CN"/>
        </w:rPr>
        <w:t xml:space="preserve"> training </w:t>
      </w:r>
      <w:r w:rsidR="004248DF">
        <w:rPr>
          <w:lang w:eastAsia="zh-CN"/>
        </w:rPr>
        <w:t>data</w:t>
      </w:r>
      <w:r w:rsidR="004248DF" w:rsidRPr="00F97CD3">
        <w:rPr>
          <w:rFonts w:hint="eastAsia"/>
          <w:lang w:eastAsia="zh-CN"/>
        </w:rPr>
        <w:t xml:space="preserve"> and year 2013 as testing </w:t>
      </w:r>
      <w:r w:rsidR="004248DF">
        <w:rPr>
          <w:lang w:eastAsia="zh-CN"/>
        </w:rPr>
        <w:t>data</w:t>
      </w:r>
      <w:r w:rsidR="004248DF" w:rsidRPr="00F97CD3">
        <w:rPr>
          <w:rFonts w:hint="eastAsia"/>
          <w:lang w:eastAsia="zh-CN"/>
        </w:rPr>
        <w:t xml:space="preserve">.  </w:t>
      </w:r>
      <w:r w:rsidR="004248DF">
        <w:rPr>
          <w:lang w:eastAsia="zh-CN"/>
        </w:rPr>
        <w:t>The</w:t>
      </w:r>
      <w:r w:rsidR="004248DF" w:rsidRPr="00F97CD3">
        <w:rPr>
          <w:rFonts w:hint="eastAsia"/>
          <w:lang w:eastAsia="zh-CN"/>
        </w:rPr>
        <w:t xml:space="preserve"> total number of training samples is 26304, </w:t>
      </w:r>
      <w:r w:rsidR="004248DF">
        <w:rPr>
          <w:lang w:eastAsia="zh-CN"/>
        </w:rPr>
        <w:t xml:space="preserve">and </w:t>
      </w:r>
      <w:r w:rsidR="004248DF" w:rsidRPr="00F97CD3">
        <w:rPr>
          <w:rFonts w:hint="eastAsia"/>
          <w:lang w:eastAsia="zh-CN"/>
        </w:rPr>
        <w:t xml:space="preserve">total number testing samples is 8760.  </w:t>
      </w:r>
      <w:r w:rsidR="004248DF">
        <w:rPr>
          <w:lang w:eastAsia="zh-CN"/>
        </w:rPr>
        <w:t xml:space="preserve">The training samples are partitioned evenly and distributed to all the threads, the number of which is determined by the configuration of each experiment.  Ten input features listed in </w:t>
      </w:r>
      <w:r w:rsidR="00AC597E">
        <w:rPr>
          <w:lang w:eastAsia="zh-CN"/>
        </w:rPr>
        <w:t>TABLE</w:t>
      </w:r>
      <w:r w:rsidR="004248DF">
        <w:rPr>
          <w:lang w:eastAsia="zh-CN"/>
        </w:rPr>
        <w:t xml:space="preserve"> I are input to each neural network system.  The neural network output is the predicted humidity value.  All input and output are normalized to zero mean</w:t>
      </w:r>
      <w:r w:rsidR="00D1683A">
        <w:rPr>
          <w:lang w:eastAsia="zh-CN"/>
        </w:rPr>
        <w:t xml:space="preserve"> (</w:t>
      </w:r>
      <m:oMath>
        <m:r>
          <w:rPr>
            <w:rFonts w:ascii="Cambria Math" w:hAnsi="Cambria Math"/>
            <w:lang w:eastAsia="zh-CN"/>
          </w:rPr>
          <m:t>μ=0</m:t>
        </m:r>
      </m:oMath>
      <w:r w:rsidR="00D1683A">
        <w:rPr>
          <w:lang w:eastAsia="zh-CN"/>
        </w:rPr>
        <w:t>) and unit standard deviation (</w:t>
      </w:r>
      <m:oMath>
        <m:r>
          <w:rPr>
            <w:rFonts w:ascii="Cambria Math" w:hAnsi="Cambria Math"/>
            <w:lang w:eastAsia="zh-CN"/>
          </w:rPr>
          <m:t>σ=1).</m:t>
        </m:r>
      </m:oMath>
    </w:p>
    <w:p w14:paraId="466BE21F" w14:textId="48905ED3" w:rsidR="00134ADD" w:rsidRPr="00F97CD3" w:rsidRDefault="00134ADD" w:rsidP="00134ADD">
      <w:pPr>
        <w:pStyle w:val="IEEETableCaption"/>
      </w:pPr>
      <w:r w:rsidRPr="00F97CD3">
        <w:lastRenderedPageBreak/>
        <w:t xml:space="preserve">TABLE </w:t>
      </w:r>
      <w:r w:rsidR="00BD5C67">
        <w:t>I</w:t>
      </w:r>
      <w:r w:rsidRPr="00F97CD3">
        <w:br/>
        <w:t>Features in Climate Dataset</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696"/>
        <w:gridCol w:w="1225"/>
        <w:gridCol w:w="1101"/>
        <w:gridCol w:w="616"/>
      </w:tblGrid>
      <w:tr w:rsidR="00134ADD" w:rsidRPr="00F97CD3" w14:paraId="75A39ADC" w14:textId="77777777" w:rsidTr="007F6598">
        <w:trPr>
          <w:trHeight w:val="72"/>
          <w:jc w:val="center"/>
        </w:trPr>
        <w:tc>
          <w:tcPr>
            <w:tcW w:w="696" w:type="dxa"/>
            <w:tcBorders>
              <w:top w:val="double" w:sz="6" w:space="0" w:color="auto"/>
              <w:left w:val="nil"/>
              <w:bottom w:val="single" w:sz="6" w:space="0" w:color="auto"/>
              <w:right w:val="nil"/>
            </w:tcBorders>
            <w:vAlign w:val="center"/>
          </w:tcPr>
          <w:p w14:paraId="33CEA29E" w14:textId="77777777" w:rsidR="00134ADD" w:rsidRPr="00F97CD3" w:rsidRDefault="00134ADD" w:rsidP="007F6598">
            <w:pPr>
              <w:jc w:val="center"/>
              <w:rPr>
                <w:sz w:val="16"/>
                <w:szCs w:val="16"/>
                <w:lang w:eastAsia="zh-CN"/>
              </w:rPr>
            </w:pPr>
            <w:r w:rsidRPr="00F97CD3">
              <w:rPr>
                <w:sz w:val="16"/>
                <w:szCs w:val="16"/>
                <w:lang w:eastAsia="zh-CN"/>
              </w:rPr>
              <w:t>Usage</w:t>
            </w:r>
          </w:p>
        </w:tc>
        <w:tc>
          <w:tcPr>
            <w:tcW w:w="1225" w:type="dxa"/>
            <w:tcBorders>
              <w:top w:val="double" w:sz="6" w:space="0" w:color="auto"/>
              <w:left w:val="nil"/>
              <w:bottom w:val="single" w:sz="6" w:space="0" w:color="auto"/>
              <w:right w:val="nil"/>
            </w:tcBorders>
            <w:vAlign w:val="center"/>
          </w:tcPr>
          <w:p w14:paraId="19415BB2" w14:textId="77777777" w:rsidR="00134ADD" w:rsidRPr="00F97CD3" w:rsidRDefault="00134ADD" w:rsidP="007F6598">
            <w:pPr>
              <w:jc w:val="center"/>
              <w:rPr>
                <w:sz w:val="16"/>
                <w:szCs w:val="16"/>
              </w:rPr>
            </w:pPr>
            <w:r w:rsidRPr="00F97CD3">
              <w:rPr>
                <w:sz w:val="16"/>
                <w:szCs w:val="16"/>
                <w:lang w:eastAsia="zh-CN"/>
              </w:rPr>
              <w:t>Feature</w:t>
            </w:r>
          </w:p>
        </w:tc>
        <w:tc>
          <w:tcPr>
            <w:tcW w:w="1101" w:type="dxa"/>
            <w:tcBorders>
              <w:top w:val="double" w:sz="6" w:space="0" w:color="auto"/>
              <w:left w:val="nil"/>
              <w:bottom w:val="single" w:sz="6" w:space="0" w:color="auto"/>
              <w:right w:val="nil"/>
            </w:tcBorders>
            <w:vAlign w:val="center"/>
          </w:tcPr>
          <w:p w14:paraId="7B677C66" w14:textId="77777777" w:rsidR="00134ADD" w:rsidRPr="00F97CD3" w:rsidRDefault="00134ADD" w:rsidP="007F6598">
            <w:pPr>
              <w:pStyle w:val="TableTitle"/>
              <w:rPr>
                <w:smallCaps w:val="0"/>
              </w:rPr>
            </w:pPr>
            <w:r w:rsidRPr="00F97CD3">
              <w:rPr>
                <w:smallCaps w:val="0"/>
              </w:rPr>
              <w:t>Valid Range</w:t>
            </w:r>
          </w:p>
        </w:tc>
        <w:tc>
          <w:tcPr>
            <w:tcW w:w="616" w:type="dxa"/>
            <w:tcBorders>
              <w:top w:val="double" w:sz="6" w:space="0" w:color="auto"/>
              <w:left w:val="nil"/>
              <w:bottom w:val="single" w:sz="6" w:space="0" w:color="auto"/>
              <w:right w:val="nil"/>
            </w:tcBorders>
            <w:vAlign w:val="center"/>
          </w:tcPr>
          <w:p w14:paraId="4C1C52DC" w14:textId="77777777" w:rsidR="00134ADD" w:rsidRPr="00F97CD3" w:rsidRDefault="00134ADD" w:rsidP="007F6598">
            <w:pPr>
              <w:pStyle w:val="TableTitle"/>
              <w:rPr>
                <w:smallCaps w:val="0"/>
              </w:rPr>
            </w:pPr>
            <w:r w:rsidRPr="00F97CD3">
              <w:rPr>
                <w:smallCaps w:val="0"/>
              </w:rPr>
              <w:t>Unit</w:t>
            </w:r>
          </w:p>
        </w:tc>
      </w:tr>
      <w:tr w:rsidR="00134ADD" w:rsidRPr="00F97CD3" w14:paraId="68F539A7" w14:textId="77777777" w:rsidTr="007F6598">
        <w:trPr>
          <w:jc w:val="center"/>
        </w:trPr>
        <w:tc>
          <w:tcPr>
            <w:tcW w:w="696" w:type="dxa"/>
            <w:vMerge w:val="restart"/>
            <w:tcBorders>
              <w:top w:val="nil"/>
              <w:left w:val="nil"/>
              <w:right w:val="nil"/>
            </w:tcBorders>
            <w:vAlign w:val="center"/>
          </w:tcPr>
          <w:p w14:paraId="2078DB11" w14:textId="77777777" w:rsidR="00134ADD" w:rsidRPr="00F97CD3" w:rsidRDefault="00134ADD" w:rsidP="007F6598">
            <w:pPr>
              <w:jc w:val="center"/>
              <w:rPr>
                <w:sz w:val="16"/>
                <w:szCs w:val="16"/>
              </w:rPr>
            </w:pPr>
            <w:r w:rsidRPr="00F97CD3">
              <w:rPr>
                <w:sz w:val="16"/>
                <w:szCs w:val="16"/>
              </w:rPr>
              <w:t>input</w:t>
            </w:r>
          </w:p>
        </w:tc>
        <w:tc>
          <w:tcPr>
            <w:tcW w:w="1225" w:type="dxa"/>
            <w:tcBorders>
              <w:top w:val="nil"/>
              <w:left w:val="nil"/>
              <w:bottom w:val="nil"/>
              <w:right w:val="nil"/>
            </w:tcBorders>
            <w:vAlign w:val="center"/>
          </w:tcPr>
          <w:p w14:paraId="5778D94A" w14:textId="77777777" w:rsidR="00134ADD" w:rsidRPr="00F97CD3" w:rsidRDefault="00134ADD" w:rsidP="007F6598">
            <w:pPr>
              <w:jc w:val="both"/>
              <w:rPr>
                <w:sz w:val="16"/>
                <w:szCs w:val="16"/>
              </w:rPr>
            </w:pPr>
            <w:r w:rsidRPr="00F97CD3">
              <w:rPr>
                <w:sz w:val="16"/>
                <w:szCs w:val="16"/>
              </w:rPr>
              <w:t>month</w:t>
            </w:r>
          </w:p>
        </w:tc>
        <w:tc>
          <w:tcPr>
            <w:tcW w:w="1101" w:type="dxa"/>
            <w:tcBorders>
              <w:top w:val="nil"/>
              <w:left w:val="nil"/>
              <w:bottom w:val="nil"/>
              <w:right w:val="nil"/>
            </w:tcBorders>
            <w:vAlign w:val="center"/>
          </w:tcPr>
          <w:p w14:paraId="5234DBFA" w14:textId="77777777" w:rsidR="00134ADD" w:rsidRPr="00F97CD3" w:rsidRDefault="00134ADD" w:rsidP="007F6598">
            <w:pPr>
              <w:jc w:val="center"/>
              <w:rPr>
                <w:sz w:val="16"/>
                <w:szCs w:val="16"/>
                <w:lang w:eastAsia="zh-CN"/>
              </w:rPr>
            </w:pPr>
            <w:r w:rsidRPr="00F97CD3">
              <w:rPr>
                <w:sz w:val="16"/>
                <w:szCs w:val="16"/>
                <w:lang w:eastAsia="zh-CN"/>
              </w:rPr>
              <w:t>1~12</w:t>
            </w:r>
          </w:p>
        </w:tc>
        <w:tc>
          <w:tcPr>
            <w:tcW w:w="616" w:type="dxa"/>
            <w:tcBorders>
              <w:top w:val="nil"/>
              <w:left w:val="nil"/>
              <w:bottom w:val="nil"/>
              <w:right w:val="nil"/>
            </w:tcBorders>
            <w:vAlign w:val="center"/>
          </w:tcPr>
          <w:p w14:paraId="50E7D578" w14:textId="77777777" w:rsidR="00134ADD" w:rsidRPr="00F97CD3" w:rsidRDefault="00134ADD" w:rsidP="007F6598">
            <w:pPr>
              <w:jc w:val="center"/>
              <w:rPr>
                <w:sz w:val="16"/>
                <w:szCs w:val="16"/>
                <w:lang w:eastAsia="zh-CN"/>
              </w:rPr>
            </w:pPr>
            <w:r w:rsidRPr="00F97CD3">
              <w:rPr>
                <w:sz w:val="16"/>
                <w:szCs w:val="16"/>
                <w:lang w:eastAsia="zh-CN"/>
              </w:rPr>
              <w:t>-</w:t>
            </w:r>
          </w:p>
        </w:tc>
      </w:tr>
      <w:tr w:rsidR="00134ADD" w:rsidRPr="00F97CD3" w14:paraId="73F81ABE" w14:textId="77777777" w:rsidTr="007F6598">
        <w:trPr>
          <w:jc w:val="center"/>
        </w:trPr>
        <w:tc>
          <w:tcPr>
            <w:tcW w:w="696" w:type="dxa"/>
            <w:vMerge/>
            <w:tcBorders>
              <w:left w:val="nil"/>
              <w:right w:val="nil"/>
            </w:tcBorders>
            <w:vAlign w:val="center"/>
          </w:tcPr>
          <w:p w14:paraId="22B1AC70"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15310654" w14:textId="77777777" w:rsidR="00134ADD" w:rsidRPr="00F97CD3" w:rsidRDefault="00134ADD" w:rsidP="007F6598">
            <w:pPr>
              <w:jc w:val="both"/>
              <w:rPr>
                <w:sz w:val="16"/>
                <w:szCs w:val="16"/>
              </w:rPr>
            </w:pPr>
            <w:r w:rsidRPr="00F97CD3">
              <w:rPr>
                <w:sz w:val="16"/>
                <w:szCs w:val="16"/>
              </w:rPr>
              <w:t>hour</w:t>
            </w:r>
          </w:p>
        </w:tc>
        <w:tc>
          <w:tcPr>
            <w:tcW w:w="1101" w:type="dxa"/>
            <w:tcBorders>
              <w:top w:val="nil"/>
              <w:left w:val="nil"/>
              <w:bottom w:val="nil"/>
              <w:right w:val="nil"/>
            </w:tcBorders>
            <w:vAlign w:val="center"/>
          </w:tcPr>
          <w:p w14:paraId="14CC7C7D" w14:textId="77777777" w:rsidR="00134ADD" w:rsidRPr="00F97CD3" w:rsidRDefault="00134ADD" w:rsidP="007F6598">
            <w:pPr>
              <w:jc w:val="center"/>
              <w:rPr>
                <w:sz w:val="16"/>
                <w:szCs w:val="16"/>
              </w:rPr>
            </w:pPr>
            <w:r w:rsidRPr="00F97CD3">
              <w:rPr>
                <w:sz w:val="16"/>
                <w:szCs w:val="16"/>
              </w:rPr>
              <w:t>0~23</w:t>
            </w:r>
          </w:p>
        </w:tc>
        <w:tc>
          <w:tcPr>
            <w:tcW w:w="616" w:type="dxa"/>
            <w:tcBorders>
              <w:top w:val="nil"/>
              <w:left w:val="nil"/>
              <w:bottom w:val="nil"/>
              <w:right w:val="nil"/>
            </w:tcBorders>
            <w:vAlign w:val="center"/>
          </w:tcPr>
          <w:p w14:paraId="03D09531" w14:textId="77777777" w:rsidR="00134ADD" w:rsidRPr="00F97CD3" w:rsidRDefault="00134ADD" w:rsidP="007F6598">
            <w:pPr>
              <w:jc w:val="center"/>
              <w:rPr>
                <w:sz w:val="16"/>
                <w:szCs w:val="16"/>
              </w:rPr>
            </w:pPr>
            <w:r w:rsidRPr="00F97CD3">
              <w:rPr>
                <w:sz w:val="16"/>
                <w:szCs w:val="16"/>
              </w:rPr>
              <w:t>-</w:t>
            </w:r>
          </w:p>
        </w:tc>
      </w:tr>
      <w:tr w:rsidR="00134ADD" w:rsidRPr="00F97CD3" w14:paraId="6C69EEA0" w14:textId="77777777" w:rsidTr="007F6598">
        <w:trPr>
          <w:jc w:val="center"/>
        </w:trPr>
        <w:tc>
          <w:tcPr>
            <w:tcW w:w="696" w:type="dxa"/>
            <w:vMerge/>
            <w:tcBorders>
              <w:left w:val="nil"/>
              <w:right w:val="nil"/>
            </w:tcBorders>
            <w:vAlign w:val="center"/>
          </w:tcPr>
          <w:p w14:paraId="1026CFBB"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3BFBF135" w14:textId="77777777" w:rsidR="00134ADD" w:rsidRPr="00F97CD3" w:rsidRDefault="00134ADD" w:rsidP="007F6598">
            <w:pPr>
              <w:jc w:val="both"/>
              <w:rPr>
                <w:sz w:val="16"/>
                <w:szCs w:val="16"/>
              </w:rPr>
            </w:pPr>
            <w:r w:rsidRPr="00F97CD3">
              <w:rPr>
                <w:sz w:val="16"/>
                <w:szCs w:val="16"/>
              </w:rPr>
              <w:t>temperature</w:t>
            </w:r>
          </w:p>
        </w:tc>
        <w:tc>
          <w:tcPr>
            <w:tcW w:w="1101" w:type="dxa"/>
            <w:tcBorders>
              <w:top w:val="nil"/>
              <w:left w:val="nil"/>
              <w:bottom w:val="nil"/>
              <w:right w:val="nil"/>
            </w:tcBorders>
            <w:vAlign w:val="center"/>
          </w:tcPr>
          <w:p w14:paraId="4B61418A"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6D1C2951"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38F9CDCD" w14:textId="77777777" w:rsidTr="007F6598">
        <w:trPr>
          <w:jc w:val="center"/>
        </w:trPr>
        <w:tc>
          <w:tcPr>
            <w:tcW w:w="696" w:type="dxa"/>
            <w:vMerge/>
            <w:tcBorders>
              <w:left w:val="nil"/>
              <w:right w:val="nil"/>
            </w:tcBorders>
            <w:vAlign w:val="center"/>
          </w:tcPr>
          <w:p w14:paraId="36F46709"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921A84C" w14:textId="77777777" w:rsidR="00134ADD" w:rsidRPr="00F97CD3" w:rsidRDefault="00134ADD" w:rsidP="007F6598">
            <w:pPr>
              <w:jc w:val="both"/>
              <w:rPr>
                <w:sz w:val="16"/>
                <w:szCs w:val="16"/>
              </w:rPr>
            </w:pPr>
            <w:r w:rsidRPr="00F97CD3">
              <w:rPr>
                <w:sz w:val="16"/>
                <w:szCs w:val="16"/>
              </w:rPr>
              <w:t>dew point</w:t>
            </w:r>
          </w:p>
        </w:tc>
        <w:tc>
          <w:tcPr>
            <w:tcW w:w="1101" w:type="dxa"/>
            <w:tcBorders>
              <w:top w:val="nil"/>
              <w:left w:val="nil"/>
              <w:bottom w:val="nil"/>
              <w:right w:val="nil"/>
            </w:tcBorders>
            <w:vAlign w:val="center"/>
          </w:tcPr>
          <w:p w14:paraId="7B425841" w14:textId="77777777" w:rsidR="00134ADD" w:rsidRPr="00F97CD3" w:rsidRDefault="00134ADD" w:rsidP="007F6598">
            <w:pPr>
              <w:jc w:val="center"/>
              <w:rPr>
                <w:sz w:val="16"/>
                <w:szCs w:val="16"/>
              </w:rPr>
            </w:pPr>
            <w:r w:rsidRPr="00F97CD3">
              <w:rPr>
                <w:sz w:val="16"/>
                <w:szCs w:val="16"/>
              </w:rPr>
              <w:t>-50~150</w:t>
            </w:r>
          </w:p>
        </w:tc>
        <w:tc>
          <w:tcPr>
            <w:tcW w:w="616" w:type="dxa"/>
            <w:tcBorders>
              <w:top w:val="nil"/>
              <w:left w:val="nil"/>
              <w:bottom w:val="nil"/>
              <w:right w:val="nil"/>
            </w:tcBorders>
            <w:vAlign w:val="center"/>
          </w:tcPr>
          <w:p w14:paraId="3B409DFD" w14:textId="77777777" w:rsidR="00134ADD" w:rsidRPr="00F97CD3" w:rsidRDefault="00134ADD" w:rsidP="007F6598">
            <w:pPr>
              <w:jc w:val="center"/>
              <w:rPr>
                <w:sz w:val="16"/>
                <w:szCs w:val="16"/>
              </w:rPr>
            </w:pPr>
            <m:oMathPara>
              <m:oMath>
                <m:r>
                  <m:rPr>
                    <m:sty m:val="p"/>
                  </m:rPr>
                  <w:rPr>
                    <w:rFonts w:ascii="Cambria Math" w:hAnsi="Cambria Math"/>
                    <w:sz w:val="16"/>
                    <w:szCs w:val="16"/>
                  </w:rPr>
                  <m:t>°F</m:t>
                </m:r>
              </m:oMath>
            </m:oMathPara>
          </w:p>
        </w:tc>
      </w:tr>
      <w:tr w:rsidR="00134ADD" w:rsidRPr="00F97CD3" w14:paraId="6F132B71" w14:textId="77777777" w:rsidTr="007F6598">
        <w:trPr>
          <w:jc w:val="center"/>
        </w:trPr>
        <w:tc>
          <w:tcPr>
            <w:tcW w:w="696" w:type="dxa"/>
            <w:vMerge/>
            <w:tcBorders>
              <w:left w:val="nil"/>
              <w:right w:val="nil"/>
            </w:tcBorders>
            <w:vAlign w:val="center"/>
          </w:tcPr>
          <w:p w14:paraId="6258F19C"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0939DA19" w14:textId="77777777" w:rsidR="00134ADD" w:rsidRPr="00F97CD3" w:rsidRDefault="00134ADD" w:rsidP="007F6598">
            <w:pPr>
              <w:jc w:val="both"/>
              <w:rPr>
                <w:sz w:val="16"/>
                <w:szCs w:val="16"/>
              </w:rPr>
            </w:pPr>
            <w:r w:rsidRPr="00F97CD3">
              <w:rPr>
                <w:sz w:val="16"/>
                <w:szCs w:val="16"/>
              </w:rPr>
              <w:t>pressure</w:t>
            </w:r>
          </w:p>
        </w:tc>
        <w:tc>
          <w:tcPr>
            <w:tcW w:w="1101" w:type="dxa"/>
            <w:tcBorders>
              <w:top w:val="nil"/>
              <w:left w:val="nil"/>
              <w:bottom w:val="nil"/>
              <w:right w:val="nil"/>
            </w:tcBorders>
            <w:vAlign w:val="center"/>
          </w:tcPr>
          <w:p w14:paraId="0B709E31" w14:textId="77777777" w:rsidR="00134ADD" w:rsidRPr="00F97CD3" w:rsidRDefault="00134ADD" w:rsidP="007F6598">
            <w:pPr>
              <w:jc w:val="center"/>
              <w:rPr>
                <w:sz w:val="16"/>
                <w:szCs w:val="16"/>
              </w:rPr>
            </w:pPr>
            <w:r w:rsidRPr="00F97CD3">
              <w:rPr>
                <w:sz w:val="16"/>
                <w:szCs w:val="16"/>
              </w:rPr>
              <w:t>28~31</w:t>
            </w:r>
          </w:p>
        </w:tc>
        <w:tc>
          <w:tcPr>
            <w:tcW w:w="616" w:type="dxa"/>
            <w:tcBorders>
              <w:top w:val="nil"/>
              <w:left w:val="nil"/>
              <w:bottom w:val="nil"/>
              <w:right w:val="nil"/>
            </w:tcBorders>
            <w:vAlign w:val="center"/>
          </w:tcPr>
          <w:p w14:paraId="7A717E9C" w14:textId="77777777" w:rsidR="00134ADD" w:rsidRPr="00F97CD3" w:rsidRDefault="00134ADD" w:rsidP="007F6598">
            <w:pPr>
              <w:jc w:val="center"/>
              <w:rPr>
                <w:sz w:val="16"/>
                <w:szCs w:val="16"/>
              </w:rPr>
            </w:pPr>
            <w:r w:rsidRPr="00F97CD3">
              <w:rPr>
                <w:sz w:val="16"/>
                <w:szCs w:val="16"/>
              </w:rPr>
              <w:t>inHg</w:t>
            </w:r>
          </w:p>
        </w:tc>
      </w:tr>
      <w:tr w:rsidR="00134ADD" w:rsidRPr="00F97CD3" w14:paraId="528DB3E0" w14:textId="77777777" w:rsidTr="007F6598">
        <w:trPr>
          <w:jc w:val="center"/>
        </w:trPr>
        <w:tc>
          <w:tcPr>
            <w:tcW w:w="696" w:type="dxa"/>
            <w:vMerge/>
            <w:tcBorders>
              <w:left w:val="nil"/>
              <w:right w:val="nil"/>
            </w:tcBorders>
            <w:vAlign w:val="center"/>
          </w:tcPr>
          <w:p w14:paraId="4D768928" w14:textId="77777777" w:rsidR="00134ADD" w:rsidRPr="00F97CD3" w:rsidRDefault="00134ADD" w:rsidP="007F6598">
            <w:pPr>
              <w:jc w:val="center"/>
              <w:rPr>
                <w:sz w:val="16"/>
                <w:szCs w:val="16"/>
              </w:rPr>
            </w:pPr>
          </w:p>
        </w:tc>
        <w:tc>
          <w:tcPr>
            <w:tcW w:w="1225" w:type="dxa"/>
            <w:tcBorders>
              <w:top w:val="nil"/>
              <w:left w:val="nil"/>
              <w:bottom w:val="nil"/>
              <w:right w:val="nil"/>
            </w:tcBorders>
            <w:vAlign w:val="center"/>
          </w:tcPr>
          <w:p w14:paraId="5778AE27" w14:textId="77777777" w:rsidR="00134ADD" w:rsidRPr="00F97CD3" w:rsidRDefault="00134ADD" w:rsidP="007F6598">
            <w:pPr>
              <w:jc w:val="both"/>
              <w:rPr>
                <w:sz w:val="16"/>
                <w:szCs w:val="16"/>
              </w:rPr>
            </w:pPr>
            <w:r w:rsidRPr="00F97CD3">
              <w:rPr>
                <w:sz w:val="16"/>
                <w:szCs w:val="16"/>
              </w:rPr>
              <w:t>visibility</w:t>
            </w:r>
          </w:p>
        </w:tc>
        <w:tc>
          <w:tcPr>
            <w:tcW w:w="1101" w:type="dxa"/>
            <w:tcBorders>
              <w:top w:val="nil"/>
              <w:left w:val="nil"/>
              <w:bottom w:val="nil"/>
              <w:right w:val="nil"/>
            </w:tcBorders>
            <w:vAlign w:val="center"/>
          </w:tcPr>
          <w:p w14:paraId="4BBDFA37" w14:textId="77777777" w:rsidR="00134ADD" w:rsidRPr="00F97CD3" w:rsidRDefault="00134ADD" w:rsidP="007F6598">
            <w:pPr>
              <w:jc w:val="center"/>
              <w:rPr>
                <w:sz w:val="16"/>
                <w:szCs w:val="16"/>
              </w:rPr>
            </w:pPr>
            <w:r w:rsidRPr="00F97CD3">
              <w:rPr>
                <w:sz w:val="16"/>
                <w:szCs w:val="16"/>
              </w:rPr>
              <w:t>0~10</w:t>
            </w:r>
          </w:p>
        </w:tc>
        <w:tc>
          <w:tcPr>
            <w:tcW w:w="616" w:type="dxa"/>
            <w:tcBorders>
              <w:top w:val="nil"/>
              <w:left w:val="nil"/>
              <w:bottom w:val="nil"/>
              <w:right w:val="nil"/>
            </w:tcBorders>
            <w:vAlign w:val="center"/>
          </w:tcPr>
          <w:p w14:paraId="5234E6F9" w14:textId="77777777" w:rsidR="00134ADD" w:rsidRPr="00F97CD3" w:rsidRDefault="00134ADD" w:rsidP="007F6598">
            <w:pPr>
              <w:jc w:val="center"/>
              <w:rPr>
                <w:sz w:val="16"/>
                <w:szCs w:val="16"/>
              </w:rPr>
            </w:pPr>
            <w:r w:rsidRPr="00F97CD3">
              <w:rPr>
                <w:sz w:val="16"/>
                <w:szCs w:val="16"/>
              </w:rPr>
              <w:t>mile</w:t>
            </w:r>
          </w:p>
        </w:tc>
      </w:tr>
      <w:tr w:rsidR="00134ADD" w:rsidRPr="00F97CD3" w14:paraId="3DFDF7E2" w14:textId="77777777" w:rsidTr="007F6598">
        <w:trPr>
          <w:trHeight w:val="126"/>
          <w:jc w:val="center"/>
        </w:trPr>
        <w:tc>
          <w:tcPr>
            <w:tcW w:w="696" w:type="dxa"/>
            <w:vMerge/>
            <w:tcBorders>
              <w:left w:val="nil"/>
              <w:right w:val="nil"/>
            </w:tcBorders>
            <w:vAlign w:val="center"/>
          </w:tcPr>
          <w:p w14:paraId="213A74EA"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AA3F4FF" w14:textId="77777777" w:rsidR="00134ADD" w:rsidRPr="00F97CD3" w:rsidRDefault="00134ADD" w:rsidP="007F6598">
            <w:pPr>
              <w:jc w:val="both"/>
              <w:rPr>
                <w:iCs/>
                <w:sz w:val="16"/>
                <w:szCs w:val="16"/>
              </w:rPr>
            </w:pPr>
            <w:r w:rsidRPr="00F97CD3">
              <w:rPr>
                <w:iCs/>
                <w:sz w:val="16"/>
                <w:szCs w:val="16"/>
              </w:rPr>
              <w:t>wind direction</w:t>
            </w:r>
          </w:p>
        </w:tc>
        <w:tc>
          <w:tcPr>
            <w:tcW w:w="1101" w:type="dxa"/>
            <w:tcBorders>
              <w:top w:val="nil"/>
              <w:left w:val="nil"/>
              <w:bottom w:val="nil"/>
              <w:right w:val="nil"/>
            </w:tcBorders>
            <w:vAlign w:val="center"/>
          </w:tcPr>
          <w:p w14:paraId="5EFAB91F" w14:textId="77777777" w:rsidR="00134ADD" w:rsidRPr="00F97CD3" w:rsidRDefault="00134ADD" w:rsidP="007F6598">
            <w:pPr>
              <w:jc w:val="center"/>
              <w:rPr>
                <w:sz w:val="16"/>
                <w:szCs w:val="16"/>
              </w:rPr>
            </w:pPr>
            <w:r w:rsidRPr="00F97CD3">
              <w:rPr>
                <w:sz w:val="16"/>
                <w:szCs w:val="16"/>
              </w:rPr>
              <w:t>0~359</w:t>
            </w:r>
          </w:p>
        </w:tc>
        <w:tc>
          <w:tcPr>
            <w:tcW w:w="616" w:type="dxa"/>
            <w:tcBorders>
              <w:top w:val="nil"/>
              <w:left w:val="nil"/>
              <w:bottom w:val="nil"/>
              <w:right w:val="nil"/>
            </w:tcBorders>
            <w:vAlign w:val="center"/>
          </w:tcPr>
          <w:p w14:paraId="539CB5F9" w14:textId="77777777" w:rsidR="00134ADD" w:rsidRPr="00F97CD3" w:rsidRDefault="00134ADD" w:rsidP="007F6598">
            <w:pPr>
              <w:jc w:val="center"/>
              <w:rPr>
                <w:sz w:val="16"/>
                <w:szCs w:val="16"/>
              </w:rPr>
            </w:pPr>
            <m:oMathPara>
              <m:oMath>
                <m:r>
                  <m:rPr>
                    <m:sty m:val="p"/>
                  </m:rPr>
                  <w:rPr>
                    <w:rFonts w:ascii="Cambria Math" w:hAnsi="Cambria Math"/>
                    <w:sz w:val="16"/>
                    <w:szCs w:val="16"/>
                  </w:rPr>
                  <m:t>°</m:t>
                </m:r>
              </m:oMath>
            </m:oMathPara>
          </w:p>
        </w:tc>
      </w:tr>
      <w:tr w:rsidR="00134ADD" w:rsidRPr="00F97CD3" w14:paraId="76FE82A5" w14:textId="77777777" w:rsidTr="007F6598">
        <w:trPr>
          <w:trHeight w:val="126"/>
          <w:jc w:val="center"/>
        </w:trPr>
        <w:tc>
          <w:tcPr>
            <w:tcW w:w="696" w:type="dxa"/>
            <w:vMerge/>
            <w:tcBorders>
              <w:left w:val="nil"/>
              <w:right w:val="nil"/>
            </w:tcBorders>
            <w:vAlign w:val="center"/>
          </w:tcPr>
          <w:p w14:paraId="531B7E8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60D2E52D" w14:textId="77777777" w:rsidR="00134ADD" w:rsidRPr="00F97CD3" w:rsidRDefault="00134ADD" w:rsidP="007F6598">
            <w:pPr>
              <w:jc w:val="both"/>
              <w:rPr>
                <w:iCs/>
                <w:sz w:val="16"/>
                <w:szCs w:val="16"/>
              </w:rPr>
            </w:pPr>
            <w:r w:rsidRPr="00F97CD3">
              <w:rPr>
                <w:iCs/>
                <w:sz w:val="16"/>
                <w:szCs w:val="16"/>
              </w:rPr>
              <w:t>wind speed</w:t>
            </w:r>
          </w:p>
        </w:tc>
        <w:tc>
          <w:tcPr>
            <w:tcW w:w="1101" w:type="dxa"/>
            <w:tcBorders>
              <w:top w:val="nil"/>
              <w:left w:val="nil"/>
              <w:bottom w:val="nil"/>
              <w:right w:val="nil"/>
            </w:tcBorders>
            <w:vAlign w:val="center"/>
          </w:tcPr>
          <w:p w14:paraId="15AED627" w14:textId="77777777" w:rsidR="00134ADD" w:rsidRPr="00F97CD3" w:rsidRDefault="00134ADD" w:rsidP="007F6598">
            <w:pPr>
              <w:jc w:val="center"/>
              <w:rPr>
                <w:sz w:val="16"/>
                <w:szCs w:val="16"/>
              </w:rPr>
            </w:pPr>
            <w:r w:rsidRPr="00F97CD3">
              <w:rPr>
                <w:sz w:val="16"/>
                <w:szCs w:val="16"/>
              </w:rPr>
              <w:t>0~50</w:t>
            </w:r>
          </w:p>
        </w:tc>
        <w:tc>
          <w:tcPr>
            <w:tcW w:w="616" w:type="dxa"/>
            <w:tcBorders>
              <w:top w:val="nil"/>
              <w:left w:val="nil"/>
              <w:bottom w:val="nil"/>
              <w:right w:val="nil"/>
            </w:tcBorders>
            <w:vAlign w:val="center"/>
          </w:tcPr>
          <w:p w14:paraId="6F5A51BC" w14:textId="77777777" w:rsidR="00134ADD" w:rsidRPr="00F97CD3" w:rsidRDefault="00134ADD" w:rsidP="007F6598">
            <w:pPr>
              <w:jc w:val="center"/>
              <w:rPr>
                <w:sz w:val="16"/>
                <w:szCs w:val="16"/>
              </w:rPr>
            </w:pPr>
            <w:r w:rsidRPr="00F97CD3">
              <w:rPr>
                <w:sz w:val="16"/>
                <w:szCs w:val="16"/>
              </w:rPr>
              <w:t>mph</w:t>
            </w:r>
          </w:p>
        </w:tc>
      </w:tr>
      <w:tr w:rsidR="00134ADD" w:rsidRPr="00F97CD3" w14:paraId="1640AA3F" w14:textId="77777777" w:rsidTr="007F6598">
        <w:trPr>
          <w:trHeight w:val="126"/>
          <w:jc w:val="center"/>
        </w:trPr>
        <w:tc>
          <w:tcPr>
            <w:tcW w:w="696" w:type="dxa"/>
            <w:vMerge/>
            <w:tcBorders>
              <w:left w:val="nil"/>
              <w:right w:val="nil"/>
            </w:tcBorders>
            <w:vAlign w:val="center"/>
          </w:tcPr>
          <w:p w14:paraId="1CE6DC9E" w14:textId="77777777" w:rsidR="00134ADD" w:rsidRPr="00F97CD3" w:rsidRDefault="00134ADD" w:rsidP="007F6598">
            <w:pPr>
              <w:jc w:val="center"/>
              <w:rPr>
                <w:iCs/>
                <w:sz w:val="16"/>
                <w:szCs w:val="16"/>
              </w:rPr>
            </w:pPr>
          </w:p>
        </w:tc>
        <w:tc>
          <w:tcPr>
            <w:tcW w:w="1225" w:type="dxa"/>
            <w:tcBorders>
              <w:top w:val="nil"/>
              <w:left w:val="nil"/>
              <w:bottom w:val="nil"/>
              <w:right w:val="nil"/>
            </w:tcBorders>
            <w:vAlign w:val="center"/>
          </w:tcPr>
          <w:p w14:paraId="5FAA69CB" w14:textId="77777777" w:rsidR="00134ADD" w:rsidRPr="00F97CD3" w:rsidRDefault="00134ADD" w:rsidP="007F6598">
            <w:pPr>
              <w:jc w:val="both"/>
              <w:rPr>
                <w:iCs/>
                <w:sz w:val="16"/>
                <w:szCs w:val="16"/>
              </w:rPr>
            </w:pPr>
            <w:r w:rsidRPr="00F97CD3">
              <w:rPr>
                <w:iCs/>
                <w:sz w:val="16"/>
                <w:szCs w:val="16"/>
              </w:rPr>
              <w:t>gust speed</w:t>
            </w:r>
          </w:p>
        </w:tc>
        <w:tc>
          <w:tcPr>
            <w:tcW w:w="1101" w:type="dxa"/>
            <w:tcBorders>
              <w:top w:val="nil"/>
              <w:left w:val="nil"/>
              <w:bottom w:val="nil"/>
              <w:right w:val="nil"/>
            </w:tcBorders>
            <w:vAlign w:val="center"/>
          </w:tcPr>
          <w:p w14:paraId="27A98D21" w14:textId="77777777" w:rsidR="00134ADD" w:rsidRPr="00F97CD3" w:rsidRDefault="00134ADD" w:rsidP="007F6598">
            <w:pPr>
              <w:jc w:val="center"/>
              <w:rPr>
                <w:sz w:val="16"/>
                <w:szCs w:val="16"/>
              </w:rPr>
            </w:pPr>
            <w:r w:rsidRPr="00F97CD3">
              <w:rPr>
                <w:sz w:val="16"/>
                <w:szCs w:val="16"/>
              </w:rPr>
              <w:t>0~100</w:t>
            </w:r>
          </w:p>
        </w:tc>
        <w:tc>
          <w:tcPr>
            <w:tcW w:w="616" w:type="dxa"/>
            <w:tcBorders>
              <w:top w:val="nil"/>
              <w:left w:val="nil"/>
              <w:bottom w:val="nil"/>
              <w:right w:val="nil"/>
            </w:tcBorders>
            <w:vAlign w:val="center"/>
          </w:tcPr>
          <w:p w14:paraId="2E97F28C" w14:textId="77777777" w:rsidR="00134ADD" w:rsidRPr="00F97CD3" w:rsidRDefault="00134ADD" w:rsidP="007F6598">
            <w:pPr>
              <w:jc w:val="center"/>
              <w:rPr>
                <w:sz w:val="16"/>
                <w:szCs w:val="16"/>
              </w:rPr>
            </w:pPr>
            <w:r w:rsidRPr="00F97CD3">
              <w:rPr>
                <w:sz w:val="16"/>
                <w:szCs w:val="16"/>
              </w:rPr>
              <w:t>mph</w:t>
            </w:r>
          </w:p>
        </w:tc>
      </w:tr>
      <w:tr w:rsidR="00134ADD" w:rsidRPr="00F97CD3" w14:paraId="5EF49B42" w14:textId="77777777" w:rsidTr="007F6598">
        <w:trPr>
          <w:trHeight w:val="126"/>
          <w:jc w:val="center"/>
        </w:trPr>
        <w:tc>
          <w:tcPr>
            <w:tcW w:w="696" w:type="dxa"/>
            <w:vMerge/>
            <w:tcBorders>
              <w:left w:val="nil"/>
              <w:bottom w:val="single" w:sz="6" w:space="0" w:color="auto"/>
              <w:right w:val="nil"/>
            </w:tcBorders>
            <w:vAlign w:val="center"/>
          </w:tcPr>
          <w:p w14:paraId="49CFEE01" w14:textId="77777777" w:rsidR="00134ADD" w:rsidRPr="00F97CD3" w:rsidRDefault="00134ADD" w:rsidP="007F6598">
            <w:pPr>
              <w:jc w:val="center"/>
              <w:rPr>
                <w:iCs/>
                <w:sz w:val="16"/>
                <w:szCs w:val="16"/>
              </w:rPr>
            </w:pPr>
          </w:p>
        </w:tc>
        <w:tc>
          <w:tcPr>
            <w:tcW w:w="1225" w:type="dxa"/>
            <w:tcBorders>
              <w:top w:val="nil"/>
              <w:left w:val="nil"/>
              <w:bottom w:val="single" w:sz="6" w:space="0" w:color="auto"/>
              <w:right w:val="nil"/>
            </w:tcBorders>
            <w:vAlign w:val="center"/>
          </w:tcPr>
          <w:p w14:paraId="48EA8244" w14:textId="77777777" w:rsidR="00134ADD" w:rsidRPr="00F97CD3" w:rsidRDefault="00134ADD" w:rsidP="007F6598">
            <w:pPr>
              <w:jc w:val="both"/>
              <w:rPr>
                <w:iCs/>
                <w:sz w:val="16"/>
                <w:szCs w:val="16"/>
              </w:rPr>
            </w:pPr>
            <w:r w:rsidRPr="00F97CD3">
              <w:rPr>
                <w:iCs/>
                <w:sz w:val="16"/>
                <w:szCs w:val="16"/>
              </w:rPr>
              <w:t>precipitation</w:t>
            </w:r>
          </w:p>
        </w:tc>
        <w:tc>
          <w:tcPr>
            <w:tcW w:w="1101" w:type="dxa"/>
            <w:tcBorders>
              <w:top w:val="nil"/>
              <w:left w:val="nil"/>
              <w:bottom w:val="single" w:sz="6" w:space="0" w:color="auto"/>
              <w:right w:val="nil"/>
            </w:tcBorders>
            <w:vAlign w:val="center"/>
          </w:tcPr>
          <w:p w14:paraId="679445BD" w14:textId="77777777" w:rsidR="00134ADD" w:rsidRPr="00F97CD3" w:rsidRDefault="00134ADD" w:rsidP="007F6598">
            <w:pPr>
              <w:jc w:val="center"/>
              <w:rPr>
                <w:sz w:val="16"/>
                <w:szCs w:val="16"/>
              </w:rPr>
            </w:pPr>
            <w:r w:rsidRPr="00F97CD3">
              <w:rPr>
                <w:sz w:val="16"/>
                <w:szCs w:val="16"/>
              </w:rPr>
              <w:t>0~1.5</w:t>
            </w:r>
          </w:p>
        </w:tc>
        <w:tc>
          <w:tcPr>
            <w:tcW w:w="616" w:type="dxa"/>
            <w:tcBorders>
              <w:top w:val="nil"/>
              <w:left w:val="nil"/>
              <w:bottom w:val="single" w:sz="6" w:space="0" w:color="auto"/>
              <w:right w:val="nil"/>
            </w:tcBorders>
            <w:vAlign w:val="center"/>
          </w:tcPr>
          <w:p w14:paraId="3E445819" w14:textId="77777777" w:rsidR="00134ADD" w:rsidRPr="00F97CD3" w:rsidRDefault="00134ADD" w:rsidP="007F6598">
            <w:pPr>
              <w:jc w:val="center"/>
              <w:rPr>
                <w:sz w:val="16"/>
                <w:szCs w:val="16"/>
              </w:rPr>
            </w:pPr>
            <w:r w:rsidRPr="00F97CD3">
              <w:rPr>
                <w:sz w:val="16"/>
                <w:szCs w:val="16"/>
              </w:rPr>
              <w:t>in</w:t>
            </w:r>
          </w:p>
        </w:tc>
      </w:tr>
      <w:tr w:rsidR="00134ADD" w:rsidRPr="00F97CD3" w14:paraId="53BB8094" w14:textId="77777777" w:rsidTr="007F6598">
        <w:trPr>
          <w:trHeight w:val="126"/>
          <w:jc w:val="center"/>
        </w:trPr>
        <w:tc>
          <w:tcPr>
            <w:tcW w:w="696" w:type="dxa"/>
            <w:tcBorders>
              <w:top w:val="single" w:sz="6" w:space="0" w:color="auto"/>
              <w:left w:val="nil"/>
              <w:bottom w:val="double" w:sz="6" w:space="0" w:color="auto"/>
              <w:right w:val="nil"/>
            </w:tcBorders>
            <w:vAlign w:val="center"/>
          </w:tcPr>
          <w:p w14:paraId="68F52D8F" w14:textId="77777777" w:rsidR="00134ADD" w:rsidRPr="00F97CD3" w:rsidRDefault="00134ADD" w:rsidP="007F6598">
            <w:pPr>
              <w:jc w:val="center"/>
              <w:rPr>
                <w:iCs/>
                <w:sz w:val="16"/>
                <w:szCs w:val="16"/>
              </w:rPr>
            </w:pPr>
            <w:r w:rsidRPr="00F97CD3">
              <w:rPr>
                <w:iCs/>
                <w:sz w:val="16"/>
                <w:szCs w:val="16"/>
              </w:rPr>
              <w:t>target</w:t>
            </w:r>
          </w:p>
        </w:tc>
        <w:tc>
          <w:tcPr>
            <w:tcW w:w="1225" w:type="dxa"/>
            <w:tcBorders>
              <w:top w:val="single" w:sz="6" w:space="0" w:color="auto"/>
              <w:left w:val="nil"/>
              <w:bottom w:val="double" w:sz="6" w:space="0" w:color="auto"/>
              <w:right w:val="nil"/>
            </w:tcBorders>
            <w:vAlign w:val="center"/>
          </w:tcPr>
          <w:p w14:paraId="20E1A716" w14:textId="77777777" w:rsidR="00134ADD" w:rsidRPr="00F97CD3" w:rsidRDefault="00134ADD" w:rsidP="007F6598">
            <w:pPr>
              <w:jc w:val="both"/>
              <w:rPr>
                <w:iCs/>
                <w:sz w:val="16"/>
                <w:szCs w:val="16"/>
              </w:rPr>
            </w:pPr>
            <w:r w:rsidRPr="00F97CD3">
              <w:rPr>
                <w:iCs/>
                <w:sz w:val="16"/>
                <w:szCs w:val="16"/>
              </w:rPr>
              <w:t>humidity</w:t>
            </w:r>
          </w:p>
        </w:tc>
        <w:tc>
          <w:tcPr>
            <w:tcW w:w="1101" w:type="dxa"/>
            <w:tcBorders>
              <w:top w:val="single" w:sz="6" w:space="0" w:color="auto"/>
              <w:left w:val="nil"/>
              <w:bottom w:val="double" w:sz="6" w:space="0" w:color="auto"/>
              <w:right w:val="nil"/>
            </w:tcBorders>
            <w:vAlign w:val="center"/>
          </w:tcPr>
          <w:p w14:paraId="0BD3AC32" w14:textId="77777777" w:rsidR="00134ADD" w:rsidRPr="00F97CD3" w:rsidRDefault="00134ADD" w:rsidP="007F6598">
            <w:pPr>
              <w:jc w:val="center"/>
              <w:rPr>
                <w:sz w:val="16"/>
                <w:szCs w:val="16"/>
              </w:rPr>
            </w:pPr>
            <w:r w:rsidRPr="00F97CD3">
              <w:rPr>
                <w:sz w:val="16"/>
                <w:szCs w:val="16"/>
              </w:rPr>
              <w:t>0~100</w:t>
            </w:r>
          </w:p>
        </w:tc>
        <w:tc>
          <w:tcPr>
            <w:tcW w:w="616" w:type="dxa"/>
            <w:tcBorders>
              <w:top w:val="single" w:sz="6" w:space="0" w:color="auto"/>
              <w:left w:val="nil"/>
              <w:bottom w:val="double" w:sz="6" w:space="0" w:color="auto"/>
              <w:right w:val="nil"/>
            </w:tcBorders>
            <w:vAlign w:val="center"/>
          </w:tcPr>
          <w:p w14:paraId="5281AC4A" w14:textId="77777777" w:rsidR="00134ADD" w:rsidRPr="00F97CD3" w:rsidRDefault="00134ADD" w:rsidP="007F6598">
            <w:pPr>
              <w:jc w:val="center"/>
              <w:rPr>
                <w:sz w:val="16"/>
                <w:szCs w:val="16"/>
              </w:rPr>
            </w:pPr>
            <w:r w:rsidRPr="00F97CD3">
              <w:rPr>
                <w:sz w:val="16"/>
                <w:szCs w:val="16"/>
              </w:rPr>
              <w:t>%</w:t>
            </w:r>
          </w:p>
        </w:tc>
      </w:tr>
    </w:tbl>
    <w:p w14:paraId="59D07ABB" w14:textId="77777777" w:rsidR="00B85710" w:rsidRDefault="00B85710" w:rsidP="00B85710">
      <w:pPr>
        <w:pStyle w:val="IEEEPlainText"/>
        <w:rPr>
          <w:lang w:eastAsia="zh-CN"/>
        </w:rPr>
      </w:pPr>
    </w:p>
    <w:p w14:paraId="352414D3" w14:textId="6C8141D8" w:rsidR="00B85710" w:rsidRDefault="00B50691" w:rsidP="003902C6">
      <w:pPr>
        <w:pStyle w:val="IEEEPlainText"/>
        <w:ind w:firstLine="0"/>
        <w:rPr>
          <w:lang w:eastAsia="zh-CN"/>
        </w:rPr>
      </w:pPr>
      <w:r>
        <w:rPr>
          <w:lang w:eastAsia="zh-CN"/>
        </w:rPr>
        <w:t xml:space="preserve">A computer with </w:t>
      </w:r>
      <w:r w:rsidRPr="00F97CD3">
        <w:rPr>
          <w:rFonts w:hint="eastAsia"/>
          <w:lang w:eastAsia="zh-CN"/>
        </w:rPr>
        <w:t>a 2.3GHz quad-core 8-thread CPU</w:t>
      </w:r>
      <w:r>
        <w:rPr>
          <w:lang w:eastAsia="zh-CN"/>
        </w:rPr>
        <w:t xml:space="preserve">, </w:t>
      </w:r>
      <w:r w:rsidRPr="00F97CD3">
        <w:rPr>
          <w:rFonts w:hint="eastAsia"/>
          <w:lang w:eastAsia="zh-CN"/>
        </w:rPr>
        <w:t>8G RAM</w:t>
      </w:r>
      <w:r>
        <w:rPr>
          <w:lang w:eastAsia="zh-CN"/>
        </w:rPr>
        <w:t>, and a</w:t>
      </w:r>
      <w:r w:rsidRPr="00F97CD3">
        <w:rPr>
          <w:rFonts w:hint="eastAsia"/>
          <w:lang w:eastAsia="zh-CN"/>
        </w:rPr>
        <w:t xml:space="preserve"> 64-bit operating system</w:t>
      </w:r>
      <w:r>
        <w:rPr>
          <w:lang w:eastAsia="zh-CN"/>
        </w:rPr>
        <w:t>, was used to run all the experiments presented below.</w:t>
      </w:r>
    </w:p>
    <w:p w14:paraId="5B40849B" w14:textId="275782FB" w:rsidR="00134ADD" w:rsidRPr="00F97CD3" w:rsidRDefault="00B50691" w:rsidP="003902C6">
      <w:pPr>
        <w:pStyle w:val="Heading2"/>
        <w:numPr>
          <w:ilvl w:val="0"/>
          <w:numId w:val="0"/>
        </w:numPr>
        <w:rPr>
          <w:lang w:eastAsia="zh-CN"/>
        </w:rPr>
      </w:pPr>
      <w:r>
        <w:rPr>
          <w:lang w:eastAsia="zh-CN"/>
        </w:rPr>
        <w:t xml:space="preserve">Evaluating </w:t>
      </w:r>
      <w:r w:rsidR="00134ADD" w:rsidRPr="00F97CD3">
        <w:rPr>
          <w:rFonts w:hint="eastAsia"/>
          <w:lang w:eastAsia="zh-CN"/>
        </w:rPr>
        <w:t>Multi-Thread Efficiency</w:t>
      </w:r>
    </w:p>
    <w:p w14:paraId="552C1C27" w14:textId="0277C384" w:rsidR="00134ADD" w:rsidRPr="00F97CD3" w:rsidRDefault="00F85607" w:rsidP="00134ADD">
      <w:pPr>
        <w:pStyle w:val="IEEEPlainText"/>
        <w:rPr>
          <w:lang w:eastAsia="zh-CN"/>
        </w:rPr>
      </w:pPr>
      <w:r w:rsidRPr="0044049B">
        <w:rPr>
          <w:lang w:eastAsia="zh-CN"/>
        </w:rPr>
        <w:t>Theoretically, multiple processors and cores can support almost any number of threads running simultaneously.</w:t>
      </w:r>
      <w:r w:rsidRPr="00F97CD3">
        <w:rPr>
          <w:rFonts w:hint="eastAsia"/>
          <w:lang w:eastAsia="zh-CN"/>
        </w:rPr>
        <w:t xml:space="preserve">  However, </w:t>
      </w:r>
      <w:r>
        <w:rPr>
          <w:lang w:eastAsia="zh-CN"/>
        </w:rPr>
        <w:t xml:space="preserve">since </w:t>
      </w:r>
      <w:r w:rsidRPr="00F97CD3">
        <w:rPr>
          <w:rFonts w:hint="eastAsia"/>
          <w:lang w:eastAsia="zh-CN"/>
        </w:rPr>
        <w:t>the communication between threads is usually implemented by a pooling approach</w:t>
      </w:r>
      <w:r>
        <w:rPr>
          <w:lang w:eastAsia="zh-CN"/>
        </w:rPr>
        <w:t>,</w:t>
      </w:r>
      <w:r w:rsidRPr="00F97CD3">
        <w:rPr>
          <w:rFonts w:hint="eastAsia"/>
          <w:lang w:eastAsia="zh-CN"/>
        </w:rPr>
        <w:t xml:space="preserve"> it </w:t>
      </w:r>
      <w:r>
        <w:rPr>
          <w:lang w:eastAsia="zh-CN"/>
        </w:rPr>
        <w:t>takes</w:t>
      </w:r>
      <w:r w:rsidRPr="00F97CD3">
        <w:rPr>
          <w:rFonts w:hint="eastAsia"/>
          <w:lang w:eastAsia="zh-CN"/>
        </w:rPr>
        <w:t xml:space="preserve"> certain amount of time to synchronize all the image threads to main </w:t>
      </w:r>
      <w:r w:rsidRPr="00F97CD3">
        <w:rPr>
          <w:lang w:eastAsia="zh-CN"/>
        </w:rPr>
        <w:t>network</w:t>
      </w:r>
      <w:r w:rsidRPr="00F97CD3">
        <w:rPr>
          <w:rFonts w:hint="eastAsia"/>
          <w:lang w:eastAsia="zh-CN"/>
        </w:rPr>
        <w:t xml:space="preserve"> thread.  </w:t>
      </w:r>
      <w:r w:rsidRPr="00884A87">
        <w:rPr>
          <w:lang w:eastAsia="zh-CN"/>
        </w:rPr>
        <w:t>I</w:t>
      </w:r>
      <w:r>
        <w:rPr>
          <w:lang w:eastAsia="zh-CN"/>
        </w:rPr>
        <w:t xml:space="preserve">t is clear that </w:t>
      </w:r>
      <w:r w:rsidRPr="00884A87">
        <w:rPr>
          <w:lang w:eastAsia="zh-CN"/>
        </w:rPr>
        <w:t xml:space="preserve">the most efficient number of threads should be equal to the number of cores, since running time of multi-threads on the same core will add up </w:t>
      </w:r>
      <w:r>
        <w:rPr>
          <w:lang w:eastAsia="zh-CN"/>
        </w:rPr>
        <w:t>more</w:t>
      </w:r>
      <w:r w:rsidRPr="00884A87">
        <w:rPr>
          <w:lang w:eastAsia="zh-CN"/>
        </w:rPr>
        <w:t xml:space="preserve"> than the running time of single thread even with thread scheduling applied.</w:t>
      </w:r>
    </w:p>
    <w:p w14:paraId="1840E8F3" w14:textId="7DBFFCEC" w:rsidR="00134ADD" w:rsidRPr="00F97CD3" w:rsidRDefault="00617D46" w:rsidP="00134ADD">
      <w:pPr>
        <w:pStyle w:val="IEEEPlainText"/>
        <w:rPr>
          <w:lang w:eastAsia="zh-CN"/>
        </w:rPr>
      </w:pPr>
      <w:r>
        <w:rPr>
          <w:lang w:eastAsia="zh-CN"/>
        </w:rPr>
        <w:t xml:space="preserve">The first experiment was conducted to evaluate different number of threads applied to different number of hidden nodes while BP was implemented using GPNN as a neural learning algorithm.  </w:t>
      </w:r>
      <w:r w:rsidR="00EB0A11">
        <w:rPr>
          <w:lang w:eastAsia="zh-CN"/>
        </w:rPr>
        <w:t>Fig. 6 show</w:t>
      </w:r>
      <w:r w:rsidR="008416A3">
        <w:rPr>
          <w:lang w:eastAsia="zh-CN"/>
        </w:rPr>
        <w:t>s</w:t>
      </w:r>
      <w:r w:rsidR="00EB0A11">
        <w:rPr>
          <w:lang w:eastAsia="zh-CN"/>
        </w:rPr>
        <w:t xml:space="preserve"> the training time for these different neural network configurations running on </w:t>
      </w:r>
      <w:r w:rsidR="00134ADD" w:rsidRPr="00F97CD3">
        <w:rPr>
          <w:rFonts w:hint="eastAsia"/>
          <w:lang w:eastAsia="zh-CN"/>
        </w:rPr>
        <w:t>different number of threads.</w:t>
      </w:r>
      <w:r w:rsidR="00134ADD" w:rsidRPr="00F97CD3">
        <w:rPr>
          <w:lang w:eastAsia="zh-CN"/>
        </w:rPr>
        <w:t xml:space="preserve">  </w:t>
      </w:r>
      <w:r w:rsidR="003902C6">
        <w:rPr>
          <w:lang w:eastAsia="zh-CN"/>
        </w:rPr>
        <w:t xml:space="preserve">In the experiments </w:t>
      </w:r>
      <w:r w:rsidR="006F0648">
        <w:rPr>
          <w:lang w:eastAsia="zh-CN"/>
        </w:rPr>
        <w:t xml:space="preserve">the </w:t>
      </w:r>
      <w:r w:rsidR="00134ADD" w:rsidRPr="00F97CD3">
        <w:rPr>
          <w:rFonts w:hint="eastAsia"/>
          <w:lang w:eastAsia="zh-CN"/>
        </w:rPr>
        <w:t>maximum epoch is set to 2000</w:t>
      </w:r>
      <w:r w:rsidR="008416A3">
        <w:rPr>
          <w:lang w:eastAsia="zh-CN"/>
        </w:rPr>
        <w:t xml:space="preserve">, and every experiment was repeated 10 times and the average </w:t>
      </w:r>
      <w:r w:rsidR="00E578A2">
        <w:rPr>
          <w:lang w:eastAsia="zh-CN"/>
        </w:rPr>
        <w:t>training</w:t>
      </w:r>
      <w:r w:rsidR="008416A3">
        <w:rPr>
          <w:lang w:eastAsia="zh-CN"/>
        </w:rPr>
        <w:t xml:space="preserve"> time was presented.</w:t>
      </w:r>
    </w:p>
    <w:p w14:paraId="0DC2D7FB" w14:textId="5BA60469" w:rsidR="00134ADD" w:rsidRPr="00F97CD3" w:rsidRDefault="00620BC3" w:rsidP="00134ADD">
      <w:pPr>
        <w:pStyle w:val="IEEEFigure"/>
      </w:pPr>
      <w:r>
        <w:drawing>
          <wp:inline distT="0" distB="0" distL="0" distR="0" wp14:anchorId="0B0406EA" wp14:editId="2D1C7A38">
            <wp:extent cx="320040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_11.png"/>
                    <pic:cNvPicPr/>
                  </pic:nvPicPr>
                  <pic:blipFill>
                    <a:blip r:embed="rId14">
                      <a:extLst>
                        <a:ext uri="{28A0092B-C50C-407E-A947-70E740481C1C}">
                          <a14:useLocalDpi xmlns:a14="http://schemas.microsoft.com/office/drawing/2010/main" val="0"/>
                        </a:ext>
                      </a:extLst>
                    </a:blip>
                    <a:stretch>
                      <a:fillRect/>
                    </a:stretch>
                  </pic:blipFill>
                  <pic:spPr>
                    <a:xfrm>
                      <a:off x="0" y="0"/>
                      <a:ext cx="3200400" cy="2085340"/>
                    </a:xfrm>
                    <a:prstGeom prst="rect">
                      <a:avLst/>
                    </a:prstGeom>
                  </pic:spPr>
                </pic:pic>
              </a:graphicData>
            </a:graphic>
          </wp:inline>
        </w:drawing>
      </w:r>
    </w:p>
    <w:p w14:paraId="06E45F3A" w14:textId="6E45A51B" w:rsidR="00134ADD" w:rsidRPr="00F97CD3" w:rsidRDefault="00134ADD" w:rsidP="00134ADD">
      <w:pPr>
        <w:pStyle w:val="IEEEFigureCaption"/>
        <w:rPr>
          <w:lang w:eastAsia="zh-CN"/>
        </w:rPr>
      </w:pPr>
      <w:r w:rsidRPr="00F97CD3">
        <w:t xml:space="preserve">Fig. </w:t>
      </w:r>
      <w:r w:rsidR="00EB0A11">
        <w:t>6</w:t>
      </w:r>
      <w:r w:rsidRPr="00F97CD3">
        <w:t xml:space="preserve">.  Training time </w:t>
      </w:r>
      <w:r w:rsidR="00EB0A11">
        <w:t xml:space="preserve">of BP </w:t>
      </w:r>
      <w:r w:rsidR="006E0F89">
        <w:rPr>
          <w:rFonts w:hint="eastAsia"/>
          <w:lang w:eastAsia="zh-CN"/>
        </w:rPr>
        <w:t>for different hidden node number</w:t>
      </w:r>
      <w:r w:rsidR="00EB0A11">
        <w:rPr>
          <w:lang w:eastAsia="zh-CN"/>
        </w:rPr>
        <w:t>s</w:t>
      </w:r>
      <w:r w:rsidR="006E0F89">
        <w:rPr>
          <w:rFonts w:hint="eastAsia"/>
          <w:lang w:eastAsia="zh-CN"/>
        </w:rPr>
        <w:t xml:space="preserve"> </w:t>
      </w:r>
      <w:r w:rsidRPr="00F97CD3">
        <w:t>versus different numbers of threads</w:t>
      </w:r>
      <w:r w:rsidR="006E0F89">
        <w:rPr>
          <w:rFonts w:hint="eastAsia"/>
          <w:lang w:eastAsia="zh-CN"/>
        </w:rPr>
        <w:t xml:space="preserve">.  </w:t>
      </w:r>
    </w:p>
    <w:p w14:paraId="5B43EC9D" w14:textId="596D3D18" w:rsidR="004F468A" w:rsidRDefault="00F7795E" w:rsidP="00134ADD">
      <w:pPr>
        <w:pStyle w:val="IEEEPlainText"/>
        <w:spacing w:before="160"/>
        <w:rPr>
          <w:lang w:eastAsia="zh-CN"/>
        </w:rPr>
      </w:pPr>
      <w:r w:rsidRPr="00F97CD3">
        <w:rPr>
          <w:lang w:eastAsia="zh-CN"/>
        </w:rPr>
        <w:t xml:space="preserve">The result demonstrates that the fastest thread configuration </w:t>
      </w:r>
      <w:r>
        <w:rPr>
          <w:lang w:eastAsia="zh-CN"/>
        </w:rPr>
        <w:t>is</w:t>
      </w:r>
      <w:r w:rsidRPr="00F97CD3">
        <w:rPr>
          <w:rFonts w:hint="eastAsia"/>
          <w:lang w:eastAsia="zh-CN"/>
        </w:rPr>
        <w:t xml:space="preserve"> </w:t>
      </w:r>
      <w:r>
        <w:rPr>
          <w:lang w:eastAsia="zh-CN"/>
        </w:rPr>
        <w:t xml:space="preserve">indeed </w:t>
      </w:r>
      <w:r w:rsidRPr="00F97CD3">
        <w:rPr>
          <w:rFonts w:hint="eastAsia"/>
          <w:lang w:eastAsia="zh-CN"/>
        </w:rPr>
        <w:t>8</w:t>
      </w:r>
      <w:r>
        <w:rPr>
          <w:lang w:eastAsia="zh-CN"/>
        </w:rPr>
        <w:t xml:space="preserve"> threads</w:t>
      </w:r>
      <w:r w:rsidRPr="00F97CD3">
        <w:rPr>
          <w:lang w:eastAsia="zh-CN"/>
        </w:rPr>
        <w:t xml:space="preserve">, which </w:t>
      </w:r>
      <w:r w:rsidRPr="00F97CD3">
        <w:rPr>
          <w:rFonts w:hint="eastAsia"/>
          <w:lang w:eastAsia="zh-CN"/>
        </w:rPr>
        <w:t>equals to</w:t>
      </w:r>
      <w:r>
        <w:rPr>
          <w:lang w:eastAsia="zh-CN"/>
        </w:rPr>
        <w:t xml:space="preserve"> the </w:t>
      </w:r>
      <w:r>
        <w:rPr>
          <w:rFonts w:hint="eastAsia"/>
          <w:lang w:eastAsia="zh-CN"/>
        </w:rPr>
        <w:t>hardware concurrency</w:t>
      </w:r>
      <w:r w:rsidRPr="00F97CD3">
        <w:rPr>
          <w:lang w:eastAsia="zh-CN"/>
        </w:rPr>
        <w:t xml:space="preserve"> of CPU in th</w:t>
      </w:r>
      <w:r>
        <w:rPr>
          <w:lang w:eastAsia="zh-CN"/>
        </w:rPr>
        <w:t>e computer</w:t>
      </w:r>
      <w:r w:rsidRPr="00F97CD3">
        <w:rPr>
          <w:lang w:eastAsia="zh-CN"/>
        </w:rPr>
        <w:t xml:space="preserve">.  It is </w:t>
      </w:r>
      <w:r>
        <w:rPr>
          <w:lang w:eastAsia="zh-CN"/>
        </w:rPr>
        <w:t>about</w:t>
      </w:r>
      <w:r>
        <w:rPr>
          <w:rFonts w:hint="eastAsia"/>
          <w:lang w:eastAsia="zh-CN"/>
        </w:rPr>
        <w:t xml:space="preserve"> </w:t>
      </w:r>
      <w:r w:rsidRPr="00F97CD3">
        <w:rPr>
          <w:lang w:eastAsia="zh-CN"/>
        </w:rPr>
        <w:t>3</w:t>
      </w:r>
      <w:r>
        <w:rPr>
          <w:lang w:eastAsia="zh-CN"/>
        </w:rPr>
        <w:t xml:space="preserve"> </w:t>
      </w:r>
      <w:r w:rsidRPr="00F97CD3">
        <w:rPr>
          <w:lang w:eastAsia="zh-CN"/>
        </w:rPr>
        <w:t>tim</w:t>
      </w:r>
      <w:r>
        <w:rPr>
          <w:lang w:eastAsia="zh-CN"/>
        </w:rPr>
        <w:t>es</w:t>
      </w:r>
      <w:r w:rsidR="00134ADD" w:rsidRPr="00F97CD3">
        <w:rPr>
          <w:lang w:eastAsia="zh-CN"/>
        </w:rPr>
        <w:t xml:space="preserve"> </w:t>
      </w:r>
      <w:r w:rsidR="00134ADD" w:rsidRPr="00F97CD3">
        <w:rPr>
          <w:rFonts w:hint="eastAsia"/>
          <w:lang w:eastAsia="zh-CN"/>
        </w:rPr>
        <w:t>(</w:t>
      </w:r>
      <m:oMath>
        <m:f>
          <m:fPr>
            <m:ctrlPr>
              <w:rPr>
                <w:rFonts w:ascii="Cambria Math" w:hAnsi="Cambria Math"/>
                <w:i/>
                <w:lang w:eastAsia="zh-CN"/>
              </w:rPr>
            </m:ctrlPr>
          </m:fPr>
          <m:num>
            <m:r>
              <w:rPr>
                <w:rFonts w:ascii="Cambria Math" w:hAnsi="Cambria Math"/>
                <w:lang w:eastAsia="zh-CN"/>
              </w:rPr>
              <m:t>132</m:t>
            </m:r>
          </m:num>
          <m:den>
            <m:r>
              <w:rPr>
                <w:rFonts w:ascii="Cambria Math" w:hAnsi="Cambria Math"/>
                <w:lang w:eastAsia="zh-CN"/>
              </w:rPr>
              <m:t>46</m:t>
            </m:r>
          </m:den>
        </m:f>
        <m:r>
          <m:rPr>
            <m:sty m:val="p"/>
          </m:rPr>
          <w:rPr>
            <w:rFonts w:ascii="Cambria Math" w:hAnsi="Cambria Math"/>
            <w:lang w:eastAsia="zh-CN"/>
          </w:rPr>
          <m:t>≈2.87</m:t>
        </m:r>
      </m:oMath>
      <w:r w:rsidR="00134ADD" w:rsidRPr="00F97CD3">
        <w:rPr>
          <w:rFonts w:hint="eastAsia"/>
          <w:lang w:eastAsia="zh-CN"/>
        </w:rPr>
        <w:t xml:space="preserve">) </w:t>
      </w:r>
      <w:r w:rsidRPr="00F97CD3">
        <w:rPr>
          <w:lang w:eastAsia="zh-CN"/>
        </w:rPr>
        <w:t xml:space="preserve">faster than </w:t>
      </w:r>
      <w:r>
        <w:rPr>
          <w:lang w:eastAsia="zh-CN"/>
        </w:rPr>
        <w:t xml:space="preserve">the </w:t>
      </w:r>
      <w:r w:rsidRPr="00F97CD3">
        <w:rPr>
          <w:lang w:eastAsia="zh-CN"/>
        </w:rPr>
        <w:t xml:space="preserve">training </w:t>
      </w:r>
      <w:r>
        <w:rPr>
          <w:lang w:eastAsia="zh-CN"/>
        </w:rPr>
        <w:t>using a</w:t>
      </w:r>
      <w:r w:rsidRPr="00F97CD3">
        <w:rPr>
          <w:lang w:eastAsia="zh-CN"/>
        </w:rPr>
        <w:t xml:space="preserve"> single thread </w:t>
      </w:r>
      <w:r>
        <w:rPr>
          <w:lang w:eastAsia="zh-CN"/>
        </w:rPr>
        <w:t>to train</w:t>
      </w:r>
      <w:r>
        <w:rPr>
          <w:rFonts w:hint="eastAsia"/>
          <w:lang w:eastAsia="zh-CN"/>
        </w:rPr>
        <w:t xml:space="preserve"> a 10 hidden nodes network</w:t>
      </w:r>
      <w:r>
        <w:rPr>
          <w:lang w:eastAsia="zh-CN"/>
        </w:rPr>
        <w:t>.  As</w:t>
      </w:r>
      <w:r w:rsidRPr="00F97CD3">
        <w:rPr>
          <w:lang w:eastAsia="zh-CN"/>
        </w:rPr>
        <w:t xml:space="preserve"> the number of threads</w:t>
      </w:r>
      <w:r>
        <w:rPr>
          <w:lang w:eastAsia="zh-CN"/>
        </w:rPr>
        <w:t xml:space="preserve"> grows larger</w:t>
      </w:r>
      <w:r w:rsidRPr="00F97CD3">
        <w:rPr>
          <w:lang w:eastAsia="zh-CN"/>
        </w:rPr>
        <w:t xml:space="preserve"> than</w:t>
      </w:r>
      <w:r w:rsidRPr="00F97CD3">
        <w:rPr>
          <w:rFonts w:hint="eastAsia"/>
          <w:lang w:eastAsia="zh-CN"/>
        </w:rPr>
        <w:t xml:space="preserve"> 8</w:t>
      </w:r>
      <w:r w:rsidRPr="00F97CD3">
        <w:rPr>
          <w:lang w:eastAsia="zh-CN"/>
        </w:rPr>
        <w:t xml:space="preserve">, </w:t>
      </w:r>
      <w:r>
        <w:rPr>
          <w:lang w:eastAsia="zh-CN"/>
        </w:rPr>
        <w:t xml:space="preserve">the </w:t>
      </w:r>
      <w:r w:rsidRPr="00F97CD3">
        <w:rPr>
          <w:lang w:eastAsia="zh-CN"/>
        </w:rPr>
        <w:lastRenderedPageBreak/>
        <w:t xml:space="preserve">training time </w:t>
      </w:r>
      <w:r>
        <w:rPr>
          <w:lang w:eastAsia="zh-CN"/>
        </w:rPr>
        <w:t xml:space="preserve">increases, which is due to the time cost for </w:t>
      </w:r>
      <w:r w:rsidRPr="00F97CD3">
        <w:rPr>
          <w:lang w:eastAsia="zh-CN"/>
        </w:rPr>
        <w:t>scheduling</w:t>
      </w:r>
      <w:r>
        <w:rPr>
          <w:lang w:eastAsia="zh-CN"/>
        </w:rPr>
        <w:t>.</w:t>
      </w:r>
    </w:p>
    <w:p w14:paraId="4087F5E2" w14:textId="5B528D1C" w:rsidR="00134ADD" w:rsidRPr="00F97CD3" w:rsidRDefault="000828C1" w:rsidP="003902C6">
      <w:pPr>
        <w:pStyle w:val="Heading2"/>
        <w:numPr>
          <w:ilvl w:val="0"/>
          <w:numId w:val="0"/>
        </w:numPr>
        <w:rPr>
          <w:lang w:eastAsia="zh-CN"/>
        </w:rPr>
      </w:pPr>
      <w:r>
        <w:rPr>
          <w:lang w:eastAsia="zh-CN"/>
        </w:rPr>
        <w:t xml:space="preserve">Comparing GPNN </w:t>
      </w:r>
      <w:r w:rsidR="00C200CB">
        <w:rPr>
          <w:lang w:eastAsia="zh-CN"/>
        </w:rPr>
        <w:t>I</w:t>
      </w:r>
      <w:r>
        <w:rPr>
          <w:lang w:eastAsia="zh-CN"/>
        </w:rPr>
        <w:t xml:space="preserve">mplementation with </w:t>
      </w:r>
      <w:r w:rsidR="00C200CB">
        <w:rPr>
          <w:lang w:eastAsia="zh-CN"/>
        </w:rPr>
        <w:t>C</w:t>
      </w:r>
      <w:r w:rsidR="00B74565">
        <w:rPr>
          <w:lang w:eastAsia="zh-CN"/>
        </w:rPr>
        <w:t xml:space="preserve">onventional </w:t>
      </w:r>
      <w:r w:rsidR="00575C4C">
        <w:rPr>
          <w:lang w:eastAsia="zh-CN"/>
        </w:rPr>
        <w:t>implementation</w:t>
      </w:r>
    </w:p>
    <w:p w14:paraId="3AF0BB57" w14:textId="10C6D783" w:rsidR="00134ADD" w:rsidRPr="00F97CD3" w:rsidRDefault="00005BDC">
      <w:pPr>
        <w:pStyle w:val="IEEEPlainText"/>
        <w:rPr>
          <w:lang w:eastAsia="zh-CN"/>
        </w:rPr>
      </w:pPr>
      <w:r>
        <w:rPr>
          <w:lang w:eastAsia="zh-CN"/>
        </w:rPr>
        <w:t xml:space="preserve">In this experiment, we compare the efficiency of the neural learning algorithms implemented using GPNN with their respective Matlab versions, except for the RP algorithm, which is not available in Matlab.  </w:t>
      </w:r>
      <w:r w:rsidRPr="00F97CD3">
        <w:rPr>
          <w:rFonts w:hint="eastAsia"/>
          <w:lang w:eastAsia="zh-CN"/>
        </w:rPr>
        <w:t xml:space="preserve">In this experiment, </w:t>
      </w:r>
      <w:r>
        <w:rPr>
          <w:lang w:eastAsia="zh-CN"/>
        </w:rPr>
        <w:t xml:space="preserve">the stop criterion is also 2000 </w:t>
      </w:r>
      <w:r w:rsidRPr="00F97CD3">
        <w:rPr>
          <w:rFonts w:hint="eastAsia"/>
          <w:lang w:eastAsia="zh-CN"/>
        </w:rPr>
        <w:t>epoch</w:t>
      </w:r>
      <w:r>
        <w:rPr>
          <w:lang w:eastAsia="zh-CN"/>
        </w:rPr>
        <w:t xml:space="preserve">s, every experiment was repeated 10 times and the mean training time is presented in </w:t>
      </w:r>
      <w:r w:rsidR="008416A3">
        <w:rPr>
          <w:lang w:eastAsia="zh-CN"/>
        </w:rPr>
        <w:t>TABLE II.</w:t>
      </w:r>
      <w:r w:rsidR="00134ADD" w:rsidRPr="00F97CD3">
        <w:rPr>
          <w:rFonts w:hint="eastAsia"/>
          <w:lang w:eastAsia="zh-CN"/>
        </w:rPr>
        <w:t xml:space="preserve"> </w:t>
      </w:r>
    </w:p>
    <w:p w14:paraId="404FC316" w14:textId="270FFBFF" w:rsidR="00134ADD" w:rsidRPr="00F97CD3" w:rsidRDefault="00134ADD" w:rsidP="00134ADD">
      <w:pPr>
        <w:pStyle w:val="IEEETableCaption"/>
        <w:rPr>
          <w:lang w:eastAsia="zh-CN"/>
        </w:rPr>
      </w:pPr>
      <w:r w:rsidRPr="00F97CD3">
        <w:t xml:space="preserve">TABLE </w:t>
      </w:r>
      <w:r w:rsidR="00BD5C67">
        <w:t>II</w:t>
      </w:r>
      <w:r w:rsidRPr="00F97CD3">
        <w:br/>
      </w:r>
      <w:r w:rsidRPr="00F97CD3">
        <w:rPr>
          <w:lang w:eastAsia="zh-CN"/>
        </w:rPr>
        <w:t>Training</w:t>
      </w:r>
      <w:r w:rsidRPr="00F97CD3">
        <w:rPr>
          <w:rFonts w:hint="eastAsia"/>
          <w:lang w:eastAsia="zh-CN"/>
        </w:rPr>
        <w:t xml:space="preserve"> Time at Different Thread Number</w:t>
      </w:r>
    </w:p>
    <w:tbl>
      <w:tblPr>
        <w:tblW w:w="4138" w:type="dxa"/>
        <w:jc w:val="center"/>
        <w:tblBorders>
          <w:top w:val="single" w:sz="12" w:space="0" w:color="808080"/>
          <w:bottom w:val="single" w:sz="12" w:space="0" w:color="808080"/>
        </w:tblBorders>
        <w:tblLayout w:type="fixed"/>
        <w:tblLook w:val="0000" w:firstRow="0" w:lastRow="0" w:firstColumn="0" w:lastColumn="0" w:noHBand="0" w:noVBand="0"/>
      </w:tblPr>
      <w:tblGrid>
        <w:gridCol w:w="1434"/>
        <w:gridCol w:w="656"/>
        <w:gridCol w:w="656"/>
        <w:gridCol w:w="656"/>
        <w:gridCol w:w="736"/>
      </w:tblGrid>
      <w:tr w:rsidR="00134ADD" w:rsidRPr="00F97CD3" w14:paraId="6C3755B6" w14:textId="77777777" w:rsidTr="00936963">
        <w:trPr>
          <w:trHeight w:val="72"/>
          <w:jc w:val="center"/>
        </w:trPr>
        <w:tc>
          <w:tcPr>
            <w:tcW w:w="1434" w:type="dxa"/>
            <w:tcBorders>
              <w:top w:val="double" w:sz="6" w:space="0" w:color="auto"/>
              <w:left w:val="nil"/>
              <w:bottom w:val="single" w:sz="4" w:space="0" w:color="auto"/>
              <w:right w:val="nil"/>
            </w:tcBorders>
            <w:vAlign w:val="center"/>
          </w:tcPr>
          <w:p w14:paraId="4EFBEB99" w14:textId="77777777" w:rsidR="00134ADD" w:rsidRPr="00F97CD3" w:rsidRDefault="00134ADD" w:rsidP="007F6598">
            <w:pPr>
              <w:jc w:val="center"/>
              <w:rPr>
                <w:sz w:val="16"/>
                <w:szCs w:val="16"/>
                <w:lang w:eastAsia="zh-CN"/>
              </w:rPr>
            </w:pPr>
            <w:r>
              <w:rPr>
                <w:rFonts w:hint="eastAsia"/>
                <w:sz w:val="16"/>
                <w:szCs w:val="16"/>
                <w:lang w:eastAsia="zh-CN"/>
              </w:rPr>
              <w:t>Training Time (s)</w:t>
            </w:r>
          </w:p>
        </w:tc>
        <w:tc>
          <w:tcPr>
            <w:tcW w:w="656" w:type="dxa"/>
            <w:tcBorders>
              <w:top w:val="double" w:sz="6" w:space="0" w:color="auto"/>
              <w:left w:val="nil"/>
              <w:bottom w:val="single" w:sz="4" w:space="0" w:color="auto"/>
              <w:right w:val="nil"/>
            </w:tcBorders>
            <w:vAlign w:val="center"/>
          </w:tcPr>
          <w:p w14:paraId="318A26CC"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4" w:space="0" w:color="auto"/>
              <w:right w:val="nil"/>
            </w:tcBorders>
            <w:vAlign w:val="center"/>
          </w:tcPr>
          <w:p w14:paraId="1BFF2E43" w14:textId="77777777" w:rsidR="00134ADD" w:rsidRPr="00F97CD3" w:rsidRDefault="00134ADD" w:rsidP="007F6598">
            <w:pPr>
              <w:pStyle w:val="TableTitle"/>
              <w:rPr>
                <w:smallCaps w:val="0"/>
                <w:lang w:eastAsia="zh-CN"/>
              </w:rPr>
            </w:pPr>
            <w:r>
              <w:rPr>
                <w:rFonts w:hint="eastAsia"/>
                <w:smallCaps w:val="0"/>
                <w:lang w:eastAsia="zh-CN"/>
              </w:rPr>
              <w:t>Q</w:t>
            </w:r>
            <w:r w:rsidRPr="00F97CD3">
              <w:rPr>
                <w:rFonts w:hint="eastAsia"/>
                <w:smallCaps w:val="0"/>
                <w:lang w:eastAsia="zh-CN"/>
              </w:rPr>
              <w:t>P</w:t>
            </w:r>
          </w:p>
        </w:tc>
        <w:tc>
          <w:tcPr>
            <w:tcW w:w="656" w:type="dxa"/>
            <w:tcBorders>
              <w:top w:val="double" w:sz="6" w:space="0" w:color="auto"/>
              <w:left w:val="nil"/>
              <w:bottom w:val="single" w:sz="4" w:space="0" w:color="auto"/>
              <w:right w:val="nil"/>
            </w:tcBorders>
            <w:vAlign w:val="center"/>
          </w:tcPr>
          <w:p w14:paraId="279E8520" w14:textId="2B43234E" w:rsidR="00134ADD" w:rsidRPr="00F97CD3" w:rsidRDefault="00BD5C67" w:rsidP="007F6598">
            <w:pPr>
              <w:pStyle w:val="TableTitle"/>
              <w:rPr>
                <w:smallCaps w:val="0"/>
                <w:lang w:eastAsia="zh-CN"/>
              </w:rPr>
            </w:pPr>
            <w:r>
              <w:rPr>
                <w:smallCaps w:val="0"/>
                <w:lang w:eastAsia="zh-CN"/>
              </w:rPr>
              <w:t>R</w:t>
            </w:r>
            <w:r w:rsidR="00134ADD" w:rsidRPr="00F97CD3">
              <w:rPr>
                <w:rFonts w:hint="eastAsia"/>
                <w:smallCaps w:val="0"/>
                <w:lang w:eastAsia="zh-CN"/>
              </w:rPr>
              <w:t>P</w:t>
            </w:r>
          </w:p>
        </w:tc>
        <w:tc>
          <w:tcPr>
            <w:tcW w:w="736" w:type="dxa"/>
            <w:tcBorders>
              <w:top w:val="double" w:sz="6" w:space="0" w:color="auto"/>
              <w:left w:val="nil"/>
              <w:bottom w:val="single" w:sz="4" w:space="0" w:color="auto"/>
              <w:right w:val="nil"/>
            </w:tcBorders>
            <w:vAlign w:val="center"/>
          </w:tcPr>
          <w:p w14:paraId="0765ECBA" w14:textId="77777777"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1F872589" w14:textId="77777777" w:rsidTr="00936963">
        <w:trPr>
          <w:trHeight w:val="126"/>
          <w:jc w:val="center"/>
        </w:trPr>
        <w:tc>
          <w:tcPr>
            <w:tcW w:w="1434" w:type="dxa"/>
            <w:tcBorders>
              <w:top w:val="single" w:sz="4" w:space="0" w:color="auto"/>
              <w:left w:val="nil"/>
              <w:bottom w:val="nil"/>
              <w:right w:val="nil"/>
            </w:tcBorders>
            <w:vAlign w:val="center"/>
          </w:tcPr>
          <w:p w14:paraId="21E02586" w14:textId="49AE2D9E" w:rsidR="00134ADD" w:rsidRPr="00F97CD3" w:rsidRDefault="00134ADD" w:rsidP="008C0A6E">
            <w:pPr>
              <w:jc w:val="both"/>
              <w:rPr>
                <w:sz w:val="16"/>
                <w:szCs w:val="16"/>
                <w:lang w:eastAsia="zh-CN"/>
              </w:rPr>
            </w:pPr>
            <w:r w:rsidRPr="00F97CD3">
              <w:rPr>
                <w:sz w:val="16"/>
                <w:szCs w:val="16"/>
                <w:lang w:eastAsia="zh-CN"/>
              </w:rPr>
              <w:t xml:space="preserve">8-thread </w:t>
            </w:r>
            <w:r w:rsidR="00783AD2">
              <w:rPr>
                <w:sz w:val="16"/>
                <w:szCs w:val="16"/>
                <w:lang w:eastAsia="zh-CN"/>
              </w:rPr>
              <w:t>GP</w:t>
            </w:r>
            <w:r w:rsidR="003E32BD">
              <w:rPr>
                <w:sz w:val="16"/>
                <w:szCs w:val="16"/>
                <w:lang w:eastAsia="zh-CN"/>
              </w:rPr>
              <w:t>NN</w:t>
            </w:r>
          </w:p>
        </w:tc>
        <w:tc>
          <w:tcPr>
            <w:tcW w:w="656" w:type="dxa"/>
            <w:tcBorders>
              <w:top w:val="single" w:sz="4" w:space="0" w:color="auto"/>
              <w:left w:val="nil"/>
              <w:bottom w:val="nil"/>
              <w:right w:val="nil"/>
            </w:tcBorders>
            <w:vAlign w:val="center"/>
          </w:tcPr>
          <w:p w14:paraId="2F0C49A4" w14:textId="77777777" w:rsidR="00134ADD" w:rsidRPr="00F97CD3" w:rsidRDefault="00134ADD" w:rsidP="007F6598">
            <w:pPr>
              <w:jc w:val="center"/>
              <w:rPr>
                <w:sz w:val="16"/>
                <w:szCs w:val="16"/>
                <w:lang w:eastAsia="zh-CN"/>
              </w:rPr>
            </w:pPr>
            <w:r>
              <w:rPr>
                <w:rFonts w:hint="eastAsia"/>
                <w:sz w:val="16"/>
                <w:szCs w:val="16"/>
                <w:lang w:eastAsia="zh-CN"/>
              </w:rPr>
              <w:t>56.8</w:t>
            </w:r>
          </w:p>
        </w:tc>
        <w:tc>
          <w:tcPr>
            <w:tcW w:w="656" w:type="dxa"/>
            <w:tcBorders>
              <w:top w:val="single" w:sz="4" w:space="0" w:color="auto"/>
              <w:left w:val="nil"/>
              <w:bottom w:val="nil"/>
              <w:right w:val="nil"/>
            </w:tcBorders>
            <w:vAlign w:val="center"/>
          </w:tcPr>
          <w:p w14:paraId="0571E8C1" w14:textId="77777777" w:rsidR="00134ADD" w:rsidRPr="00F97CD3" w:rsidRDefault="00134ADD" w:rsidP="007F6598">
            <w:pPr>
              <w:jc w:val="center"/>
              <w:rPr>
                <w:sz w:val="16"/>
                <w:szCs w:val="16"/>
                <w:lang w:eastAsia="zh-CN"/>
              </w:rPr>
            </w:pPr>
            <w:r>
              <w:rPr>
                <w:rFonts w:hint="eastAsia"/>
                <w:sz w:val="16"/>
                <w:szCs w:val="16"/>
                <w:lang w:eastAsia="zh-CN"/>
              </w:rPr>
              <w:t>69.7</w:t>
            </w:r>
          </w:p>
        </w:tc>
        <w:tc>
          <w:tcPr>
            <w:tcW w:w="656" w:type="dxa"/>
            <w:tcBorders>
              <w:top w:val="single" w:sz="4" w:space="0" w:color="auto"/>
              <w:left w:val="nil"/>
              <w:bottom w:val="nil"/>
              <w:right w:val="nil"/>
            </w:tcBorders>
            <w:vAlign w:val="center"/>
          </w:tcPr>
          <w:p w14:paraId="7DFAF539" w14:textId="77777777" w:rsidR="00134ADD" w:rsidRPr="00F97CD3" w:rsidRDefault="00134ADD" w:rsidP="007F6598">
            <w:pPr>
              <w:jc w:val="center"/>
              <w:rPr>
                <w:sz w:val="16"/>
                <w:szCs w:val="16"/>
                <w:lang w:eastAsia="zh-CN"/>
              </w:rPr>
            </w:pPr>
            <w:r>
              <w:rPr>
                <w:rFonts w:hint="eastAsia"/>
                <w:sz w:val="16"/>
                <w:szCs w:val="16"/>
                <w:lang w:eastAsia="zh-CN"/>
              </w:rPr>
              <w:t>62.4</w:t>
            </w:r>
          </w:p>
        </w:tc>
        <w:tc>
          <w:tcPr>
            <w:tcW w:w="736" w:type="dxa"/>
            <w:tcBorders>
              <w:top w:val="single" w:sz="4" w:space="0" w:color="auto"/>
              <w:left w:val="nil"/>
              <w:bottom w:val="nil"/>
              <w:right w:val="nil"/>
            </w:tcBorders>
            <w:vAlign w:val="center"/>
          </w:tcPr>
          <w:p w14:paraId="1F9E85FE" w14:textId="77777777" w:rsidR="00134ADD" w:rsidRPr="00F97CD3" w:rsidRDefault="00134ADD" w:rsidP="007F6598">
            <w:pPr>
              <w:jc w:val="center"/>
              <w:rPr>
                <w:sz w:val="16"/>
                <w:szCs w:val="16"/>
                <w:lang w:eastAsia="zh-CN"/>
              </w:rPr>
            </w:pPr>
            <w:r>
              <w:rPr>
                <w:rFonts w:hint="eastAsia"/>
                <w:sz w:val="16"/>
                <w:szCs w:val="16"/>
                <w:lang w:eastAsia="zh-CN"/>
              </w:rPr>
              <w:t>263.9</w:t>
            </w:r>
          </w:p>
        </w:tc>
      </w:tr>
      <w:tr w:rsidR="00134ADD" w:rsidRPr="00F97CD3" w14:paraId="7ACB1189" w14:textId="77777777" w:rsidTr="00936963">
        <w:trPr>
          <w:trHeight w:val="126"/>
          <w:jc w:val="center"/>
        </w:trPr>
        <w:tc>
          <w:tcPr>
            <w:tcW w:w="1434" w:type="dxa"/>
            <w:tcBorders>
              <w:top w:val="nil"/>
              <w:left w:val="nil"/>
              <w:bottom w:val="nil"/>
              <w:right w:val="nil"/>
            </w:tcBorders>
            <w:vAlign w:val="center"/>
          </w:tcPr>
          <w:p w14:paraId="1EB7BE75" w14:textId="3A18EEC6" w:rsidR="00134ADD" w:rsidRPr="00F97CD3" w:rsidRDefault="00134ADD" w:rsidP="008C0A6E">
            <w:pPr>
              <w:jc w:val="both"/>
              <w:rPr>
                <w:sz w:val="16"/>
                <w:szCs w:val="16"/>
                <w:lang w:eastAsia="zh-CN"/>
              </w:rPr>
            </w:pPr>
            <w:r w:rsidRPr="00F97CD3">
              <w:rPr>
                <w:sz w:val="16"/>
                <w:szCs w:val="16"/>
                <w:lang w:eastAsia="zh-CN"/>
              </w:rPr>
              <w:t xml:space="preserve">1-thread </w:t>
            </w:r>
            <w:r w:rsidR="00783AD2">
              <w:rPr>
                <w:sz w:val="16"/>
                <w:szCs w:val="16"/>
                <w:lang w:eastAsia="zh-CN"/>
              </w:rPr>
              <w:t>GP</w:t>
            </w:r>
            <w:r w:rsidR="003E32BD">
              <w:rPr>
                <w:sz w:val="16"/>
                <w:szCs w:val="16"/>
                <w:lang w:eastAsia="zh-CN"/>
              </w:rPr>
              <w:t>NN</w:t>
            </w:r>
          </w:p>
        </w:tc>
        <w:tc>
          <w:tcPr>
            <w:tcW w:w="656" w:type="dxa"/>
            <w:tcBorders>
              <w:top w:val="nil"/>
              <w:left w:val="nil"/>
              <w:bottom w:val="nil"/>
              <w:right w:val="nil"/>
            </w:tcBorders>
            <w:vAlign w:val="center"/>
          </w:tcPr>
          <w:p w14:paraId="0A123F23" w14:textId="77777777" w:rsidR="00134ADD" w:rsidRPr="00F97CD3" w:rsidRDefault="00134ADD" w:rsidP="007F6598">
            <w:pPr>
              <w:jc w:val="center"/>
              <w:rPr>
                <w:sz w:val="16"/>
                <w:szCs w:val="16"/>
                <w:lang w:eastAsia="zh-CN"/>
              </w:rPr>
            </w:pPr>
            <w:r>
              <w:rPr>
                <w:rFonts w:hint="eastAsia"/>
                <w:sz w:val="16"/>
                <w:szCs w:val="16"/>
                <w:lang w:eastAsia="zh-CN"/>
              </w:rPr>
              <w:t>176.7</w:t>
            </w:r>
          </w:p>
        </w:tc>
        <w:tc>
          <w:tcPr>
            <w:tcW w:w="656" w:type="dxa"/>
            <w:tcBorders>
              <w:top w:val="nil"/>
              <w:left w:val="nil"/>
              <w:bottom w:val="nil"/>
              <w:right w:val="nil"/>
            </w:tcBorders>
            <w:vAlign w:val="center"/>
          </w:tcPr>
          <w:p w14:paraId="790CD0C4" w14:textId="77777777" w:rsidR="00134ADD" w:rsidRPr="00F97CD3" w:rsidRDefault="00134ADD" w:rsidP="007F6598">
            <w:pPr>
              <w:jc w:val="center"/>
              <w:rPr>
                <w:sz w:val="16"/>
                <w:szCs w:val="16"/>
                <w:lang w:eastAsia="zh-CN"/>
              </w:rPr>
            </w:pPr>
            <w:r>
              <w:rPr>
                <w:rFonts w:hint="eastAsia"/>
                <w:sz w:val="16"/>
                <w:szCs w:val="16"/>
                <w:lang w:eastAsia="zh-CN"/>
              </w:rPr>
              <w:t>192.3</w:t>
            </w:r>
          </w:p>
        </w:tc>
        <w:tc>
          <w:tcPr>
            <w:tcW w:w="656" w:type="dxa"/>
            <w:tcBorders>
              <w:top w:val="nil"/>
              <w:left w:val="nil"/>
              <w:bottom w:val="nil"/>
              <w:right w:val="nil"/>
            </w:tcBorders>
            <w:vAlign w:val="center"/>
          </w:tcPr>
          <w:p w14:paraId="7BB1F219" w14:textId="77777777" w:rsidR="00134ADD" w:rsidRPr="00F97CD3" w:rsidRDefault="00134ADD" w:rsidP="007F6598">
            <w:pPr>
              <w:jc w:val="center"/>
              <w:rPr>
                <w:sz w:val="16"/>
                <w:szCs w:val="16"/>
                <w:lang w:eastAsia="zh-CN"/>
              </w:rPr>
            </w:pPr>
            <w:r>
              <w:rPr>
                <w:rFonts w:hint="eastAsia"/>
                <w:sz w:val="16"/>
                <w:szCs w:val="16"/>
                <w:lang w:eastAsia="zh-CN"/>
              </w:rPr>
              <w:t>167.9</w:t>
            </w:r>
          </w:p>
        </w:tc>
        <w:tc>
          <w:tcPr>
            <w:tcW w:w="736" w:type="dxa"/>
            <w:tcBorders>
              <w:top w:val="nil"/>
              <w:left w:val="nil"/>
              <w:bottom w:val="nil"/>
              <w:right w:val="nil"/>
            </w:tcBorders>
            <w:vAlign w:val="center"/>
          </w:tcPr>
          <w:p w14:paraId="74A1B5DF" w14:textId="77777777" w:rsidR="00134ADD" w:rsidRPr="00F97CD3" w:rsidRDefault="00134ADD" w:rsidP="007F6598">
            <w:pPr>
              <w:jc w:val="center"/>
              <w:rPr>
                <w:sz w:val="16"/>
                <w:szCs w:val="16"/>
                <w:lang w:eastAsia="zh-CN"/>
              </w:rPr>
            </w:pPr>
            <w:r>
              <w:rPr>
                <w:rFonts w:hint="eastAsia"/>
                <w:sz w:val="16"/>
                <w:szCs w:val="16"/>
                <w:lang w:eastAsia="zh-CN"/>
              </w:rPr>
              <w:t>337.7</w:t>
            </w:r>
          </w:p>
        </w:tc>
      </w:tr>
      <w:tr w:rsidR="00134ADD" w:rsidRPr="00F97CD3" w14:paraId="3055ECE8" w14:textId="77777777" w:rsidTr="00936963">
        <w:trPr>
          <w:trHeight w:val="126"/>
          <w:jc w:val="center"/>
        </w:trPr>
        <w:tc>
          <w:tcPr>
            <w:tcW w:w="1434" w:type="dxa"/>
            <w:tcBorders>
              <w:top w:val="nil"/>
              <w:left w:val="nil"/>
              <w:bottom w:val="double" w:sz="6" w:space="0" w:color="auto"/>
              <w:right w:val="nil"/>
            </w:tcBorders>
            <w:vAlign w:val="center"/>
          </w:tcPr>
          <w:p w14:paraId="5B6CB9C4" w14:textId="77777777" w:rsidR="00134ADD" w:rsidRPr="00F97CD3" w:rsidRDefault="00134ADD" w:rsidP="007F6598">
            <w:pPr>
              <w:jc w:val="both"/>
              <w:rPr>
                <w:sz w:val="16"/>
                <w:szCs w:val="16"/>
                <w:lang w:eastAsia="zh-CN"/>
              </w:rPr>
            </w:pPr>
            <w:r w:rsidRPr="00F97CD3">
              <w:rPr>
                <w:sz w:val="16"/>
                <w:szCs w:val="16"/>
                <w:lang w:eastAsia="zh-CN"/>
              </w:rPr>
              <w:t>1-thread Matlab</w:t>
            </w:r>
          </w:p>
        </w:tc>
        <w:tc>
          <w:tcPr>
            <w:tcW w:w="656" w:type="dxa"/>
            <w:tcBorders>
              <w:top w:val="nil"/>
              <w:left w:val="nil"/>
              <w:bottom w:val="double" w:sz="6" w:space="0" w:color="auto"/>
              <w:right w:val="nil"/>
            </w:tcBorders>
            <w:vAlign w:val="center"/>
          </w:tcPr>
          <w:p w14:paraId="751F7DED" w14:textId="77777777" w:rsidR="00134ADD" w:rsidRPr="00F97CD3" w:rsidRDefault="00134ADD" w:rsidP="007F6598">
            <w:pPr>
              <w:jc w:val="center"/>
              <w:rPr>
                <w:sz w:val="16"/>
                <w:szCs w:val="16"/>
                <w:lang w:eastAsia="zh-CN"/>
              </w:rPr>
            </w:pPr>
            <w:r>
              <w:rPr>
                <w:rFonts w:hint="eastAsia"/>
                <w:sz w:val="16"/>
                <w:szCs w:val="16"/>
                <w:lang w:eastAsia="zh-CN"/>
              </w:rPr>
              <w:t>649.1</w:t>
            </w:r>
          </w:p>
        </w:tc>
        <w:tc>
          <w:tcPr>
            <w:tcW w:w="656" w:type="dxa"/>
            <w:tcBorders>
              <w:top w:val="nil"/>
              <w:left w:val="nil"/>
              <w:bottom w:val="double" w:sz="6" w:space="0" w:color="auto"/>
              <w:right w:val="nil"/>
            </w:tcBorders>
            <w:vAlign w:val="center"/>
          </w:tcPr>
          <w:p w14:paraId="542ED240" w14:textId="77777777" w:rsidR="00134ADD" w:rsidRPr="00F97CD3" w:rsidRDefault="00134ADD" w:rsidP="007F6598">
            <w:pPr>
              <w:jc w:val="center"/>
              <w:rPr>
                <w:sz w:val="16"/>
                <w:szCs w:val="16"/>
                <w:lang w:eastAsia="zh-CN"/>
              </w:rPr>
            </w:pPr>
            <w:r>
              <w:rPr>
                <w:rFonts w:hint="eastAsia"/>
                <w:sz w:val="16"/>
                <w:szCs w:val="16"/>
                <w:lang w:eastAsia="zh-CN"/>
              </w:rPr>
              <w:t>678.1</w:t>
            </w:r>
          </w:p>
        </w:tc>
        <w:tc>
          <w:tcPr>
            <w:tcW w:w="656" w:type="dxa"/>
            <w:tcBorders>
              <w:top w:val="nil"/>
              <w:left w:val="nil"/>
              <w:bottom w:val="double" w:sz="6" w:space="0" w:color="auto"/>
              <w:right w:val="nil"/>
            </w:tcBorders>
            <w:vAlign w:val="center"/>
          </w:tcPr>
          <w:p w14:paraId="2344C355" w14:textId="77777777" w:rsidR="00134ADD" w:rsidRPr="00F97CD3" w:rsidRDefault="00134ADD" w:rsidP="007F6598">
            <w:pPr>
              <w:jc w:val="center"/>
              <w:rPr>
                <w:sz w:val="16"/>
                <w:szCs w:val="16"/>
                <w:lang w:eastAsia="zh-CN"/>
              </w:rPr>
            </w:pPr>
            <w:r>
              <w:rPr>
                <w:sz w:val="16"/>
                <w:szCs w:val="16"/>
                <w:lang w:eastAsia="zh-CN"/>
              </w:rPr>
              <w:t>-</w:t>
            </w:r>
          </w:p>
        </w:tc>
        <w:tc>
          <w:tcPr>
            <w:tcW w:w="736" w:type="dxa"/>
            <w:tcBorders>
              <w:top w:val="nil"/>
              <w:left w:val="nil"/>
              <w:bottom w:val="double" w:sz="6" w:space="0" w:color="auto"/>
              <w:right w:val="nil"/>
            </w:tcBorders>
            <w:vAlign w:val="center"/>
          </w:tcPr>
          <w:p w14:paraId="200664CE" w14:textId="77777777" w:rsidR="00134ADD" w:rsidRPr="00F97CD3" w:rsidRDefault="00134ADD" w:rsidP="007F6598">
            <w:pPr>
              <w:jc w:val="center"/>
              <w:rPr>
                <w:sz w:val="16"/>
                <w:szCs w:val="16"/>
                <w:lang w:eastAsia="zh-CN"/>
              </w:rPr>
            </w:pPr>
            <w:r>
              <w:rPr>
                <w:rFonts w:hint="eastAsia"/>
                <w:sz w:val="16"/>
                <w:szCs w:val="16"/>
                <w:lang w:eastAsia="zh-CN"/>
              </w:rPr>
              <w:t>1264.0</w:t>
            </w:r>
          </w:p>
        </w:tc>
      </w:tr>
    </w:tbl>
    <w:p w14:paraId="0233D812" w14:textId="69D6BF05" w:rsidR="00134ADD" w:rsidRPr="00F97CD3" w:rsidRDefault="004A6079" w:rsidP="008416A3">
      <w:pPr>
        <w:pStyle w:val="IEEEPlainText"/>
        <w:spacing w:before="160"/>
        <w:rPr>
          <w:lang w:eastAsia="zh-CN"/>
        </w:rPr>
      </w:pPr>
      <w:r>
        <w:rPr>
          <w:lang w:eastAsia="zh-CN"/>
        </w:rPr>
        <w:t xml:space="preserve">It is no surprise that the 8-thread implementations of BP, QP and RP neural learning algorithms are much more computationally efficient than their respective 1-thread implementations.  It is noted that the LM algorithm is more time consuming than the other three neural learning algorithms.  This is because LM </w:t>
      </w:r>
      <w:r w:rsidR="00936963">
        <w:rPr>
          <w:lang w:eastAsia="zh-CN"/>
        </w:rPr>
        <w:t xml:space="preserve">algorithm </w:t>
      </w:r>
      <w:r>
        <w:rPr>
          <w:lang w:eastAsia="zh-CN"/>
        </w:rPr>
        <w:t xml:space="preserve">needs to calculate </w:t>
      </w:r>
      <w:r w:rsidRPr="00F97CD3">
        <w:rPr>
          <w:rFonts w:hint="eastAsia"/>
          <w:lang w:eastAsia="zh-CN"/>
        </w:rPr>
        <w:t xml:space="preserve">Hessian matrix inversion frequently during each iteration </w:t>
      </w:r>
      <w:r w:rsidR="00134ADD" w:rsidRPr="00F97CD3">
        <w:rPr>
          <w:rFonts w:hint="eastAsia"/>
          <w:lang w:eastAsia="zh-CN"/>
        </w:rPr>
        <w:t xml:space="preserve">[10].  </w:t>
      </w:r>
      <w:r w:rsidR="0050795F">
        <w:rPr>
          <w:lang w:eastAsia="zh-CN"/>
        </w:rPr>
        <w:t xml:space="preserve">Even the 8-thread implementation of LM </w:t>
      </w:r>
      <w:r w:rsidR="00936963">
        <w:rPr>
          <w:lang w:eastAsia="zh-CN"/>
        </w:rPr>
        <w:t xml:space="preserve">algorithm </w:t>
      </w:r>
      <w:r w:rsidR="0050795F">
        <w:rPr>
          <w:lang w:eastAsia="zh-CN"/>
        </w:rPr>
        <w:t>does not reduce execution time much, which is due to the added time cost</w:t>
      </w:r>
      <w:r w:rsidR="0050795F">
        <w:rPr>
          <w:rFonts w:hint="eastAsia"/>
          <w:lang w:eastAsia="zh-CN"/>
        </w:rPr>
        <w:t xml:space="preserve"> </w:t>
      </w:r>
      <w:r w:rsidR="0050795F">
        <w:rPr>
          <w:lang w:eastAsia="zh-CN"/>
        </w:rPr>
        <w:t>for</w:t>
      </w:r>
      <w:r w:rsidR="0050795F">
        <w:rPr>
          <w:rFonts w:hint="eastAsia"/>
          <w:lang w:eastAsia="zh-CN"/>
        </w:rPr>
        <w:t xml:space="preserve"> communication among threads</w:t>
      </w:r>
      <w:r w:rsidR="0050795F">
        <w:rPr>
          <w:lang w:eastAsia="zh-CN"/>
        </w:rPr>
        <w:t>.  In the 1-thread implementation, the algorithms implemented in GPNN are much more efficient than their respective functions provided by Matlab, the speed up for the GPNN implemented BP is 3.6, the GPNN implemented QP is 3.5 times, and the GPNN LM is 3.7.</w:t>
      </w:r>
    </w:p>
    <w:p w14:paraId="335E971E" w14:textId="60038540" w:rsidR="00134ADD" w:rsidRPr="00F97CD3" w:rsidRDefault="005B7FC8" w:rsidP="003902C6">
      <w:pPr>
        <w:pStyle w:val="Heading2"/>
        <w:numPr>
          <w:ilvl w:val="0"/>
          <w:numId w:val="0"/>
        </w:numPr>
        <w:rPr>
          <w:lang w:eastAsia="zh-CN"/>
        </w:rPr>
      </w:pPr>
      <w:r>
        <w:rPr>
          <w:lang w:eastAsia="zh-CN"/>
        </w:rPr>
        <w:t>Algorithm</w:t>
      </w:r>
      <w:r w:rsidR="00C200CB">
        <w:rPr>
          <w:lang w:eastAsia="zh-CN"/>
        </w:rPr>
        <w:t xml:space="preserve"> </w:t>
      </w:r>
      <w:r w:rsidR="00134ADD" w:rsidRPr="00F97CD3">
        <w:rPr>
          <w:lang w:eastAsia="zh-CN"/>
        </w:rPr>
        <w:t>Efficiency</w:t>
      </w:r>
      <w:r w:rsidR="00C200CB">
        <w:rPr>
          <w:lang w:eastAsia="zh-CN"/>
        </w:rPr>
        <w:t xml:space="preserve"> based on Dynamic Stopping Criteria</w:t>
      </w:r>
    </w:p>
    <w:p w14:paraId="2190B2CA" w14:textId="1526A8E3" w:rsidR="005E7736" w:rsidRDefault="00F00F68" w:rsidP="0044049B">
      <w:pPr>
        <w:pStyle w:val="IEEEPlainText"/>
        <w:rPr>
          <w:lang w:eastAsia="zh-CN"/>
        </w:rPr>
      </w:pPr>
      <w:r w:rsidRPr="00F97CD3">
        <w:rPr>
          <w:rFonts w:hint="eastAsia"/>
          <w:lang w:eastAsia="zh-CN"/>
        </w:rPr>
        <w:t xml:space="preserve">In </w:t>
      </w:r>
      <w:r>
        <w:rPr>
          <w:lang w:eastAsia="zh-CN"/>
        </w:rPr>
        <w:t>many practices</w:t>
      </w:r>
      <w:r w:rsidRPr="00F97CD3">
        <w:rPr>
          <w:rFonts w:hint="eastAsia"/>
          <w:lang w:eastAsia="zh-CN"/>
        </w:rPr>
        <w:t xml:space="preserve">, </w:t>
      </w:r>
      <w:r>
        <w:rPr>
          <w:lang w:eastAsia="zh-CN"/>
        </w:rPr>
        <w:t>neural network</w:t>
      </w:r>
      <w:r w:rsidRPr="00F97CD3">
        <w:rPr>
          <w:rFonts w:hint="eastAsia"/>
          <w:lang w:eastAsia="zh-CN"/>
        </w:rPr>
        <w:t xml:space="preserve"> training could be terminated </w:t>
      </w:r>
      <w:r>
        <w:rPr>
          <w:lang w:eastAsia="zh-CN"/>
        </w:rPr>
        <w:t>based on a number of dynamic</w:t>
      </w:r>
      <w:r w:rsidRPr="00F97CD3">
        <w:rPr>
          <w:rFonts w:hint="eastAsia"/>
          <w:lang w:eastAsia="zh-CN"/>
        </w:rPr>
        <w:t xml:space="preserve"> criteria, for example, gradient approximates to 0, gradient </w:t>
      </w:r>
      <w:r>
        <w:rPr>
          <w:lang w:eastAsia="zh-CN"/>
        </w:rPr>
        <w:t>stops</w:t>
      </w:r>
      <w:r w:rsidRPr="00F97CD3">
        <w:rPr>
          <w:rFonts w:hint="eastAsia"/>
          <w:lang w:eastAsia="zh-CN"/>
        </w:rPr>
        <w:t xml:space="preserve"> decrease</w:t>
      </w:r>
      <w:r>
        <w:rPr>
          <w:lang w:eastAsia="zh-CN"/>
        </w:rPr>
        <w:t>, and etc.</w:t>
      </w:r>
      <w:r w:rsidRPr="00F97CD3">
        <w:rPr>
          <w:rFonts w:hint="eastAsia"/>
          <w:lang w:eastAsia="zh-CN"/>
        </w:rPr>
        <w:t xml:space="preserve">  </w:t>
      </w:r>
      <w:r>
        <w:rPr>
          <w:lang w:eastAsia="zh-CN"/>
        </w:rPr>
        <w:t>In this experiment, we train the GPNN implemented BP, QP, RP and LM learning algorithms using the following stopping criteria: when t</w:t>
      </w:r>
      <w:r w:rsidRPr="00F97CD3">
        <w:rPr>
          <w:rFonts w:hint="eastAsia"/>
          <w:lang w:eastAsia="zh-CN"/>
        </w:rPr>
        <w:t xml:space="preserve">he mean </w:t>
      </w:r>
      <w:r>
        <w:rPr>
          <w:lang w:eastAsia="zh-CN"/>
        </w:rPr>
        <w:t>error</w:t>
      </w:r>
      <w:r w:rsidRPr="00F97CD3">
        <w:rPr>
          <w:rFonts w:hint="eastAsia"/>
          <w:lang w:eastAsia="zh-CN"/>
        </w:rPr>
        <w:t xml:space="preserve"> is less than</w:t>
      </w:r>
      <w:r w:rsidR="005E7736" w:rsidRPr="00F97CD3">
        <w:rPr>
          <w:rFonts w:hint="eastAsia"/>
          <w:lang w:eastAsia="zh-CN"/>
        </w:rPr>
        <w:t xml:space="preserve"> 10</w:t>
      </w:r>
      <w:r w:rsidR="005E7736" w:rsidRPr="00F97CD3">
        <w:rPr>
          <w:rFonts w:hint="eastAsia"/>
          <w:vertAlign w:val="superscript"/>
          <w:lang w:eastAsia="zh-CN"/>
        </w:rPr>
        <w:t>-9</w:t>
      </w:r>
      <w:r w:rsidR="005E7736" w:rsidRPr="00F97CD3">
        <w:rPr>
          <w:rFonts w:hint="eastAsia"/>
          <w:lang w:eastAsia="zh-CN"/>
        </w:rPr>
        <w:t xml:space="preserve"> </w:t>
      </w:r>
      <w:r w:rsidR="00096546" w:rsidRPr="00F97CD3">
        <w:rPr>
          <w:rFonts w:hint="eastAsia"/>
          <w:lang w:eastAsia="zh-CN"/>
        </w:rPr>
        <w:t xml:space="preserve">or </w:t>
      </w:r>
      <w:r w:rsidR="00096546">
        <w:rPr>
          <w:lang w:eastAsia="zh-CN"/>
        </w:rPr>
        <w:t xml:space="preserve">error has </w:t>
      </w:r>
      <w:r w:rsidR="00096546" w:rsidRPr="00F97CD3">
        <w:rPr>
          <w:rFonts w:hint="eastAsia"/>
          <w:lang w:eastAsia="zh-CN"/>
        </w:rPr>
        <w:t>not chang</w:t>
      </w:r>
      <w:r w:rsidR="00096546">
        <w:rPr>
          <w:lang w:eastAsia="zh-CN"/>
        </w:rPr>
        <w:t>ed</w:t>
      </w:r>
      <w:r w:rsidR="00096546" w:rsidRPr="00F97CD3">
        <w:rPr>
          <w:rFonts w:hint="eastAsia"/>
          <w:lang w:eastAsia="zh-CN"/>
        </w:rPr>
        <w:t xml:space="preserve"> for 6 epochs </w:t>
      </w:r>
      <w:r w:rsidR="005E7736" w:rsidRPr="00F97CD3">
        <w:rPr>
          <w:rFonts w:hint="eastAsia"/>
          <w:lang w:eastAsia="zh-CN"/>
        </w:rPr>
        <w:t xml:space="preserve">[11].  </w:t>
      </w:r>
      <w:r w:rsidR="0081651A">
        <w:rPr>
          <w:lang w:eastAsia="zh-CN"/>
        </w:rPr>
        <w:t xml:space="preserve">The configuration of the four neural networks are shown in </w:t>
      </w:r>
      <w:r w:rsidR="005E7736">
        <w:rPr>
          <w:lang w:eastAsia="zh-CN"/>
        </w:rPr>
        <w:t>TABLE III.</w:t>
      </w:r>
      <w:r w:rsidR="006E07FF">
        <w:rPr>
          <w:lang w:eastAsia="zh-CN"/>
        </w:rPr>
        <w:t xml:space="preserve">  Each experiment is repeated </w:t>
      </w:r>
      <w:r w:rsidR="006E07FF" w:rsidRPr="00F97CD3">
        <w:rPr>
          <w:rFonts w:hint="eastAsia"/>
          <w:lang w:eastAsia="zh-CN"/>
        </w:rPr>
        <w:t xml:space="preserve">10 </w:t>
      </w:r>
      <w:r w:rsidR="006E07FF">
        <w:rPr>
          <w:lang w:eastAsia="zh-CN"/>
        </w:rPr>
        <w:t>times</w:t>
      </w:r>
      <w:r w:rsidR="006E07FF" w:rsidRPr="00F97CD3">
        <w:rPr>
          <w:rFonts w:hint="eastAsia"/>
          <w:lang w:eastAsia="zh-CN"/>
        </w:rPr>
        <w:t xml:space="preserve"> and the average </w:t>
      </w:r>
      <w:r w:rsidR="006E07FF">
        <w:rPr>
          <w:lang w:eastAsia="zh-CN"/>
        </w:rPr>
        <w:t xml:space="preserve">CPU times </w:t>
      </w:r>
      <w:r w:rsidR="006E07FF" w:rsidRPr="00F97CD3">
        <w:rPr>
          <w:rFonts w:hint="eastAsia"/>
          <w:lang w:eastAsia="zh-CN"/>
        </w:rPr>
        <w:t>are presented</w:t>
      </w:r>
      <w:r w:rsidR="006E07FF">
        <w:rPr>
          <w:rFonts w:hint="eastAsia"/>
          <w:lang w:eastAsia="zh-CN"/>
        </w:rPr>
        <w:t xml:space="preserve"> </w:t>
      </w:r>
      <w:r w:rsidR="006E07FF">
        <w:rPr>
          <w:lang w:eastAsia="zh-CN"/>
        </w:rPr>
        <w:t>in TABLE IV.</w:t>
      </w:r>
    </w:p>
    <w:p w14:paraId="1F45FC05" w14:textId="77777777" w:rsidR="007D0079" w:rsidRPr="00F97CD3" w:rsidRDefault="007D0079" w:rsidP="007D0079">
      <w:pPr>
        <w:pStyle w:val="IEEETableCaption"/>
      </w:pPr>
      <w:r w:rsidRPr="00F97CD3">
        <w:t xml:space="preserve">TABLE </w:t>
      </w:r>
      <w:r>
        <w:t>I</w:t>
      </w:r>
      <w:fldSimple w:instr=" SEQ TABLE \* ROMAN ">
        <w:r>
          <w:rPr>
            <w:noProof/>
          </w:rPr>
          <w:t>V</w:t>
        </w:r>
      </w:fldSimple>
      <w:r w:rsidRPr="00F97CD3">
        <w:br/>
        <w:t>Neural Network Configuration</w:t>
      </w:r>
      <w:r w:rsidRPr="00F97CD3">
        <w:br/>
      </w:r>
      <w:r>
        <w:t>used in</w:t>
      </w:r>
      <w:r w:rsidRPr="00F97CD3">
        <w:t xml:space="preserve"> </w:t>
      </w:r>
      <w:r w:rsidRPr="00F97CD3">
        <w:rPr>
          <w:rFonts w:hint="eastAsia"/>
          <w:lang w:eastAsia="zh-CN"/>
        </w:rPr>
        <w:t>Algorithm</w:t>
      </w:r>
      <w:r w:rsidRPr="00F97CD3">
        <w:t xml:space="preserve"> Efficiency</w:t>
      </w:r>
      <w:r>
        <w:t xml:space="preserve"> analysis</w:t>
      </w:r>
      <w:r w:rsidRPr="00F97CD3">
        <w:t xml:space="preserve"> Experiment</w:t>
      </w:r>
      <w:r>
        <w:t>s</w:t>
      </w:r>
    </w:p>
    <w:tbl>
      <w:tblPr>
        <w:tblW w:w="3627" w:type="dxa"/>
        <w:jc w:val="center"/>
        <w:tblBorders>
          <w:top w:val="single" w:sz="12" w:space="0" w:color="808080"/>
          <w:bottom w:val="single" w:sz="12" w:space="0" w:color="808080"/>
        </w:tblBorders>
        <w:tblLayout w:type="fixed"/>
        <w:tblLook w:val="0000" w:firstRow="0" w:lastRow="0" w:firstColumn="0" w:lastColumn="0" w:noHBand="0" w:noVBand="0"/>
      </w:tblPr>
      <w:tblGrid>
        <w:gridCol w:w="1523"/>
        <w:gridCol w:w="496"/>
        <w:gridCol w:w="576"/>
        <w:gridCol w:w="496"/>
        <w:gridCol w:w="536"/>
      </w:tblGrid>
      <w:tr w:rsidR="007D0079" w:rsidRPr="00F97CD3" w14:paraId="730D54E0" w14:textId="77777777" w:rsidTr="00840F4A">
        <w:trPr>
          <w:trHeight w:val="72"/>
          <w:jc w:val="center"/>
        </w:trPr>
        <w:tc>
          <w:tcPr>
            <w:tcW w:w="1523" w:type="dxa"/>
            <w:tcBorders>
              <w:top w:val="double" w:sz="6" w:space="0" w:color="auto"/>
              <w:left w:val="nil"/>
              <w:bottom w:val="single" w:sz="6" w:space="0" w:color="auto"/>
              <w:right w:val="nil"/>
            </w:tcBorders>
            <w:vAlign w:val="center"/>
          </w:tcPr>
          <w:p w14:paraId="5AE2195E" w14:textId="77777777" w:rsidR="007D0079" w:rsidRPr="00F97CD3" w:rsidRDefault="007D0079" w:rsidP="00840F4A">
            <w:pPr>
              <w:rPr>
                <w:sz w:val="16"/>
                <w:szCs w:val="16"/>
                <w:lang w:eastAsia="zh-CN"/>
              </w:rPr>
            </w:pPr>
          </w:p>
        </w:tc>
        <w:tc>
          <w:tcPr>
            <w:tcW w:w="496" w:type="dxa"/>
            <w:tcBorders>
              <w:top w:val="double" w:sz="6" w:space="0" w:color="auto"/>
              <w:left w:val="nil"/>
              <w:bottom w:val="single" w:sz="6" w:space="0" w:color="auto"/>
              <w:right w:val="nil"/>
            </w:tcBorders>
            <w:vAlign w:val="center"/>
          </w:tcPr>
          <w:p w14:paraId="2EF404EA" w14:textId="77777777" w:rsidR="007D0079" w:rsidRPr="00F97CD3" w:rsidRDefault="007D0079" w:rsidP="00840F4A">
            <w:pPr>
              <w:pStyle w:val="TableTitle"/>
              <w:rPr>
                <w:smallCaps w:val="0"/>
                <w:lang w:eastAsia="zh-CN"/>
              </w:rPr>
            </w:pPr>
            <w:r w:rsidRPr="00F97CD3">
              <w:rPr>
                <w:rFonts w:hint="eastAsia"/>
                <w:smallCaps w:val="0"/>
                <w:lang w:eastAsia="zh-CN"/>
              </w:rPr>
              <w:t>BP</w:t>
            </w:r>
          </w:p>
        </w:tc>
        <w:tc>
          <w:tcPr>
            <w:tcW w:w="576" w:type="dxa"/>
            <w:tcBorders>
              <w:top w:val="double" w:sz="6" w:space="0" w:color="auto"/>
              <w:left w:val="nil"/>
              <w:bottom w:val="single" w:sz="6" w:space="0" w:color="auto"/>
              <w:right w:val="nil"/>
            </w:tcBorders>
          </w:tcPr>
          <w:p w14:paraId="626D4FB6" w14:textId="77777777" w:rsidR="007D0079" w:rsidRPr="00F97CD3" w:rsidRDefault="007D0079" w:rsidP="00840F4A">
            <w:pPr>
              <w:pStyle w:val="TableTitle"/>
              <w:rPr>
                <w:smallCaps w:val="0"/>
                <w:lang w:eastAsia="zh-CN"/>
              </w:rPr>
            </w:pPr>
            <w:r w:rsidRPr="00F97CD3">
              <w:rPr>
                <w:rFonts w:hint="eastAsia"/>
                <w:smallCaps w:val="0"/>
                <w:lang w:eastAsia="zh-CN"/>
              </w:rPr>
              <w:t>QP</w:t>
            </w:r>
          </w:p>
        </w:tc>
        <w:tc>
          <w:tcPr>
            <w:tcW w:w="496" w:type="dxa"/>
            <w:tcBorders>
              <w:top w:val="double" w:sz="6" w:space="0" w:color="auto"/>
              <w:left w:val="nil"/>
              <w:bottom w:val="single" w:sz="6" w:space="0" w:color="auto"/>
              <w:right w:val="nil"/>
            </w:tcBorders>
          </w:tcPr>
          <w:p w14:paraId="1697D6A1" w14:textId="77777777" w:rsidR="007D0079" w:rsidRPr="00F97CD3" w:rsidRDefault="007D0079" w:rsidP="00840F4A">
            <w:pPr>
              <w:pStyle w:val="TableTitle"/>
              <w:rPr>
                <w:smallCaps w:val="0"/>
                <w:lang w:eastAsia="zh-CN"/>
              </w:rPr>
            </w:pPr>
            <w:r w:rsidRPr="00F97CD3">
              <w:rPr>
                <w:rFonts w:hint="eastAsia"/>
                <w:smallCaps w:val="0"/>
                <w:lang w:eastAsia="zh-CN"/>
              </w:rPr>
              <w:t>RP</w:t>
            </w:r>
          </w:p>
        </w:tc>
        <w:tc>
          <w:tcPr>
            <w:tcW w:w="536" w:type="dxa"/>
            <w:tcBorders>
              <w:top w:val="double" w:sz="6" w:space="0" w:color="auto"/>
              <w:left w:val="nil"/>
              <w:bottom w:val="single" w:sz="6" w:space="0" w:color="auto"/>
              <w:right w:val="nil"/>
            </w:tcBorders>
          </w:tcPr>
          <w:p w14:paraId="5A11AC56" w14:textId="77777777" w:rsidR="007D0079" w:rsidRPr="00F97CD3" w:rsidRDefault="007D0079" w:rsidP="00840F4A">
            <w:pPr>
              <w:pStyle w:val="TableTitle"/>
              <w:rPr>
                <w:smallCaps w:val="0"/>
                <w:lang w:eastAsia="zh-CN"/>
              </w:rPr>
            </w:pPr>
            <w:r w:rsidRPr="00F97CD3">
              <w:rPr>
                <w:rFonts w:hint="eastAsia"/>
                <w:smallCaps w:val="0"/>
                <w:lang w:eastAsia="zh-CN"/>
              </w:rPr>
              <w:t>LM</w:t>
            </w:r>
          </w:p>
        </w:tc>
      </w:tr>
      <w:tr w:rsidR="007D0079" w:rsidRPr="00F97CD3" w14:paraId="701AFBF7" w14:textId="77777777" w:rsidTr="00840F4A">
        <w:trPr>
          <w:jc w:val="center"/>
        </w:trPr>
        <w:tc>
          <w:tcPr>
            <w:tcW w:w="1523" w:type="dxa"/>
            <w:tcBorders>
              <w:top w:val="nil"/>
              <w:left w:val="nil"/>
              <w:bottom w:val="nil"/>
              <w:right w:val="nil"/>
            </w:tcBorders>
          </w:tcPr>
          <w:p w14:paraId="617E1C52" w14:textId="77777777" w:rsidR="007D0079" w:rsidRPr="00F97CD3" w:rsidRDefault="007D0079" w:rsidP="00840F4A">
            <w:pPr>
              <w:rPr>
                <w:sz w:val="16"/>
                <w:szCs w:val="16"/>
                <w:lang w:eastAsia="zh-CN"/>
              </w:rPr>
            </w:pPr>
            <w:r>
              <w:rPr>
                <w:sz w:val="16"/>
                <w:szCs w:val="16"/>
                <w:lang w:eastAsia="zh-CN"/>
              </w:rPr>
              <w:t>thread number</w:t>
            </w:r>
          </w:p>
        </w:tc>
        <w:tc>
          <w:tcPr>
            <w:tcW w:w="496" w:type="dxa"/>
            <w:tcBorders>
              <w:top w:val="nil"/>
              <w:left w:val="nil"/>
              <w:bottom w:val="nil"/>
              <w:right w:val="nil"/>
            </w:tcBorders>
          </w:tcPr>
          <w:p w14:paraId="3E1154E0" w14:textId="77777777" w:rsidR="007D0079" w:rsidRPr="00F97CD3" w:rsidRDefault="007D0079" w:rsidP="00840F4A">
            <w:pPr>
              <w:rPr>
                <w:sz w:val="16"/>
                <w:szCs w:val="16"/>
                <w:lang w:eastAsia="zh-CN"/>
              </w:rPr>
            </w:pPr>
            <w:r>
              <w:rPr>
                <w:sz w:val="16"/>
                <w:szCs w:val="16"/>
                <w:lang w:eastAsia="zh-CN"/>
              </w:rPr>
              <w:t>8</w:t>
            </w:r>
          </w:p>
        </w:tc>
        <w:tc>
          <w:tcPr>
            <w:tcW w:w="576" w:type="dxa"/>
            <w:tcBorders>
              <w:top w:val="nil"/>
              <w:left w:val="nil"/>
              <w:bottom w:val="nil"/>
              <w:right w:val="nil"/>
            </w:tcBorders>
          </w:tcPr>
          <w:p w14:paraId="39F1DC1C" w14:textId="77777777" w:rsidR="007D0079" w:rsidRPr="00F97CD3" w:rsidRDefault="007D0079" w:rsidP="00840F4A">
            <w:pPr>
              <w:rPr>
                <w:sz w:val="16"/>
                <w:szCs w:val="16"/>
                <w:lang w:eastAsia="zh-CN"/>
              </w:rPr>
            </w:pPr>
            <w:r>
              <w:rPr>
                <w:sz w:val="16"/>
                <w:szCs w:val="16"/>
                <w:lang w:eastAsia="zh-CN"/>
              </w:rPr>
              <w:t>8</w:t>
            </w:r>
          </w:p>
        </w:tc>
        <w:tc>
          <w:tcPr>
            <w:tcW w:w="496" w:type="dxa"/>
            <w:tcBorders>
              <w:top w:val="nil"/>
              <w:left w:val="nil"/>
              <w:bottom w:val="nil"/>
              <w:right w:val="nil"/>
            </w:tcBorders>
          </w:tcPr>
          <w:p w14:paraId="0E95E3A2" w14:textId="77777777" w:rsidR="007D0079" w:rsidRPr="00F97CD3" w:rsidRDefault="007D0079" w:rsidP="00840F4A">
            <w:pPr>
              <w:rPr>
                <w:sz w:val="16"/>
                <w:szCs w:val="16"/>
                <w:lang w:eastAsia="zh-CN"/>
              </w:rPr>
            </w:pPr>
            <w:r>
              <w:rPr>
                <w:sz w:val="16"/>
                <w:szCs w:val="16"/>
                <w:lang w:eastAsia="zh-CN"/>
              </w:rPr>
              <w:t>8</w:t>
            </w:r>
          </w:p>
        </w:tc>
        <w:tc>
          <w:tcPr>
            <w:tcW w:w="536" w:type="dxa"/>
            <w:tcBorders>
              <w:top w:val="nil"/>
              <w:left w:val="nil"/>
              <w:bottom w:val="nil"/>
              <w:right w:val="nil"/>
            </w:tcBorders>
          </w:tcPr>
          <w:p w14:paraId="274A7FF1" w14:textId="77777777" w:rsidR="007D0079" w:rsidRPr="00F97CD3" w:rsidRDefault="007D0079" w:rsidP="00840F4A">
            <w:pPr>
              <w:rPr>
                <w:sz w:val="16"/>
                <w:szCs w:val="16"/>
                <w:lang w:eastAsia="zh-CN"/>
              </w:rPr>
            </w:pPr>
            <w:r>
              <w:rPr>
                <w:sz w:val="16"/>
                <w:szCs w:val="16"/>
                <w:lang w:eastAsia="zh-CN"/>
              </w:rPr>
              <w:t>8</w:t>
            </w:r>
          </w:p>
        </w:tc>
      </w:tr>
      <w:tr w:rsidR="007D0079" w:rsidRPr="00F97CD3" w14:paraId="56F51D4D" w14:textId="77777777" w:rsidTr="00840F4A">
        <w:trPr>
          <w:jc w:val="center"/>
        </w:trPr>
        <w:tc>
          <w:tcPr>
            <w:tcW w:w="1523" w:type="dxa"/>
            <w:tcBorders>
              <w:top w:val="nil"/>
              <w:left w:val="nil"/>
              <w:bottom w:val="nil"/>
              <w:right w:val="nil"/>
            </w:tcBorders>
          </w:tcPr>
          <w:p w14:paraId="56413481" w14:textId="77777777" w:rsidR="007D0079" w:rsidRPr="00F97CD3" w:rsidRDefault="007D0079" w:rsidP="00840F4A">
            <w:pPr>
              <w:rPr>
                <w:sz w:val="16"/>
                <w:szCs w:val="16"/>
                <w:lang w:eastAsia="zh-CN"/>
              </w:rPr>
            </w:pPr>
            <w:r w:rsidRPr="00F97CD3">
              <w:rPr>
                <w:rFonts w:hint="eastAsia"/>
                <w:sz w:val="16"/>
                <w:szCs w:val="16"/>
                <w:lang w:eastAsia="zh-CN"/>
              </w:rPr>
              <w:t>learning rate</w:t>
            </w:r>
          </w:p>
        </w:tc>
        <w:tc>
          <w:tcPr>
            <w:tcW w:w="496" w:type="dxa"/>
            <w:tcBorders>
              <w:top w:val="nil"/>
              <w:left w:val="nil"/>
              <w:bottom w:val="nil"/>
              <w:right w:val="nil"/>
            </w:tcBorders>
          </w:tcPr>
          <w:p w14:paraId="1E8829C8" w14:textId="77777777" w:rsidR="007D0079" w:rsidRPr="00F97CD3" w:rsidRDefault="007D0079" w:rsidP="00840F4A">
            <w:pPr>
              <w:rPr>
                <w:sz w:val="16"/>
                <w:szCs w:val="16"/>
                <w:lang w:eastAsia="zh-CN"/>
              </w:rPr>
            </w:pPr>
            <w:r w:rsidRPr="00F97CD3">
              <w:rPr>
                <w:rFonts w:hint="eastAsia"/>
                <w:sz w:val="16"/>
                <w:szCs w:val="16"/>
                <w:lang w:eastAsia="zh-CN"/>
              </w:rPr>
              <w:t>0.5</w:t>
            </w:r>
          </w:p>
        </w:tc>
        <w:tc>
          <w:tcPr>
            <w:tcW w:w="576" w:type="dxa"/>
            <w:tcBorders>
              <w:top w:val="nil"/>
              <w:left w:val="nil"/>
              <w:bottom w:val="nil"/>
              <w:right w:val="nil"/>
            </w:tcBorders>
          </w:tcPr>
          <w:p w14:paraId="68B7AD3A" w14:textId="77777777" w:rsidR="007D0079" w:rsidRPr="00F97CD3" w:rsidRDefault="007D0079" w:rsidP="00840F4A">
            <w:pPr>
              <w:rPr>
                <w:sz w:val="16"/>
                <w:szCs w:val="16"/>
                <w:lang w:eastAsia="zh-CN"/>
              </w:rPr>
            </w:pPr>
            <w:r w:rsidRPr="00F97CD3">
              <w:rPr>
                <w:rFonts w:hint="eastAsia"/>
                <w:sz w:val="16"/>
                <w:szCs w:val="16"/>
                <w:lang w:eastAsia="zh-CN"/>
              </w:rPr>
              <w:t>0.5</w:t>
            </w:r>
          </w:p>
        </w:tc>
        <w:tc>
          <w:tcPr>
            <w:tcW w:w="496" w:type="dxa"/>
            <w:tcBorders>
              <w:top w:val="nil"/>
              <w:left w:val="nil"/>
              <w:bottom w:val="nil"/>
              <w:right w:val="nil"/>
            </w:tcBorders>
          </w:tcPr>
          <w:p w14:paraId="697D8686"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0F9EB792"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r>
      <w:tr w:rsidR="007D0079" w:rsidRPr="00F97CD3" w14:paraId="7CDAE88E" w14:textId="77777777" w:rsidTr="00840F4A">
        <w:trPr>
          <w:jc w:val="center"/>
        </w:trPr>
        <w:tc>
          <w:tcPr>
            <w:tcW w:w="1523" w:type="dxa"/>
            <w:tcBorders>
              <w:top w:val="nil"/>
              <w:left w:val="nil"/>
              <w:bottom w:val="nil"/>
              <w:right w:val="nil"/>
            </w:tcBorders>
          </w:tcPr>
          <w:p w14:paraId="1471F4D5" w14:textId="77777777" w:rsidR="007D0079" w:rsidRPr="00F97CD3" w:rsidRDefault="007D0079" w:rsidP="00840F4A">
            <w:pPr>
              <w:rPr>
                <w:sz w:val="16"/>
                <w:szCs w:val="16"/>
                <w:lang w:eastAsia="zh-CN"/>
              </w:rPr>
            </w:pPr>
            <w:r w:rsidRPr="00F97CD3">
              <w:rPr>
                <w:rFonts w:hint="eastAsia"/>
                <w:sz w:val="16"/>
                <w:szCs w:val="16"/>
                <w:lang w:eastAsia="zh-CN"/>
              </w:rPr>
              <w:t>max grow factor</w:t>
            </w:r>
          </w:p>
        </w:tc>
        <w:tc>
          <w:tcPr>
            <w:tcW w:w="496" w:type="dxa"/>
            <w:tcBorders>
              <w:top w:val="nil"/>
              <w:left w:val="nil"/>
              <w:bottom w:val="nil"/>
              <w:right w:val="nil"/>
            </w:tcBorders>
          </w:tcPr>
          <w:p w14:paraId="72CA4B65"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5BB4E7C" w14:textId="77777777" w:rsidR="007D0079" w:rsidRPr="00F97CD3" w:rsidRDefault="007D0079" w:rsidP="00840F4A">
            <w:pPr>
              <w:rPr>
                <w:sz w:val="16"/>
                <w:szCs w:val="16"/>
                <w:lang w:eastAsia="zh-CN"/>
              </w:rPr>
            </w:pPr>
            <w:r w:rsidRPr="00F97CD3">
              <w:rPr>
                <w:rFonts w:hint="eastAsia"/>
                <w:sz w:val="16"/>
                <w:szCs w:val="16"/>
                <w:lang w:eastAsia="zh-CN"/>
              </w:rPr>
              <w:t>1.75</w:t>
            </w:r>
          </w:p>
        </w:tc>
        <w:tc>
          <w:tcPr>
            <w:tcW w:w="496" w:type="dxa"/>
            <w:tcBorders>
              <w:top w:val="nil"/>
              <w:left w:val="nil"/>
              <w:bottom w:val="nil"/>
              <w:right w:val="nil"/>
            </w:tcBorders>
          </w:tcPr>
          <w:p w14:paraId="0DBEE15D"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6ED858FE"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r>
      <w:tr w:rsidR="007D0079" w:rsidRPr="00F97CD3" w14:paraId="7547A4D6" w14:textId="77777777" w:rsidTr="00840F4A">
        <w:trPr>
          <w:jc w:val="center"/>
        </w:trPr>
        <w:tc>
          <w:tcPr>
            <w:tcW w:w="1523" w:type="dxa"/>
            <w:tcBorders>
              <w:top w:val="nil"/>
              <w:left w:val="nil"/>
              <w:bottom w:val="nil"/>
              <w:right w:val="nil"/>
            </w:tcBorders>
          </w:tcPr>
          <w:p w14:paraId="75187928" w14:textId="77777777" w:rsidR="007D0079" w:rsidRPr="00F97CD3" w:rsidRDefault="007D0079" w:rsidP="00840F4A">
            <w:pPr>
              <w:rPr>
                <w:sz w:val="16"/>
                <w:szCs w:val="16"/>
                <w:lang w:eastAsia="zh-CN"/>
              </w:rPr>
            </w:pPr>
            <w:r w:rsidRPr="00F97CD3">
              <w:rPr>
                <w:rFonts w:hint="eastAsia"/>
                <w:sz w:val="16"/>
                <w:szCs w:val="16"/>
                <w:lang w:eastAsia="zh-CN"/>
              </w:rPr>
              <w:t>increase factor</w:t>
            </w:r>
          </w:p>
        </w:tc>
        <w:tc>
          <w:tcPr>
            <w:tcW w:w="496" w:type="dxa"/>
            <w:tcBorders>
              <w:top w:val="nil"/>
              <w:left w:val="nil"/>
              <w:bottom w:val="nil"/>
              <w:right w:val="nil"/>
            </w:tcBorders>
          </w:tcPr>
          <w:p w14:paraId="46ECF130"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0AED8972"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55BE8712" w14:textId="77777777" w:rsidR="007D0079" w:rsidRPr="00F97CD3" w:rsidRDefault="007D0079" w:rsidP="00840F4A">
            <w:pPr>
              <w:rPr>
                <w:sz w:val="16"/>
                <w:szCs w:val="16"/>
                <w:lang w:eastAsia="zh-CN"/>
              </w:rPr>
            </w:pPr>
            <w:r w:rsidRPr="00F97CD3">
              <w:rPr>
                <w:rFonts w:hint="eastAsia"/>
                <w:sz w:val="16"/>
                <w:szCs w:val="16"/>
                <w:lang w:eastAsia="zh-CN"/>
              </w:rPr>
              <w:t>1.2</w:t>
            </w:r>
          </w:p>
        </w:tc>
        <w:tc>
          <w:tcPr>
            <w:tcW w:w="536" w:type="dxa"/>
            <w:tcBorders>
              <w:top w:val="nil"/>
              <w:left w:val="nil"/>
              <w:bottom w:val="nil"/>
              <w:right w:val="nil"/>
            </w:tcBorders>
          </w:tcPr>
          <w:p w14:paraId="0950A146"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r>
      <w:tr w:rsidR="007D0079" w:rsidRPr="00F97CD3" w14:paraId="707988BB" w14:textId="77777777" w:rsidTr="00840F4A">
        <w:trPr>
          <w:jc w:val="center"/>
        </w:trPr>
        <w:tc>
          <w:tcPr>
            <w:tcW w:w="1523" w:type="dxa"/>
            <w:tcBorders>
              <w:top w:val="nil"/>
              <w:left w:val="nil"/>
              <w:bottom w:val="nil"/>
              <w:right w:val="nil"/>
            </w:tcBorders>
          </w:tcPr>
          <w:p w14:paraId="588B9E9A" w14:textId="77777777" w:rsidR="007D0079" w:rsidRPr="00F97CD3" w:rsidRDefault="007D0079" w:rsidP="00840F4A">
            <w:pPr>
              <w:rPr>
                <w:sz w:val="16"/>
                <w:szCs w:val="16"/>
                <w:lang w:eastAsia="zh-CN"/>
              </w:rPr>
            </w:pPr>
            <w:r w:rsidRPr="00F97CD3">
              <w:rPr>
                <w:rFonts w:hint="eastAsia"/>
                <w:sz w:val="16"/>
                <w:szCs w:val="16"/>
                <w:lang w:eastAsia="zh-CN"/>
              </w:rPr>
              <w:t>decrease factor</w:t>
            </w:r>
          </w:p>
        </w:tc>
        <w:tc>
          <w:tcPr>
            <w:tcW w:w="496" w:type="dxa"/>
            <w:tcBorders>
              <w:top w:val="nil"/>
              <w:left w:val="nil"/>
              <w:bottom w:val="nil"/>
              <w:right w:val="nil"/>
            </w:tcBorders>
          </w:tcPr>
          <w:p w14:paraId="7F505355"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4799D878"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4123F58" w14:textId="77777777" w:rsidR="007D0079" w:rsidRPr="00F97CD3" w:rsidRDefault="007D0079" w:rsidP="00840F4A">
            <w:pPr>
              <w:rPr>
                <w:sz w:val="16"/>
                <w:szCs w:val="16"/>
                <w:lang w:eastAsia="zh-CN"/>
              </w:rPr>
            </w:pPr>
            <w:r w:rsidRPr="00F97CD3">
              <w:rPr>
                <w:rFonts w:hint="eastAsia"/>
                <w:sz w:val="16"/>
                <w:szCs w:val="16"/>
                <w:lang w:eastAsia="zh-CN"/>
              </w:rPr>
              <w:t>0.5</w:t>
            </w:r>
          </w:p>
        </w:tc>
        <w:tc>
          <w:tcPr>
            <w:tcW w:w="536" w:type="dxa"/>
            <w:tcBorders>
              <w:top w:val="nil"/>
              <w:left w:val="nil"/>
              <w:bottom w:val="nil"/>
              <w:right w:val="nil"/>
            </w:tcBorders>
          </w:tcPr>
          <w:p w14:paraId="7B15054E"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r>
      <w:tr w:rsidR="007D0079" w:rsidRPr="00F97CD3" w14:paraId="3BABE5FA" w14:textId="77777777" w:rsidTr="00840F4A">
        <w:trPr>
          <w:jc w:val="center"/>
        </w:trPr>
        <w:tc>
          <w:tcPr>
            <w:tcW w:w="1523" w:type="dxa"/>
            <w:tcBorders>
              <w:top w:val="nil"/>
              <w:left w:val="nil"/>
              <w:bottom w:val="nil"/>
              <w:right w:val="nil"/>
            </w:tcBorders>
          </w:tcPr>
          <w:p w14:paraId="017F5078" w14:textId="77777777" w:rsidR="007D0079" w:rsidRPr="00F97CD3" w:rsidRDefault="007D0079" w:rsidP="00840F4A">
            <w:pPr>
              <w:rPr>
                <w:sz w:val="16"/>
                <w:szCs w:val="16"/>
                <w:lang w:eastAsia="zh-CN"/>
              </w:rPr>
            </w:pPr>
            <w:r w:rsidRPr="00F97CD3">
              <w:rPr>
                <w:rFonts w:hint="eastAsia"/>
                <w:sz w:val="16"/>
                <w:szCs w:val="16"/>
                <w:lang w:eastAsia="zh-CN"/>
              </w:rPr>
              <w:t>initial update value</w:t>
            </w:r>
          </w:p>
        </w:tc>
        <w:tc>
          <w:tcPr>
            <w:tcW w:w="496" w:type="dxa"/>
            <w:tcBorders>
              <w:top w:val="nil"/>
              <w:left w:val="nil"/>
              <w:bottom w:val="nil"/>
              <w:right w:val="nil"/>
            </w:tcBorders>
          </w:tcPr>
          <w:p w14:paraId="0C3EB9AE"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5D65F086"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2AC91F62" w14:textId="77777777" w:rsidR="007D0079" w:rsidRPr="00F97CD3" w:rsidRDefault="007D0079" w:rsidP="00840F4A">
            <w:pPr>
              <w:rPr>
                <w:sz w:val="16"/>
                <w:szCs w:val="16"/>
                <w:lang w:eastAsia="zh-CN"/>
              </w:rPr>
            </w:pPr>
            <w:r w:rsidRPr="00F97CD3">
              <w:rPr>
                <w:rFonts w:hint="eastAsia"/>
                <w:sz w:val="16"/>
                <w:szCs w:val="16"/>
                <w:lang w:eastAsia="zh-CN"/>
              </w:rPr>
              <w:t>0.1</w:t>
            </w:r>
          </w:p>
        </w:tc>
        <w:tc>
          <w:tcPr>
            <w:tcW w:w="536" w:type="dxa"/>
            <w:tcBorders>
              <w:top w:val="nil"/>
              <w:left w:val="nil"/>
              <w:bottom w:val="nil"/>
              <w:right w:val="nil"/>
            </w:tcBorders>
          </w:tcPr>
          <w:p w14:paraId="00C5B48B"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r>
      <w:tr w:rsidR="007D0079" w:rsidRPr="00F97CD3" w14:paraId="33590EAA" w14:textId="77777777" w:rsidTr="00840F4A">
        <w:trPr>
          <w:jc w:val="center"/>
        </w:trPr>
        <w:tc>
          <w:tcPr>
            <w:tcW w:w="1523" w:type="dxa"/>
            <w:tcBorders>
              <w:top w:val="nil"/>
              <w:left w:val="nil"/>
              <w:bottom w:val="nil"/>
              <w:right w:val="nil"/>
            </w:tcBorders>
          </w:tcPr>
          <w:p w14:paraId="4CA28B7A" w14:textId="77777777" w:rsidR="007D0079" w:rsidRPr="00F97CD3" w:rsidRDefault="007D0079" w:rsidP="00840F4A">
            <w:pPr>
              <w:rPr>
                <w:i/>
                <w:sz w:val="16"/>
                <w:szCs w:val="16"/>
              </w:rPr>
            </w:pPr>
            <m:oMathPara>
              <m:oMathParaPr>
                <m:jc m:val="left"/>
              </m:oMathParaPr>
              <m:oMath>
                <m:r>
                  <w:rPr>
                    <w:rFonts w:ascii="Cambria Math" w:hAnsi="Cambria Math"/>
                    <w:sz w:val="16"/>
                    <w:szCs w:val="16"/>
                  </w:rPr>
                  <m:t>λ</m:t>
                </m:r>
              </m:oMath>
            </m:oMathPara>
          </w:p>
        </w:tc>
        <w:tc>
          <w:tcPr>
            <w:tcW w:w="496" w:type="dxa"/>
            <w:tcBorders>
              <w:top w:val="nil"/>
              <w:left w:val="nil"/>
              <w:bottom w:val="nil"/>
              <w:right w:val="nil"/>
            </w:tcBorders>
          </w:tcPr>
          <w:p w14:paraId="12CD9C97"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74FD1B74"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2D131FBC"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51B54D08" w14:textId="77777777" w:rsidR="007D0079" w:rsidRPr="00F97CD3" w:rsidRDefault="007D0079" w:rsidP="00840F4A">
            <w:pPr>
              <w:rPr>
                <w:sz w:val="16"/>
                <w:szCs w:val="16"/>
                <w:lang w:eastAsia="zh-CN"/>
              </w:rPr>
            </w:pPr>
            <w:r w:rsidRPr="00F97CD3">
              <w:rPr>
                <w:rFonts w:hint="eastAsia"/>
                <w:sz w:val="16"/>
                <w:szCs w:val="16"/>
                <w:lang w:eastAsia="zh-CN"/>
              </w:rPr>
              <w:t>10</w:t>
            </w:r>
          </w:p>
        </w:tc>
      </w:tr>
      <w:tr w:rsidR="007D0079" w:rsidRPr="00F97CD3" w14:paraId="6B101A5A" w14:textId="77777777" w:rsidTr="00840F4A">
        <w:trPr>
          <w:trHeight w:val="126"/>
          <w:jc w:val="center"/>
        </w:trPr>
        <w:tc>
          <w:tcPr>
            <w:tcW w:w="1523" w:type="dxa"/>
            <w:tcBorders>
              <w:top w:val="nil"/>
              <w:left w:val="nil"/>
              <w:bottom w:val="nil"/>
              <w:right w:val="nil"/>
            </w:tcBorders>
          </w:tcPr>
          <w:p w14:paraId="7A9452AA" w14:textId="77777777" w:rsidR="007D0079" w:rsidRPr="00F97CD3" w:rsidRDefault="007D0079" w:rsidP="00840F4A">
            <w:pPr>
              <w:rPr>
                <w:iCs/>
                <w:sz w:val="16"/>
                <w:szCs w:val="16"/>
              </w:rPr>
            </w:pPr>
            <m:oMathPara>
              <m:oMathParaPr>
                <m:jc m:val="left"/>
              </m:oMathParaPr>
              <m:oMath>
                <m:r>
                  <w:rPr>
                    <w:rFonts w:ascii="Cambria Math" w:hAnsi="Cambria Math"/>
                    <w:sz w:val="16"/>
                    <w:szCs w:val="16"/>
                  </w:rPr>
                  <m:t>β</m:t>
                </m:r>
              </m:oMath>
            </m:oMathPara>
          </w:p>
        </w:tc>
        <w:tc>
          <w:tcPr>
            <w:tcW w:w="496" w:type="dxa"/>
            <w:tcBorders>
              <w:top w:val="nil"/>
              <w:left w:val="nil"/>
              <w:bottom w:val="nil"/>
              <w:right w:val="nil"/>
            </w:tcBorders>
          </w:tcPr>
          <w:p w14:paraId="27344BD4"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76" w:type="dxa"/>
            <w:tcBorders>
              <w:top w:val="nil"/>
              <w:left w:val="nil"/>
              <w:bottom w:val="nil"/>
              <w:right w:val="nil"/>
            </w:tcBorders>
          </w:tcPr>
          <w:p w14:paraId="1C4DD876"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496" w:type="dxa"/>
            <w:tcBorders>
              <w:top w:val="nil"/>
              <w:left w:val="nil"/>
              <w:bottom w:val="nil"/>
              <w:right w:val="nil"/>
            </w:tcBorders>
          </w:tcPr>
          <w:p w14:paraId="7175F58A" w14:textId="77777777" w:rsidR="007D0079" w:rsidRPr="00F97CD3" w:rsidRDefault="007D0079" w:rsidP="00840F4A">
            <w:pPr>
              <w:jc w:val="center"/>
              <w:rPr>
                <w:sz w:val="16"/>
                <w:szCs w:val="16"/>
                <w:lang w:eastAsia="zh-CN"/>
              </w:rPr>
            </w:pPr>
            <w:r w:rsidRPr="00F97CD3">
              <w:rPr>
                <w:rFonts w:hint="eastAsia"/>
                <w:sz w:val="16"/>
                <w:szCs w:val="16"/>
                <w:lang w:eastAsia="zh-CN"/>
              </w:rPr>
              <w:t>-</w:t>
            </w:r>
          </w:p>
        </w:tc>
        <w:tc>
          <w:tcPr>
            <w:tcW w:w="536" w:type="dxa"/>
            <w:tcBorders>
              <w:top w:val="nil"/>
              <w:left w:val="nil"/>
              <w:bottom w:val="nil"/>
              <w:right w:val="nil"/>
            </w:tcBorders>
          </w:tcPr>
          <w:p w14:paraId="5559A4B2" w14:textId="77777777" w:rsidR="007D0079" w:rsidRPr="00F97CD3" w:rsidRDefault="007D0079" w:rsidP="00840F4A">
            <w:pPr>
              <w:rPr>
                <w:sz w:val="16"/>
                <w:szCs w:val="16"/>
                <w:lang w:eastAsia="zh-CN"/>
              </w:rPr>
            </w:pPr>
            <w:r w:rsidRPr="00F97CD3">
              <w:rPr>
                <w:rFonts w:hint="eastAsia"/>
                <w:sz w:val="16"/>
                <w:szCs w:val="16"/>
                <w:lang w:eastAsia="zh-CN"/>
              </w:rPr>
              <w:t>10</w:t>
            </w:r>
          </w:p>
        </w:tc>
      </w:tr>
      <w:tr w:rsidR="007D0079" w:rsidRPr="00F97CD3" w14:paraId="37BCC561" w14:textId="77777777" w:rsidTr="00840F4A">
        <w:trPr>
          <w:trHeight w:val="126"/>
          <w:jc w:val="center"/>
        </w:trPr>
        <w:tc>
          <w:tcPr>
            <w:tcW w:w="3627" w:type="dxa"/>
            <w:gridSpan w:val="5"/>
            <w:tcBorders>
              <w:top w:val="nil"/>
              <w:left w:val="nil"/>
              <w:bottom w:val="double" w:sz="6" w:space="0" w:color="auto"/>
              <w:right w:val="nil"/>
            </w:tcBorders>
          </w:tcPr>
          <w:p w14:paraId="63CFD8CB" w14:textId="77777777" w:rsidR="007D0079" w:rsidRPr="00F97CD3" w:rsidRDefault="007D0079" w:rsidP="00840F4A">
            <w:pPr>
              <w:rPr>
                <w:sz w:val="16"/>
                <w:szCs w:val="16"/>
                <w:lang w:eastAsia="zh-CN"/>
              </w:rPr>
            </w:pPr>
          </w:p>
        </w:tc>
      </w:tr>
    </w:tbl>
    <w:p w14:paraId="580082ED" w14:textId="1DF3922C" w:rsidR="00134ADD" w:rsidRPr="00F97CD3" w:rsidRDefault="00134ADD" w:rsidP="00134ADD">
      <w:pPr>
        <w:pStyle w:val="IEEETableCaption"/>
        <w:rPr>
          <w:lang w:eastAsia="zh-CN"/>
        </w:rPr>
      </w:pPr>
      <w:r w:rsidRPr="00F97CD3">
        <w:t xml:space="preserve">TABLE </w:t>
      </w:r>
      <w:fldSimple w:instr=" SEQ TABLE \* ROMAN ">
        <w:r w:rsidR="005E7736">
          <w:rPr>
            <w:noProof/>
          </w:rPr>
          <w:t>I</w:t>
        </w:r>
        <w:r>
          <w:rPr>
            <w:noProof/>
          </w:rPr>
          <w:t>II</w:t>
        </w:r>
      </w:fldSimple>
      <w:r w:rsidRPr="00F97CD3">
        <w:br/>
      </w:r>
      <w:r w:rsidR="004C2E21">
        <w:rPr>
          <w:lang w:eastAsia="zh-CN"/>
        </w:rPr>
        <w:t xml:space="preserve">Training </w:t>
      </w:r>
      <w:r w:rsidR="005A3A89">
        <w:rPr>
          <w:lang w:eastAsia="zh-CN"/>
        </w:rPr>
        <w:t>T</w:t>
      </w:r>
      <w:r w:rsidR="004C2E21">
        <w:rPr>
          <w:lang w:eastAsia="zh-CN"/>
        </w:rPr>
        <w:t xml:space="preserve">ime </w:t>
      </w:r>
      <w:r w:rsidR="004C2E21" w:rsidRPr="00F97CD3">
        <w:rPr>
          <w:rFonts w:hint="eastAsia"/>
          <w:lang w:eastAsia="zh-CN"/>
        </w:rPr>
        <w:t xml:space="preserve">of </w:t>
      </w:r>
      <w:r w:rsidR="005A3A89">
        <w:rPr>
          <w:lang w:eastAsia="zh-CN"/>
        </w:rPr>
        <w:t>N</w:t>
      </w:r>
      <w:r w:rsidR="004C2E21">
        <w:rPr>
          <w:lang w:eastAsia="zh-CN"/>
        </w:rPr>
        <w:t xml:space="preserve">eural </w:t>
      </w:r>
      <w:r w:rsidR="005A3A89">
        <w:rPr>
          <w:lang w:eastAsia="zh-CN"/>
        </w:rPr>
        <w:t>L</w:t>
      </w:r>
      <w:r w:rsidR="004C2E21">
        <w:rPr>
          <w:lang w:eastAsia="zh-CN"/>
        </w:rPr>
        <w:t>earning</w:t>
      </w:r>
      <w:r w:rsidR="004C2E21" w:rsidRPr="00F97CD3">
        <w:rPr>
          <w:rFonts w:hint="eastAsia"/>
          <w:lang w:eastAsia="zh-CN"/>
        </w:rPr>
        <w:t xml:space="preserve"> </w:t>
      </w:r>
      <w:r w:rsidR="005A3A89">
        <w:rPr>
          <w:lang w:eastAsia="zh-CN"/>
        </w:rPr>
        <w:t>A</w:t>
      </w:r>
      <w:r w:rsidR="004C2E21" w:rsidRPr="00F97CD3">
        <w:rPr>
          <w:rFonts w:hint="eastAsia"/>
          <w:lang w:eastAsia="zh-CN"/>
        </w:rPr>
        <w:t>lgorithms</w:t>
      </w:r>
      <w:r w:rsidR="00F33943">
        <w:rPr>
          <w:lang w:eastAsia="zh-CN"/>
        </w:rPr>
        <w:br/>
      </w:r>
      <w:r w:rsidR="005A3A89">
        <w:rPr>
          <w:lang w:eastAsia="zh-CN"/>
        </w:rPr>
        <w:t>w</w:t>
      </w:r>
      <w:r w:rsidR="004C2E21">
        <w:rPr>
          <w:lang w:eastAsia="zh-CN"/>
        </w:rPr>
        <w:t xml:space="preserve">ith </w:t>
      </w:r>
      <w:r w:rsidR="005A3A89">
        <w:rPr>
          <w:lang w:eastAsia="zh-CN"/>
        </w:rPr>
        <w:t>D</w:t>
      </w:r>
      <w:r w:rsidR="004C2E21">
        <w:rPr>
          <w:lang w:eastAsia="zh-CN"/>
        </w:rPr>
        <w:t xml:space="preserve">ynamic </w:t>
      </w:r>
      <w:r w:rsidR="005A3A89">
        <w:rPr>
          <w:lang w:eastAsia="zh-CN"/>
        </w:rPr>
        <w:t>S</w:t>
      </w:r>
      <w:r w:rsidR="004C2E21">
        <w:rPr>
          <w:lang w:eastAsia="zh-CN"/>
        </w:rPr>
        <w:t>topping</w:t>
      </w:r>
      <w:r w:rsidR="005A3A89">
        <w:rPr>
          <w:lang w:eastAsia="zh-CN"/>
        </w:rPr>
        <w:t xml:space="preserve"> Criteria</w:t>
      </w:r>
    </w:p>
    <w:tbl>
      <w:tblPr>
        <w:tblW w:w="3889" w:type="dxa"/>
        <w:jc w:val="center"/>
        <w:tblBorders>
          <w:top w:val="single" w:sz="12" w:space="0" w:color="808080"/>
          <w:bottom w:val="single" w:sz="12" w:space="0" w:color="808080"/>
        </w:tblBorders>
        <w:tblLayout w:type="fixed"/>
        <w:tblLook w:val="0000" w:firstRow="0" w:lastRow="0" w:firstColumn="0" w:lastColumn="0" w:noHBand="0" w:noVBand="0"/>
      </w:tblPr>
      <w:tblGrid>
        <w:gridCol w:w="1425"/>
        <w:gridCol w:w="576"/>
        <w:gridCol w:w="656"/>
        <w:gridCol w:w="656"/>
        <w:gridCol w:w="576"/>
      </w:tblGrid>
      <w:tr w:rsidR="00134ADD" w:rsidRPr="00F97CD3" w14:paraId="3C1EA6E9" w14:textId="77777777" w:rsidTr="007104B0">
        <w:trPr>
          <w:trHeight w:val="72"/>
          <w:jc w:val="center"/>
        </w:trPr>
        <w:tc>
          <w:tcPr>
            <w:tcW w:w="1425" w:type="dxa"/>
            <w:tcBorders>
              <w:top w:val="double" w:sz="6" w:space="0" w:color="auto"/>
              <w:left w:val="nil"/>
              <w:bottom w:val="single" w:sz="6" w:space="0" w:color="auto"/>
              <w:right w:val="nil"/>
            </w:tcBorders>
            <w:vAlign w:val="center"/>
          </w:tcPr>
          <w:p w14:paraId="26AB982A" w14:textId="77777777" w:rsidR="00134ADD" w:rsidRPr="00F97CD3" w:rsidRDefault="00134ADD" w:rsidP="007F6598">
            <w:pPr>
              <w:jc w:val="center"/>
              <w:rPr>
                <w:sz w:val="16"/>
                <w:szCs w:val="16"/>
                <w:lang w:eastAsia="zh-CN"/>
              </w:rPr>
            </w:pPr>
          </w:p>
        </w:tc>
        <w:tc>
          <w:tcPr>
            <w:tcW w:w="576" w:type="dxa"/>
            <w:tcBorders>
              <w:top w:val="double" w:sz="6" w:space="0" w:color="auto"/>
              <w:left w:val="nil"/>
              <w:bottom w:val="single" w:sz="6" w:space="0" w:color="auto"/>
              <w:right w:val="nil"/>
            </w:tcBorders>
            <w:vAlign w:val="center"/>
          </w:tcPr>
          <w:p w14:paraId="1FF94379" w14:textId="77777777" w:rsidR="00134ADD" w:rsidRPr="00F97CD3" w:rsidRDefault="00134ADD" w:rsidP="007F6598">
            <w:pPr>
              <w:jc w:val="center"/>
              <w:rPr>
                <w:sz w:val="16"/>
                <w:szCs w:val="16"/>
                <w:lang w:eastAsia="zh-CN"/>
              </w:rPr>
            </w:pPr>
            <w:r w:rsidRPr="00F97CD3">
              <w:rPr>
                <w:rFonts w:hint="eastAsia"/>
                <w:sz w:val="16"/>
                <w:szCs w:val="16"/>
                <w:lang w:eastAsia="zh-CN"/>
              </w:rPr>
              <w:t>BP</w:t>
            </w:r>
          </w:p>
        </w:tc>
        <w:tc>
          <w:tcPr>
            <w:tcW w:w="656" w:type="dxa"/>
            <w:tcBorders>
              <w:top w:val="double" w:sz="6" w:space="0" w:color="auto"/>
              <w:left w:val="nil"/>
              <w:bottom w:val="single" w:sz="6" w:space="0" w:color="auto"/>
              <w:right w:val="nil"/>
            </w:tcBorders>
            <w:vAlign w:val="center"/>
          </w:tcPr>
          <w:p w14:paraId="389E45FC" w14:textId="77777777" w:rsidR="00134ADD" w:rsidRPr="00F97CD3" w:rsidRDefault="00134ADD" w:rsidP="007F6598">
            <w:pPr>
              <w:pStyle w:val="TableTitle"/>
              <w:rPr>
                <w:smallCaps w:val="0"/>
                <w:lang w:eastAsia="zh-CN"/>
              </w:rPr>
            </w:pPr>
            <w:r w:rsidRPr="00F97CD3">
              <w:rPr>
                <w:rFonts w:hint="eastAsia"/>
                <w:smallCaps w:val="0"/>
                <w:lang w:eastAsia="zh-CN"/>
              </w:rPr>
              <w:t>QP</w:t>
            </w:r>
          </w:p>
        </w:tc>
        <w:tc>
          <w:tcPr>
            <w:tcW w:w="656" w:type="dxa"/>
            <w:tcBorders>
              <w:top w:val="double" w:sz="6" w:space="0" w:color="auto"/>
              <w:left w:val="nil"/>
              <w:bottom w:val="single" w:sz="6" w:space="0" w:color="auto"/>
              <w:right w:val="nil"/>
            </w:tcBorders>
            <w:vAlign w:val="center"/>
          </w:tcPr>
          <w:p w14:paraId="2AEFA3E6" w14:textId="77777777" w:rsidR="00134ADD" w:rsidRPr="00F97CD3" w:rsidRDefault="00134ADD" w:rsidP="007F6598">
            <w:pPr>
              <w:pStyle w:val="TableTitle"/>
              <w:rPr>
                <w:smallCaps w:val="0"/>
                <w:lang w:eastAsia="zh-CN"/>
              </w:rPr>
            </w:pPr>
            <w:r w:rsidRPr="00F97CD3">
              <w:rPr>
                <w:rFonts w:hint="eastAsia"/>
                <w:smallCaps w:val="0"/>
                <w:lang w:eastAsia="zh-CN"/>
              </w:rPr>
              <w:t>RP</w:t>
            </w:r>
          </w:p>
        </w:tc>
        <w:tc>
          <w:tcPr>
            <w:tcW w:w="576" w:type="dxa"/>
            <w:tcBorders>
              <w:top w:val="double" w:sz="6" w:space="0" w:color="auto"/>
              <w:left w:val="nil"/>
              <w:bottom w:val="single" w:sz="6" w:space="0" w:color="auto"/>
              <w:right w:val="nil"/>
            </w:tcBorders>
            <w:vAlign w:val="center"/>
          </w:tcPr>
          <w:p w14:paraId="466F6FBE" w14:textId="0729B9E0" w:rsidR="00134ADD" w:rsidRPr="00F97CD3" w:rsidRDefault="00134ADD" w:rsidP="007F6598">
            <w:pPr>
              <w:pStyle w:val="TableTitle"/>
              <w:rPr>
                <w:smallCaps w:val="0"/>
                <w:lang w:eastAsia="zh-CN"/>
              </w:rPr>
            </w:pPr>
            <w:r w:rsidRPr="00F97CD3">
              <w:rPr>
                <w:rFonts w:hint="eastAsia"/>
                <w:smallCaps w:val="0"/>
                <w:lang w:eastAsia="zh-CN"/>
              </w:rPr>
              <w:t>LM</w:t>
            </w:r>
          </w:p>
        </w:tc>
      </w:tr>
      <w:tr w:rsidR="00134ADD" w:rsidRPr="00F97CD3" w14:paraId="77D49D31" w14:textId="77777777" w:rsidTr="007104B0">
        <w:trPr>
          <w:jc w:val="center"/>
        </w:trPr>
        <w:tc>
          <w:tcPr>
            <w:tcW w:w="1425" w:type="dxa"/>
            <w:tcBorders>
              <w:top w:val="nil"/>
              <w:left w:val="nil"/>
              <w:bottom w:val="nil"/>
              <w:right w:val="nil"/>
            </w:tcBorders>
            <w:vAlign w:val="center"/>
          </w:tcPr>
          <w:p w14:paraId="7EF61F25" w14:textId="77777777" w:rsidR="00134ADD" w:rsidRPr="00F97CD3" w:rsidRDefault="00134ADD" w:rsidP="007F6598">
            <w:pPr>
              <w:jc w:val="both"/>
              <w:rPr>
                <w:sz w:val="16"/>
                <w:szCs w:val="16"/>
                <w:lang w:eastAsia="zh-CN"/>
              </w:rPr>
            </w:pPr>
            <w:r w:rsidRPr="00F97CD3">
              <w:rPr>
                <w:rFonts w:hint="eastAsia"/>
                <w:sz w:val="16"/>
                <w:szCs w:val="16"/>
                <w:lang w:eastAsia="zh-CN"/>
              </w:rPr>
              <w:t>training time (s)</w:t>
            </w:r>
          </w:p>
        </w:tc>
        <w:tc>
          <w:tcPr>
            <w:tcW w:w="576" w:type="dxa"/>
            <w:tcBorders>
              <w:top w:val="nil"/>
              <w:left w:val="nil"/>
              <w:bottom w:val="nil"/>
              <w:right w:val="nil"/>
            </w:tcBorders>
            <w:vAlign w:val="center"/>
          </w:tcPr>
          <w:p w14:paraId="4315BADD" w14:textId="77777777" w:rsidR="00134ADD" w:rsidRPr="00F97CD3" w:rsidRDefault="00134ADD" w:rsidP="007F6598">
            <w:pPr>
              <w:jc w:val="center"/>
              <w:rPr>
                <w:sz w:val="16"/>
                <w:szCs w:val="16"/>
                <w:lang w:eastAsia="zh-CN"/>
              </w:rPr>
            </w:pPr>
            <w:r>
              <w:rPr>
                <w:rFonts w:hint="eastAsia"/>
                <w:sz w:val="16"/>
                <w:szCs w:val="16"/>
                <w:lang w:eastAsia="zh-CN"/>
              </w:rPr>
              <w:t>3.5</w:t>
            </w:r>
          </w:p>
        </w:tc>
        <w:tc>
          <w:tcPr>
            <w:tcW w:w="656" w:type="dxa"/>
            <w:tcBorders>
              <w:top w:val="nil"/>
              <w:left w:val="nil"/>
              <w:bottom w:val="nil"/>
              <w:right w:val="nil"/>
            </w:tcBorders>
            <w:vAlign w:val="center"/>
          </w:tcPr>
          <w:p w14:paraId="33AE83D5" w14:textId="77777777" w:rsidR="00134ADD" w:rsidRPr="00F97CD3" w:rsidRDefault="00134ADD" w:rsidP="007F6598">
            <w:pPr>
              <w:jc w:val="center"/>
              <w:rPr>
                <w:sz w:val="16"/>
                <w:szCs w:val="16"/>
                <w:lang w:eastAsia="zh-CN"/>
              </w:rPr>
            </w:pPr>
            <w:r>
              <w:rPr>
                <w:rFonts w:hint="eastAsia"/>
                <w:sz w:val="16"/>
                <w:szCs w:val="16"/>
                <w:lang w:eastAsia="zh-CN"/>
              </w:rPr>
              <w:t>35.1</w:t>
            </w:r>
          </w:p>
        </w:tc>
        <w:tc>
          <w:tcPr>
            <w:tcW w:w="656" w:type="dxa"/>
            <w:tcBorders>
              <w:top w:val="nil"/>
              <w:left w:val="nil"/>
              <w:bottom w:val="nil"/>
              <w:right w:val="nil"/>
            </w:tcBorders>
            <w:vAlign w:val="center"/>
          </w:tcPr>
          <w:p w14:paraId="49044A29" w14:textId="77777777" w:rsidR="00134ADD" w:rsidRPr="00F97CD3" w:rsidRDefault="00134ADD" w:rsidP="007F6598">
            <w:pPr>
              <w:jc w:val="center"/>
              <w:rPr>
                <w:sz w:val="16"/>
                <w:szCs w:val="16"/>
                <w:lang w:eastAsia="zh-CN"/>
              </w:rPr>
            </w:pPr>
            <w:r>
              <w:rPr>
                <w:rFonts w:hint="eastAsia"/>
                <w:sz w:val="16"/>
                <w:szCs w:val="16"/>
                <w:lang w:eastAsia="zh-CN"/>
              </w:rPr>
              <w:t>28.2</w:t>
            </w:r>
          </w:p>
        </w:tc>
        <w:tc>
          <w:tcPr>
            <w:tcW w:w="576" w:type="dxa"/>
            <w:tcBorders>
              <w:top w:val="nil"/>
              <w:left w:val="nil"/>
              <w:bottom w:val="nil"/>
              <w:right w:val="nil"/>
            </w:tcBorders>
            <w:vAlign w:val="center"/>
          </w:tcPr>
          <w:p w14:paraId="449DE12F" w14:textId="77777777" w:rsidR="00134ADD" w:rsidRPr="00F97CD3" w:rsidRDefault="00134ADD" w:rsidP="007F6598">
            <w:pPr>
              <w:jc w:val="center"/>
              <w:rPr>
                <w:sz w:val="16"/>
                <w:szCs w:val="16"/>
                <w:lang w:eastAsia="zh-CN"/>
              </w:rPr>
            </w:pPr>
            <w:r>
              <w:rPr>
                <w:rFonts w:hint="eastAsia"/>
                <w:sz w:val="16"/>
                <w:szCs w:val="16"/>
                <w:lang w:eastAsia="zh-CN"/>
              </w:rPr>
              <w:t>31.1</w:t>
            </w:r>
          </w:p>
        </w:tc>
      </w:tr>
      <w:tr w:rsidR="00134ADD" w:rsidRPr="00F97CD3" w14:paraId="763C85BB" w14:textId="77777777" w:rsidTr="007104B0">
        <w:trPr>
          <w:jc w:val="center"/>
        </w:trPr>
        <w:tc>
          <w:tcPr>
            <w:tcW w:w="1425" w:type="dxa"/>
            <w:tcBorders>
              <w:top w:val="nil"/>
              <w:left w:val="nil"/>
              <w:bottom w:val="nil"/>
              <w:right w:val="nil"/>
            </w:tcBorders>
            <w:vAlign w:val="center"/>
          </w:tcPr>
          <w:p w14:paraId="329F47D4" w14:textId="77777777" w:rsidR="00134ADD" w:rsidRPr="00F97CD3" w:rsidRDefault="00134ADD" w:rsidP="007F6598">
            <w:pPr>
              <w:jc w:val="both"/>
              <w:rPr>
                <w:sz w:val="16"/>
                <w:szCs w:val="16"/>
                <w:lang w:eastAsia="zh-CN"/>
              </w:rPr>
            </w:pPr>
            <w:r w:rsidRPr="00F97CD3">
              <w:rPr>
                <w:rFonts w:hint="eastAsia"/>
                <w:sz w:val="16"/>
                <w:szCs w:val="16"/>
                <w:lang w:eastAsia="zh-CN"/>
              </w:rPr>
              <w:t>converge epoch</w:t>
            </w:r>
          </w:p>
        </w:tc>
        <w:tc>
          <w:tcPr>
            <w:tcW w:w="576" w:type="dxa"/>
            <w:tcBorders>
              <w:top w:val="nil"/>
              <w:left w:val="nil"/>
              <w:bottom w:val="nil"/>
              <w:right w:val="nil"/>
            </w:tcBorders>
            <w:vAlign w:val="center"/>
          </w:tcPr>
          <w:p w14:paraId="23936091" w14:textId="77777777" w:rsidR="00134ADD" w:rsidRPr="00F97CD3" w:rsidRDefault="00134ADD" w:rsidP="007F6598">
            <w:pPr>
              <w:jc w:val="center"/>
              <w:rPr>
                <w:sz w:val="16"/>
                <w:szCs w:val="16"/>
                <w:lang w:eastAsia="zh-CN"/>
              </w:rPr>
            </w:pPr>
            <w:r>
              <w:rPr>
                <w:rFonts w:hint="eastAsia"/>
                <w:sz w:val="16"/>
                <w:szCs w:val="16"/>
                <w:lang w:eastAsia="zh-CN"/>
              </w:rPr>
              <w:t>43.2</w:t>
            </w:r>
          </w:p>
        </w:tc>
        <w:tc>
          <w:tcPr>
            <w:tcW w:w="656" w:type="dxa"/>
            <w:tcBorders>
              <w:top w:val="nil"/>
              <w:left w:val="nil"/>
              <w:bottom w:val="nil"/>
              <w:right w:val="nil"/>
            </w:tcBorders>
            <w:vAlign w:val="center"/>
          </w:tcPr>
          <w:p w14:paraId="67EC5844" w14:textId="77777777" w:rsidR="00134ADD" w:rsidRPr="00F97CD3" w:rsidRDefault="00134ADD" w:rsidP="007F6598">
            <w:pPr>
              <w:jc w:val="center"/>
              <w:rPr>
                <w:sz w:val="16"/>
                <w:szCs w:val="16"/>
                <w:lang w:eastAsia="zh-CN"/>
              </w:rPr>
            </w:pPr>
            <w:r>
              <w:rPr>
                <w:rFonts w:hint="eastAsia"/>
                <w:sz w:val="16"/>
                <w:szCs w:val="16"/>
                <w:lang w:eastAsia="zh-CN"/>
              </w:rPr>
              <w:t>976.4</w:t>
            </w:r>
          </w:p>
        </w:tc>
        <w:tc>
          <w:tcPr>
            <w:tcW w:w="656" w:type="dxa"/>
            <w:tcBorders>
              <w:top w:val="nil"/>
              <w:left w:val="nil"/>
              <w:bottom w:val="nil"/>
              <w:right w:val="nil"/>
            </w:tcBorders>
            <w:vAlign w:val="center"/>
          </w:tcPr>
          <w:p w14:paraId="71030E61" w14:textId="77777777" w:rsidR="00134ADD" w:rsidRPr="00F97CD3" w:rsidRDefault="00134ADD" w:rsidP="007F6598">
            <w:pPr>
              <w:jc w:val="center"/>
              <w:rPr>
                <w:sz w:val="16"/>
                <w:szCs w:val="16"/>
                <w:lang w:eastAsia="zh-CN"/>
              </w:rPr>
            </w:pPr>
            <w:r>
              <w:rPr>
                <w:rFonts w:hint="eastAsia"/>
                <w:sz w:val="16"/>
                <w:szCs w:val="16"/>
                <w:lang w:eastAsia="zh-CN"/>
              </w:rPr>
              <w:t>866.7</w:t>
            </w:r>
          </w:p>
        </w:tc>
        <w:tc>
          <w:tcPr>
            <w:tcW w:w="576" w:type="dxa"/>
            <w:tcBorders>
              <w:top w:val="nil"/>
              <w:left w:val="nil"/>
              <w:bottom w:val="nil"/>
              <w:right w:val="nil"/>
            </w:tcBorders>
            <w:vAlign w:val="center"/>
          </w:tcPr>
          <w:p w14:paraId="1D4B8BBD" w14:textId="77777777" w:rsidR="00134ADD" w:rsidRPr="00F97CD3" w:rsidRDefault="00134ADD" w:rsidP="007F6598">
            <w:pPr>
              <w:jc w:val="center"/>
              <w:rPr>
                <w:sz w:val="16"/>
                <w:szCs w:val="16"/>
                <w:lang w:eastAsia="zh-CN"/>
              </w:rPr>
            </w:pPr>
            <w:r>
              <w:rPr>
                <w:rFonts w:hint="eastAsia"/>
                <w:sz w:val="16"/>
                <w:szCs w:val="16"/>
                <w:lang w:eastAsia="zh-CN"/>
              </w:rPr>
              <w:t>9</w:t>
            </w:r>
            <w:r>
              <w:rPr>
                <w:sz w:val="16"/>
                <w:szCs w:val="16"/>
                <w:lang w:eastAsia="zh-CN"/>
              </w:rPr>
              <w:t>7</w:t>
            </w:r>
            <w:r>
              <w:rPr>
                <w:rFonts w:hint="eastAsia"/>
                <w:sz w:val="16"/>
                <w:szCs w:val="16"/>
                <w:lang w:eastAsia="zh-CN"/>
              </w:rPr>
              <w:t>.</w:t>
            </w:r>
            <w:r>
              <w:rPr>
                <w:sz w:val="16"/>
                <w:szCs w:val="16"/>
                <w:lang w:eastAsia="zh-CN"/>
              </w:rPr>
              <w:t>2</w:t>
            </w:r>
          </w:p>
        </w:tc>
      </w:tr>
      <w:tr w:rsidR="00134ADD" w:rsidRPr="00F97CD3" w14:paraId="4BBD79E6" w14:textId="77777777" w:rsidTr="007104B0">
        <w:trPr>
          <w:trHeight w:val="126"/>
          <w:jc w:val="center"/>
        </w:trPr>
        <w:tc>
          <w:tcPr>
            <w:tcW w:w="1425" w:type="dxa"/>
            <w:tcBorders>
              <w:top w:val="nil"/>
              <w:left w:val="nil"/>
              <w:bottom w:val="nil"/>
              <w:right w:val="nil"/>
            </w:tcBorders>
            <w:vAlign w:val="center"/>
          </w:tcPr>
          <w:p w14:paraId="0AE3605B" w14:textId="77777777" w:rsidR="00134ADD" w:rsidRPr="00F97CD3" w:rsidRDefault="00134ADD" w:rsidP="007F6598">
            <w:pPr>
              <w:jc w:val="both"/>
              <w:rPr>
                <w:iCs/>
                <w:sz w:val="16"/>
                <w:szCs w:val="16"/>
              </w:rPr>
            </w:pPr>
            <w:proofErr w:type="gramStart"/>
            <w:r w:rsidRPr="00F97CD3">
              <w:rPr>
                <w:rFonts w:hint="eastAsia"/>
                <w:sz w:val="16"/>
                <w:szCs w:val="16"/>
                <w:lang w:eastAsia="zh-CN"/>
              </w:rPr>
              <w:t>training</w:t>
            </w:r>
            <w:proofErr w:type="gramEnd"/>
            <w:r w:rsidRPr="00F97CD3">
              <w:rPr>
                <w:rFonts w:hint="eastAsia"/>
                <w:sz w:val="16"/>
                <w:szCs w:val="16"/>
                <w:lang w:eastAsia="zh-CN"/>
              </w:rPr>
              <w:t xml:space="preserve"> error</w:t>
            </w:r>
            <w:r>
              <w:rPr>
                <w:rFonts w:hint="eastAsia"/>
                <w:sz w:val="16"/>
                <w:szCs w:val="16"/>
                <w:lang w:eastAsia="zh-CN"/>
              </w:rPr>
              <w:t xml:space="preserve"> (%)</w:t>
            </w:r>
          </w:p>
        </w:tc>
        <w:tc>
          <w:tcPr>
            <w:tcW w:w="576" w:type="dxa"/>
            <w:tcBorders>
              <w:top w:val="nil"/>
              <w:left w:val="nil"/>
              <w:bottom w:val="nil"/>
              <w:right w:val="nil"/>
            </w:tcBorders>
            <w:vAlign w:val="center"/>
          </w:tcPr>
          <w:p w14:paraId="4FF43B7B" w14:textId="77777777" w:rsidR="00134ADD" w:rsidRPr="00F97CD3" w:rsidRDefault="00134ADD" w:rsidP="007F6598">
            <w:pPr>
              <w:jc w:val="center"/>
              <w:rPr>
                <w:iCs/>
                <w:sz w:val="16"/>
                <w:szCs w:val="16"/>
                <w:lang w:eastAsia="zh-CN"/>
              </w:rPr>
            </w:pPr>
            <w:r>
              <w:rPr>
                <w:rFonts w:hint="eastAsia"/>
                <w:iCs/>
                <w:sz w:val="16"/>
                <w:szCs w:val="16"/>
                <w:lang w:eastAsia="zh-CN"/>
              </w:rPr>
              <w:t>3.80</w:t>
            </w:r>
          </w:p>
        </w:tc>
        <w:tc>
          <w:tcPr>
            <w:tcW w:w="656" w:type="dxa"/>
            <w:tcBorders>
              <w:top w:val="nil"/>
              <w:left w:val="nil"/>
              <w:bottom w:val="nil"/>
              <w:right w:val="nil"/>
            </w:tcBorders>
            <w:vAlign w:val="center"/>
          </w:tcPr>
          <w:p w14:paraId="679AAEE7" w14:textId="77777777" w:rsidR="00134ADD" w:rsidRPr="00F97CD3" w:rsidRDefault="00134ADD" w:rsidP="007F6598">
            <w:pPr>
              <w:jc w:val="center"/>
              <w:rPr>
                <w:sz w:val="16"/>
                <w:szCs w:val="16"/>
                <w:lang w:eastAsia="zh-CN"/>
              </w:rPr>
            </w:pPr>
            <w:r>
              <w:rPr>
                <w:rFonts w:hint="eastAsia"/>
                <w:sz w:val="16"/>
                <w:szCs w:val="16"/>
                <w:lang w:eastAsia="zh-CN"/>
              </w:rPr>
              <w:t>1.86</w:t>
            </w:r>
          </w:p>
        </w:tc>
        <w:tc>
          <w:tcPr>
            <w:tcW w:w="656" w:type="dxa"/>
            <w:tcBorders>
              <w:top w:val="nil"/>
              <w:left w:val="nil"/>
              <w:bottom w:val="nil"/>
              <w:right w:val="nil"/>
            </w:tcBorders>
            <w:vAlign w:val="center"/>
          </w:tcPr>
          <w:p w14:paraId="3434D03A" w14:textId="77777777" w:rsidR="00134ADD" w:rsidRPr="00F97CD3" w:rsidRDefault="00134ADD" w:rsidP="007F6598">
            <w:pPr>
              <w:jc w:val="center"/>
              <w:rPr>
                <w:sz w:val="16"/>
                <w:szCs w:val="16"/>
                <w:lang w:eastAsia="zh-CN"/>
              </w:rPr>
            </w:pPr>
            <w:r>
              <w:rPr>
                <w:rFonts w:hint="eastAsia"/>
                <w:sz w:val="16"/>
                <w:szCs w:val="16"/>
                <w:lang w:eastAsia="zh-CN"/>
              </w:rPr>
              <w:t>0.73</w:t>
            </w:r>
          </w:p>
        </w:tc>
        <w:tc>
          <w:tcPr>
            <w:tcW w:w="576" w:type="dxa"/>
            <w:tcBorders>
              <w:top w:val="nil"/>
              <w:left w:val="nil"/>
              <w:bottom w:val="nil"/>
              <w:right w:val="nil"/>
            </w:tcBorders>
            <w:vAlign w:val="center"/>
          </w:tcPr>
          <w:p w14:paraId="692501A8" w14:textId="77777777" w:rsidR="00134ADD" w:rsidRPr="00F97CD3" w:rsidRDefault="00134ADD" w:rsidP="007F6598">
            <w:pPr>
              <w:jc w:val="center"/>
              <w:rPr>
                <w:sz w:val="16"/>
                <w:szCs w:val="16"/>
                <w:lang w:eastAsia="zh-CN"/>
              </w:rPr>
            </w:pPr>
            <w:r>
              <w:rPr>
                <w:rFonts w:hint="eastAsia"/>
                <w:sz w:val="16"/>
                <w:szCs w:val="16"/>
                <w:lang w:eastAsia="zh-CN"/>
              </w:rPr>
              <w:t>3.15</w:t>
            </w:r>
          </w:p>
        </w:tc>
      </w:tr>
      <w:tr w:rsidR="00134ADD" w:rsidRPr="00F97CD3" w14:paraId="6326A66E" w14:textId="77777777" w:rsidTr="007104B0">
        <w:trPr>
          <w:trHeight w:val="126"/>
          <w:jc w:val="center"/>
        </w:trPr>
        <w:tc>
          <w:tcPr>
            <w:tcW w:w="1425" w:type="dxa"/>
            <w:tcBorders>
              <w:top w:val="nil"/>
              <w:left w:val="nil"/>
              <w:bottom w:val="double" w:sz="6" w:space="0" w:color="auto"/>
              <w:right w:val="nil"/>
            </w:tcBorders>
            <w:vAlign w:val="center"/>
          </w:tcPr>
          <w:p w14:paraId="3EFA4DAA" w14:textId="77777777" w:rsidR="00134ADD" w:rsidRPr="00F97CD3" w:rsidRDefault="00134ADD" w:rsidP="007F6598">
            <w:pPr>
              <w:jc w:val="both"/>
              <w:rPr>
                <w:sz w:val="16"/>
                <w:szCs w:val="16"/>
                <w:lang w:eastAsia="zh-CN"/>
              </w:rPr>
            </w:pPr>
            <w:proofErr w:type="gramStart"/>
            <w:r>
              <w:rPr>
                <w:rFonts w:hint="eastAsia"/>
                <w:sz w:val="16"/>
                <w:szCs w:val="16"/>
                <w:lang w:eastAsia="zh-CN"/>
              </w:rPr>
              <w:t>testing</w:t>
            </w:r>
            <w:proofErr w:type="gramEnd"/>
            <w:r>
              <w:rPr>
                <w:rFonts w:hint="eastAsia"/>
                <w:sz w:val="16"/>
                <w:szCs w:val="16"/>
                <w:lang w:eastAsia="zh-CN"/>
              </w:rPr>
              <w:t xml:space="preserve"> error (%</w:t>
            </w:r>
            <w:r w:rsidRPr="00F97CD3">
              <w:rPr>
                <w:rFonts w:hint="eastAsia"/>
                <w:sz w:val="16"/>
                <w:szCs w:val="16"/>
                <w:lang w:eastAsia="zh-CN"/>
              </w:rPr>
              <w:t>)</w:t>
            </w:r>
          </w:p>
        </w:tc>
        <w:tc>
          <w:tcPr>
            <w:tcW w:w="576" w:type="dxa"/>
            <w:tcBorders>
              <w:top w:val="nil"/>
              <w:left w:val="nil"/>
              <w:bottom w:val="double" w:sz="6" w:space="0" w:color="auto"/>
              <w:right w:val="nil"/>
            </w:tcBorders>
            <w:vAlign w:val="center"/>
          </w:tcPr>
          <w:p w14:paraId="238235D2" w14:textId="77777777" w:rsidR="00134ADD" w:rsidRPr="00F97CD3" w:rsidRDefault="00134ADD" w:rsidP="007F6598">
            <w:pPr>
              <w:jc w:val="center"/>
              <w:rPr>
                <w:iCs/>
                <w:sz w:val="16"/>
                <w:szCs w:val="16"/>
                <w:lang w:eastAsia="zh-CN"/>
              </w:rPr>
            </w:pPr>
            <w:r>
              <w:rPr>
                <w:rFonts w:hint="eastAsia"/>
                <w:iCs/>
                <w:sz w:val="16"/>
                <w:szCs w:val="16"/>
                <w:lang w:eastAsia="zh-CN"/>
              </w:rPr>
              <w:t>3.66</w:t>
            </w:r>
          </w:p>
        </w:tc>
        <w:tc>
          <w:tcPr>
            <w:tcW w:w="656" w:type="dxa"/>
            <w:tcBorders>
              <w:top w:val="nil"/>
              <w:left w:val="nil"/>
              <w:bottom w:val="double" w:sz="6" w:space="0" w:color="auto"/>
              <w:right w:val="nil"/>
            </w:tcBorders>
            <w:vAlign w:val="center"/>
          </w:tcPr>
          <w:p w14:paraId="55578291" w14:textId="77777777" w:rsidR="00134ADD" w:rsidRPr="00F97CD3" w:rsidRDefault="00134ADD" w:rsidP="007F6598">
            <w:pPr>
              <w:jc w:val="center"/>
              <w:rPr>
                <w:sz w:val="16"/>
                <w:szCs w:val="16"/>
                <w:lang w:eastAsia="zh-CN"/>
              </w:rPr>
            </w:pPr>
            <w:r>
              <w:rPr>
                <w:rFonts w:hint="eastAsia"/>
                <w:sz w:val="16"/>
                <w:szCs w:val="16"/>
                <w:lang w:eastAsia="zh-CN"/>
              </w:rPr>
              <w:t>1.88</w:t>
            </w:r>
          </w:p>
        </w:tc>
        <w:tc>
          <w:tcPr>
            <w:tcW w:w="656" w:type="dxa"/>
            <w:tcBorders>
              <w:top w:val="nil"/>
              <w:left w:val="nil"/>
              <w:bottom w:val="double" w:sz="6" w:space="0" w:color="auto"/>
              <w:right w:val="nil"/>
            </w:tcBorders>
            <w:vAlign w:val="center"/>
          </w:tcPr>
          <w:p w14:paraId="1938E73E" w14:textId="77777777" w:rsidR="00134ADD" w:rsidRPr="00F97CD3" w:rsidRDefault="00134ADD" w:rsidP="007F6598">
            <w:pPr>
              <w:jc w:val="center"/>
              <w:rPr>
                <w:sz w:val="16"/>
                <w:szCs w:val="16"/>
                <w:lang w:eastAsia="zh-CN"/>
              </w:rPr>
            </w:pPr>
            <w:r>
              <w:rPr>
                <w:rFonts w:hint="eastAsia"/>
                <w:sz w:val="16"/>
                <w:szCs w:val="16"/>
                <w:lang w:eastAsia="zh-CN"/>
              </w:rPr>
              <w:t>0.76</w:t>
            </w:r>
          </w:p>
        </w:tc>
        <w:tc>
          <w:tcPr>
            <w:tcW w:w="576" w:type="dxa"/>
            <w:tcBorders>
              <w:top w:val="nil"/>
              <w:left w:val="nil"/>
              <w:bottom w:val="double" w:sz="6" w:space="0" w:color="auto"/>
              <w:right w:val="nil"/>
            </w:tcBorders>
            <w:vAlign w:val="center"/>
          </w:tcPr>
          <w:p w14:paraId="370C04F3" w14:textId="77777777" w:rsidR="00134ADD" w:rsidRPr="00F97CD3" w:rsidRDefault="00134ADD" w:rsidP="007F6598">
            <w:pPr>
              <w:jc w:val="center"/>
              <w:rPr>
                <w:sz w:val="16"/>
                <w:szCs w:val="16"/>
                <w:lang w:eastAsia="zh-CN"/>
              </w:rPr>
            </w:pPr>
            <w:r>
              <w:rPr>
                <w:rFonts w:hint="eastAsia"/>
                <w:sz w:val="16"/>
                <w:szCs w:val="16"/>
                <w:lang w:eastAsia="zh-CN"/>
              </w:rPr>
              <w:t>3.08</w:t>
            </w:r>
          </w:p>
        </w:tc>
      </w:tr>
    </w:tbl>
    <w:p w14:paraId="10A1A43C" w14:textId="4DD8ACF4" w:rsidR="00134ADD" w:rsidRPr="00F97CD3" w:rsidRDefault="00A96B35" w:rsidP="00A96B35">
      <w:pPr>
        <w:pStyle w:val="IEEEPlainText"/>
        <w:spacing w:before="160"/>
        <w:rPr>
          <w:lang w:eastAsia="zh-CN"/>
        </w:rPr>
      </w:pPr>
      <w:r w:rsidRPr="00F97CD3">
        <w:rPr>
          <w:rFonts w:hint="eastAsia"/>
          <w:lang w:eastAsia="zh-CN"/>
        </w:rPr>
        <w:t>The result</w:t>
      </w:r>
      <w:r>
        <w:rPr>
          <w:lang w:eastAsia="zh-CN"/>
        </w:rPr>
        <w:t>s</w:t>
      </w:r>
      <w:r w:rsidRPr="00F97CD3">
        <w:rPr>
          <w:rFonts w:hint="eastAsia"/>
          <w:lang w:eastAsia="zh-CN"/>
        </w:rPr>
        <w:t xml:space="preserve"> show that LM</w:t>
      </w:r>
      <w:r w:rsidR="007104B0">
        <w:rPr>
          <w:lang w:eastAsia="zh-CN"/>
        </w:rPr>
        <w:t xml:space="preserve"> algorithm</w:t>
      </w:r>
      <w:r w:rsidRPr="00F97CD3">
        <w:rPr>
          <w:rFonts w:hint="eastAsia"/>
          <w:lang w:eastAsia="zh-CN"/>
        </w:rPr>
        <w:t xml:space="preserve"> converges </w:t>
      </w:r>
      <w:r>
        <w:rPr>
          <w:lang w:eastAsia="zh-CN"/>
        </w:rPr>
        <w:t>in significantly less epochs</w:t>
      </w:r>
      <w:r w:rsidRPr="00F97CD3">
        <w:rPr>
          <w:rFonts w:hint="eastAsia"/>
          <w:lang w:eastAsia="zh-CN"/>
        </w:rPr>
        <w:t xml:space="preserve"> than QP and RP.  However, it takes more time to run</w:t>
      </w:r>
      <w:r>
        <w:rPr>
          <w:lang w:eastAsia="zh-CN"/>
        </w:rPr>
        <w:t xml:space="preserve"> per epoch</w:t>
      </w:r>
      <w:r w:rsidRPr="00F97CD3">
        <w:rPr>
          <w:rFonts w:hint="eastAsia"/>
          <w:lang w:eastAsia="zh-CN"/>
        </w:rPr>
        <w:t>.  Although RP takes more epochs to converge, it</w:t>
      </w:r>
      <w:r w:rsidRPr="00F97CD3">
        <w:rPr>
          <w:lang w:eastAsia="zh-CN"/>
        </w:rPr>
        <w:t xml:space="preserve">s training and testing errors are distinctly </w:t>
      </w:r>
      <w:r w:rsidRPr="00F97CD3">
        <w:rPr>
          <w:rFonts w:hint="eastAsia"/>
          <w:lang w:eastAsia="zh-CN"/>
        </w:rPr>
        <w:t>smaller than other</w:t>
      </w:r>
      <w:r w:rsidRPr="00F97CD3">
        <w:rPr>
          <w:lang w:eastAsia="zh-CN"/>
        </w:rPr>
        <w:t>s</w:t>
      </w:r>
      <w:r w:rsidRPr="00F97CD3">
        <w:rPr>
          <w:rFonts w:hint="eastAsia"/>
          <w:lang w:eastAsia="zh-CN"/>
        </w:rPr>
        <w:t>.</w:t>
      </w:r>
      <w:r>
        <w:rPr>
          <w:lang w:eastAsia="zh-CN"/>
        </w:rPr>
        <w:t xml:space="preserve">  The BP has the least training time and the least number of epochs, but its training and test error are the highest.  Based on these results we can deduce that</w:t>
      </w:r>
      <w:r w:rsidRPr="00F97CD3">
        <w:rPr>
          <w:lang w:eastAsia="zh-CN"/>
        </w:rPr>
        <w:t xml:space="preserve"> </w:t>
      </w:r>
      <w:r>
        <w:rPr>
          <w:lang w:eastAsia="zh-CN"/>
        </w:rPr>
        <w:t>if an application requires</w:t>
      </w:r>
      <w:r w:rsidRPr="00F97CD3">
        <w:rPr>
          <w:lang w:eastAsia="zh-CN"/>
        </w:rPr>
        <w:t xml:space="preserve"> </w:t>
      </w:r>
      <w:r>
        <w:rPr>
          <w:lang w:eastAsia="zh-CN"/>
        </w:rPr>
        <w:t xml:space="preserve">high accuracy, GPNN implemented </w:t>
      </w:r>
      <w:r w:rsidRPr="00F97CD3">
        <w:rPr>
          <w:lang w:eastAsia="zh-CN"/>
        </w:rPr>
        <w:t xml:space="preserve">RP algorithm is a good fit to </w:t>
      </w:r>
      <w:r>
        <w:rPr>
          <w:lang w:eastAsia="zh-CN"/>
        </w:rPr>
        <w:t>find</w:t>
      </w:r>
      <w:r w:rsidRPr="00F97CD3">
        <w:rPr>
          <w:lang w:eastAsia="zh-CN"/>
        </w:rPr>
        <w:t xml:space="preserve"> the local minima</w:t>
      </w:r>
      <w:r>
        <w:rPr>
          <w:lang w:eastAsia="zh-CN"/>
        </w:rPr>
        <w:t xml:space="preserve">, and if </w:t>
      </w:r>
      <w:r w:rsidRPr="00F97CD3">
        <w:rPr>
          <w:lang w:eastAsia="zh-CN"/>
        </w:rPr>
        <w:t>big data</w:t>
      </w:r>
      <w:r>
        <w:rPr>
          <w:lang w:eastAsia="zh-CN"/>
        </w:rPr>
        <w:t xml:space="preserve"> are involved,</w:t>
      </w:r>
      <w:r w:rsidRPr="00F97CD3">
        <w:rPr>
          <w:lang w:eastAsia="zh-CN"/>
        </w:rPr>
        <w:t xml:space="preserve"> </w:t>
      </w:r>
      <w:r>
        <w:rPr>
          <w:lang w:eastAsia="zh-CN"/>
        </w:rPr>
        <w:t>LMA is a good learning algorithm to use since it converges in the least number of epochs.</w:t>
      </w:r>
    </w:p>
    <w:p w14:paraId="78E95642" w14:textId="77777777" w:rsidR="00134ADD" w:rsidRPr="00F97CD3" w:rsidRDefault="00134ADD" w:rsidP="00134ADD">
      <w:pPr>
        <w:pStyle w:val="Heading1"/>
        <w:rPr>
          <w:lang w:eastAsia="zh-CN"/>
        </w:rPr>
      </w:pPr>
      <w:r w:rsidRPr="00F97CD3">
        <w:rPr>
          <w:rFonts w:hint="eastAsia"/>
          <w:lang w:eastAsia="zh-CN"/>
        </w:rPr>
        <w:t>Conclusion</w:t>
      </w:r>
    </w:p>
    <w:p w14:paraId="48766739" w14:textId="3900D30A" w:rsidR="008C2240" w:rsidRDefault="00F234D1" w:rsidP="00457F0C">
      <w:pPr>
        <w:pStyle w:val="IEEEPlainText"/>
        <w:rPr>
          <w:lang w:eastAsia="zh-CN"/>
        </w:rPr>
      </w:pPr>
      <w:r>
        <w:rPr>
          <w:lang w:eastAsia="zh-CN"/>
        </w:rPr>
        <w:t xml:space="preserve">We have presented a computational framework, GPNN, for efficient implementation of back-propagation based neural learning algorithms for big data learning. In GPNN, the forward path of a neural network learning algorithm is distributed to K-threads, errors are then combined, and the weights updated by a back-propagation process running in a single thread.   The abstraction component in GPNN implements the abstractions of weights, neurons, transfer functions, input and output in terms of abstraction nodes, and organize the nodes into abstraction layers according to node types. The abstraction process provides an efficient computational environment for </w:t>
      </w:r>
      <w:r>
        <w:rPr>
          <w:rFonts w:hint="eastAsia"/>
          <w:lang w:eastAsia="zh-CN"/>
        </w:rPr>
        <w:t xml:space="preserve">parallel </w:t>
      </w:r>
      <w:r>
        <w:rPr>
          <w:lang w:eastAsia="zh-CN"/>
        </w:rPr>
        <w:t>computation during neural learning</w:t>
      </w:r>
      <w:r>
        <w:rPr>
          <w:rFonts w:hint="eastAsia"/>
          <w:lang w:eastAsia="zh-CN"/>
        </w:rPr>
        <w:t xml:space="preserve">. </w:t>
      </w:r>
      <w:r>
        <w:rPr>
          <w:lang w:eastAsia="zh-CN"/>
        </w:rPr>
        <w:t xml:space="preserve"> The GPNN also introduced a</w:t>
      </w:r>
      <w:r w:rsidRPr="00F97CD3">
        <w:rPr>
          <w:lang w:eastAsia="zh-CN"/>
        </w:rPr>
        <w:t xml:space="preserve"> </w:t>
      </w:r>
      <w:r>
        <w:rPr>
          <w:rFonts w:hint="eastAsia"/>
          <w:lang w:eastAsia="zh-CN"/>
        </w:rPr>
        <w:t xml:space="preserve">compile-time generalization </w:t>
      </w:r>
      <w:r w:rsidRPr="00F97CD3">
        <w:rPr>
          <w:rFonts w:hint="eastAsia"/>
          <w:lang w:eastAsia="zh-CN"/>
        </w:rPr>
        <w:t xml:space="preserve">technique </w:t>
      </w:r>
      <w:r w:rsidRPr="00B85710">
        <w:rPr>
          <w:lang w:eastAsia="zh-CN"/>
        </w:rPr>
        <w:t xml:space="preserve">to </w:t>
      </w:r>
      <w:r>
        <w:rPr>
          <w:lang w:eastAsia="zh-CN"/>
        </w:rPr>
        <w:t xml:space="preserve">make as many neural network components being </w:t>
      </w:r>
      <w:r>
        <w:rPr>
          <w:iCs/>
        </w:rPr>
        <w:t>instantiated at compiler time as possible, which further reduce</w:t>
      </w:r>
      <w:r w:rsidR="00BC0B3C">
        <w:rPr>
          <w:iCs/>
        </w:rPr>
        <w:t>s</w:t>
      </w:r>
      <w:r>
        <w:rPr>
          <w:iCs/>
        </w:rPr>
        <w:t xml:space="preserve"> the execution time</w:t>
      </w:r>
      <w:r w:rsidRPr="00F97CD3">
        <w:rPr>
          <w:lang w:eastAsia="zh-CN"/>
        </w:rPr>
        <w:t>.</w:t>
      </w:r>
    </w:p>
    <w:p w14:paraId="2CB59946" w14:textId="799DDF4D" w:rsidR="00DA6EA3" w:rsidRDefault="00DA6EA3" w:rsidP="00DA6EA3">
      <w:pPr>
        <w:pStyle w:val="IEEEPlainText"/>
        <w:rPr>
          <w:lang w:eastAsia="zh-CN"/>
        </w:rPr>
      </w:pPr>
      <w:r>
        <w:rPr>
          <w:lang w:eastAsia="zh-CN"/>
        </w:rPr>
        <w:t xml:space="preserve">Experiments are conducted to evaluate the effectiveness of multi-thread implementation of GPNN implemented BP algorithm, and the comparison of computational time efficiency among the four neural learning algorithms, GP, QP, RP and LM, implemented using GPNN and the respective functions provided by Matlab library.  The experiment results show that the algorithms implemented in GPNN are more efficient than their respective functions provided by Matlab.  Specifically, the speed up for the GPNN implemented BP is 3.6, the GPNN implemented QP is 3.5 times, and the GPNN LM is 3.7.  When implemented in 8-thread parallelization with a fixed number of epochs as the training stopping criterion, the GPNN BP has the largest speed up, 3.1, over 1-thread GPNN BP, and LM </w:t>
      </w:r>
      <w:r w:rsidR="00096517">
        <w:rPr>
          <w:lang w:eastAsia="zh-CN"/>
        </w:rPr>
        <w:t xml:space="preserve">algorithm </w:t>
      </w:r>
      <w:r>
        <w:rPr>
          <w:lang w:eastAsia="zh-CN"/>
        </w:rPr>
        <w:t xml:space="preserve">has the least speed up, 1.3.  When the multiple stopping criteria of minimum error and error convergence are used, </w:t>
      </w:r>
      <w:r>
        <w:rPr>
          <w:rFonts w:hint="eastAsia"/>
          <w:lang w:eastAsia="zh-CN"/>
        </w:rPr>
        <w:t>t</w:t>
      </w:r>
      <w:r w:rsidRPr="00F97CD3">
        <w:rPr>
          <w:rFonts w:hint="eastAsia"/>
          <w:lang w:eastAsia="zh-CN"/>
        </w:rPr>
        <w:t>he result</w:t>
      </w:r>
      <w:r>
        <w:rPr>
          <w:lang w:eastAsia="zh-CN"/>
        </w:rPr>
        <w:t>s</w:t>
      </w:r>
      <w:r w:rsidRPr="00F97CD3">
        <w:rPr>
          <w:rFonts w:hint="eastAsia"/>
          <w:lang w:eastAsia="zh-CN"/>
        </w:rPr>
        <w:t xml:space="preserve"> show that </w:t>
      </w:r>
      <w:r>
        <w:rPr>
          <w:lang w:eastAsia="zh-CN"/>
        </w:rPr>
        <w:t xml:space="preserve">(1) </w:t>
      </w:r>
      <w:r>
        <w:rPr>
          <w:rFonts w:hint="eastAsia"/>
          <w:lang w:eastAsia="zh-CN"/>
        </w:rPr>
        <w:t>although</w:t>
      </w:r>
      <w:r w:rsidRPr="00F97CD3">
        <w:rPr>
          <w:rFonts w:hint="eastAsia"/>
          <w:lang w:eastAsia="zh-CN"/>
        </w:rPr>
        <w:t xml:space="preserve"> </w:t>
      </w:r>
      <w:r>
        <w:rPr>
          <w:lang w:eastAsia="zh-CN"/>
        </w:rPr>
        <w:t xml:space="preserve">GPNN </w:t>
      </w:r>
      <w:r w:rsidRPr="00F97CD3">
        <w:rPr>
          <w:rFonts w:hint="eastAsia"/>
          <w:lang w:eastAsia="zh-CN"/>
        </w:rPr>
        <w:t>RP takes more epochs to converge, it</w:t>
      </w:r>
      <w:r w:rsidRPr="00F97CD3">
        <w:rPr>
          <w:lang w:eastAsia="zh-CN"/>
        </w:rPr>
        <w:t>s training a</w:t>
      </w:r>
      <w:r>
        <w:rPr>
          <w:lang w:eastAsia="zh-CN"/>
        </w:rPr>
        <w:t>nd testing errors are decidedly</w:t>
      </w:r>
      <w:r w:rsidRPr="00F97CD3">
        <w:rPr>
          <w:lang w:eastAsia="zh-CN"/>
        </w:rPr>
        <w:t xml:space="preserve"> </w:t>
      </w:r>
      <w:r w:rsidRPr="00F97CD3">
        <w:rPr>
          <w:rFonts w:hint="eastAsia"/>
          <w:lang w:eastAsia="zh-CN"/>
        </w:rPr>
        <w:t xml:space="preserve">smaller than </w:t>
      </w:r>
      <w:r>
        <w:rPr>
          <w:lang w:eastAsia="zh-CN"/>
        </w:rPr>
        <w:t xml:space="preserve">all </w:t>
      </w:r>
      <w:r w:rsidRPr="00F97CD3">
        <w:rPr>
          <w:rFonts w:hint="eastAsia"/>
          <w:lang w:eastAsia="zh-CN"/>
        </w:rPr>
        <w:t>other</w:t>
      </w:r>
      <w:r w:rsidRPr="00F97CD3">
        <w:rPr>
          <w:lang w:eastAsia="zh-CN"/>
        </w:rPr>
        <w:t>s</w:t>
      </w:r>
      <w:r>
        <w:rPr>
          <w:rFonts w:hint="eastAsia"/>
          <w:lang w:eastAsia="zh-CN"/>
        </w:rPr>
        <w:t>,</w:t>
      </w:r>
      <w:r>
        <w:rPr>
          <w:lang w:eastAsia="zh-CN"/>
        </w:rPr>
        <w:t xml:space="preserve"> (2) GPNN </w:t>
      </w:r>
      <w:r w:rsidRPr="00F97CD3">
        <w:rPr>
          <w:rFonts w:hint="eastAsia"/>
          <w:lang w:eastAsia="zh-CN"/>
        </w:rPr>
        <w:t xml:space="preserve">LM converges </w:t>
      </w:r>
      <w:r>
        <w:rPr>
          <w:lang w:eastAsia="zh-CN"/>
        </w:rPr>
        <w:t>in less epochs</w:t>
      </w:r>
      <w:r w:rsidRPr="00F97CD3">
        <w:rPr>
          <w:rFonts w:hint="eastAsia"/>
          <w:lang w:eastAsia="zh-CN"/>
        </w:rPr>
        <w:t xml:space="preserve"> than </w:t>
      </w:r>
      <w:r>
        <w:rPr>
          <w:lang w:eastAsia="zh-CN"/>
        </w:rPr>
        <w:t xml:space="preserve">GPNN </w:t>
      </w:r>
      <w:r w:rsidRPr="00F97CD3">
        <w:rPr>
          <w:rFonts w:hint="eastAsia"/>
          <w:lang w:eastAsia="zh-CN"/>
        </w:rPr>
        <w:t xml:space="preserve">QP and </w:t>
      </w:r>
      <w:r>
        <w:rPr>
          <w:lang w:eastAsia="zh-CN"/>
        </w:rPr>
        <w:t xml:space="preserve">GPNN </w:t>
      </w:r>
      <w:r w:rsidRPr="00F97CD3">
        <w:rPr>
          <w:rFonts w:hint="eastAsia"/>
          <w:lang w:eastAsia="zh-CN"/>
        </w:rPr>
        <w:t>RP</w:t>
      </w:r>
      <w:r>
        <w:rPr>
          <w:rFonts w:hint="eastAsia"/>
          <w:lang w:eastAsia="zh-CN"/>
        </w:rPr>
        <w:t xml:space="preserve">, but it takes </w:t>
      </w:r>
      <w:r w:rsidRPr="00F97CD3">
        <w:rPr>
          <w:rFonts w:hint="eastAsia"/>
          <w:lang w:eastAsia="zh-CN"/>
        </w:rPr>
        <w:t>more time to run</w:t>
      </w:r>
      <w:r>
        <w:rPr>
          <w:lang w:eastAsia="zh-CN"/>
        </w:rPr>
        <w:t xml:space="preserve"> each epoch, and </w:t>
      </w:r>
      <w:r>
        <w:rPr>
          <w:rFonts w:hint="eastAsia"/>
          <w:lang w:eastAsia="zh-CN"/>
        </w:rPr>
        <w:t>(3)</w:t>
      </w:r>
      <w:r>
        <w:rPr>
          <w:lang w:eastAsia="zh-CN"/>
        </w:rPr>
        <w:t xml:space="preserve"> the GPNN BP has the least training time, but its training and test error are the larger than all the other three.</w:t>
      </w:r>
    </w:p>
    <w:p w14:paraId="2793454B" w14:textId="227066B0" w:rsidR="00DD4FE9" w:rsidRDefault="00DA6EA3" w:rsidP="00DA6EA3">
      <w:pPr>
        <w:pStyle w:val="IEEEPlainText"/>
        <w:rPr>
          <w:lang w:eastAsia="zh-CN"/>
        </w:rPr>
      </w:pPr>
      <w:r>
        <w:rPr>
          <w:lang w:eastAsia="zh-CN"/>
        </w:rPr>
        <w:t>Based on these results we conclude that</w:t>
      </w:r>
      <w:r w:rsidRPr="00F97CD3">
        <w:rPr>
          <w:lang w:eastAsia="zh-CN"/>
        </w:rPr>
        <w:t xml:space="preserve"> </w:t>
      </w:r>
      <w:r>
        <w:rPr>
          <w:lang w:eastAsia="zh-CN"/>
        </w:rPr>
        <w:t xml:space="preserve">GPNN </w:t>
      </w:r>
      <w:r w:rsidRPr="00F97CD3">
        <w:rPr>
          <w:lang w:eastAsia="zh-CN"/>
        </w:rPr>
        <w:t xml:space="preserve">RP algorithm </w:t>
      </w:r>
      <w:r w:rsidRPr="00F97CD3">
        <w:rPr>
          <w:lang w:eastAsia="zh-CN"/>
        </w:rPr>
        <w:lastRenderedPageBreak/>
        <w:t xml:space="preserve">is </w:t>
      </w:r>
      <w:r>
        <w:rPr>
          <w:lang w:eastAsia="zh-CN"/>
        </w:rPr>
        <w:t>good</w:t>
      </w:r>
      <w:r w:rsidRPr="00F97CD3">
        <w:rPr>
          <w:lang w:eastAsia="zh-CN"/>
        </w:rPr>
        <w:t xml:space="preserve"> to </w:t>
      </w:r>
      <w:r>
        <w:rPr>
          <w:lang w:eastAsia="zh-CN"/>
        </w:rPr>
        <w:t>find minimum error, and GPNN LM is a good learning algorithm for big data applications.</w:t>
      </w:r>
    </w:p>
    <w:p w14:paraId="04FC9C7E" w14:textId="77777777" w:rsidR="007F10F9" w:rsidRDefault="007F10F9" w:rsidP="007F10F9">
      <w:pPr>
        <w:pStyle w:val="IEEEPlainText"/>
        <w:rPr>
          <w:lang w:eastAsia="zh-CN"/>
        </w:rPr>
      </w:pPr>
      <w:r>
        <w:rPr>
          <w:lang w:eastAsia="zh-CN"/>
        </w:rPr>
        <w:t>In addition to efficient run-time, the proposed GPNN framework also provides flexibility and reusability for neural network research.  The a</w:t>
      </w:r>
      <w:r>
        <w:rPr>
          <w:rFonts w:hint="eastAsia"/>
          <w:lang w:eastAsia="zh-CN"/>
        </w:rPr>
        <w:t xml:space="preserve">bstraction and </w:t>
      </w:r>
      <w:r>
        <w:rPr>
          <w:lang w:eastAsia="zh-CN"/>
        </w:rPr>
        <w:t>compile</w:t>
      </w:r>
      <w:r>
        <w:rPr>
          <w:rFonts w:hint="eastAsia"/>
          <w:lang w:eastAsia="zh-CN"/>
        </w:rPr>
        <w:t>-time generalization</w:t>
      </w:r>
      <w:r>
        <w:rPr>
          <w:lang w:eastAsia="zh-CN"/>
        </w:rPr>
        <w:t xml:space="preserve"> processes in GPNN allow researchers</w:t>
      </w:r>
      <w:r>
        <w:rPr>
          <w:rFonts w:hint="eastAsia"/>
          <w:lang w:eastAsia="zh-CN"/>
        </w:rPr>
        <w:t xml:space="preserve"> </w:t>
      </w:r>
      <w:r>
        <w:rPr>
          <w:lang w:eastAsia="zh-CN"/>
        </w:rPr>
        <w:t xml:space="preserve">to build new </w:t>
      </w:r>
      <w:r>
        <w:rPr>
          <w:rFonts w:hint="eastAsia"/>
          <w:lang w:eastAsia="zh-CN"/>
        </w:rPr>
        <w:t xml:space="preserve">neural networks by simply connecting or pruning nodes without re-design the most part of </w:t>
      </w:r>
      <w:r>
        <w:rPr>
          <w:lang w:eastAsia="zh-CN"/>
        </w:rPr>
        <w:t xml:space="preserve">an existing </w:t>
      </w:r>
      <w:r>
        <w:rPr>
          <w:rFonts w:hint="eastAsia"/>
          <w:lang w:eastAsia="zh-CN"/>
        </w:rPr>
        <w:t>network architecture</w:t>
      </w:r>
      <w:r>
        <w:rPr>
          <w:lang w:eastAsia="zh-CN"/>
        </w:rPr>
        <w:t>.</w:t>
      </w:r>
    </w:p>
    <w:p w14:paraId="01297A3A" w14:textId="2F1FC85E" w:rsidR="001E76E1" w:rsidRDefault="00D356AB" w:rsidP="00D356AB">
      <w:pPr>
        <w:pStyle w:val="IEEEPlainText"/>
        <w:rPr>
          <w:lang w:eastAsia="zh-CN"/>
        </w:rPr>
      </w:pPr>
      <w:r>
        <w:rPr>
          <w:lang w:eastAsia="zh-CN"/>
        </w:rPr>
        <w:t xml:space="preserve">We have put the four neural learning algorithms implemented using the GPNN in a library available </w:t>
      </w:r>
      <w:r w:rsidRPr="00F97CD3">
        <w:rPr>
          <w:lang w:eastAsia="zh-CN"/>
        </w:rPr>
        <w:t>under LGPL license</w:t>
      </w:r>
      <w:r w:rsidRPr="00F97CD3">
        <w:rPr>
          <w:rFonts w:hint="eastAsia"/>
          <w:lang w:eastAsia="zh-CN"/>
        </w:rPr>
        <w:t xml:space="preserve"> at</w:t>
      </w:r>
      <w:r>
        <w:rPr>
          <w:lang w:eastAsia="zh-CN"/>
        </w:rPr>
        <w:t xml:space="preserve"> </w:t>
      </w:r>
      <w:hyperlink r:id="rId15" w:history="1">
        <w:r w:rsidR="001E76E1" w:rsidRPr="00377A61">
          <w:rPr>
            <w:rStyle w:val="Hyperlink"/>
            <w:rFonts w:hint="eastAsia"/>
            <w:lang w:eastAsia="zh-CN"/>
          </w:rPr>
          <w:t>https://www.github.com/</w:t>
        </w:r>
        <w:r w:rsidR="001E76E1" w:rsidRPr="00377A61">
          <w:rPr>
            <w:rStyle w:val="Hyperlink"/>
            <w:lang w:eastAsia="zh-CN"/>
          </w:rPr>
          <w:t>wenduow</w:t>
        </w:r>
        <w:r w:rsidR="001E76E1" w:rsidRPr="00377A61">
          <w:rPr>
            <w:rStyle w:val="Hyperlink"/>
            <w:rFonts w:hint="eastAsia"/>
            <w:lang w:eastAsia="zh-CN"/>
          </w:rPr>
          <w:t>/BeefNet</w:t>
        </w:r>
      </w:hyperlink>
      <w:r w:rsidR="00E61979" w:rsidRPr="00E61979">
        <w:t>.</w:t>
      </w:r>
    </w:p>
    <w:p w14:paraId="429A417F" w14:textId="77777777" w:rsidR="00134ADD" w:rsidRPr="00F97CD3" w:rsidRDefault="00134ADD" w:rsidP="00134ADD">
      <w:pPr>
        <w:pStyle w:val="ReferenceHead"/>
      </w:pPr>
      <w:r w:rsidRPr="00F97CD3">
        <w:t>References</w:t>
      </w:r>
    </w:p>
    <w:p w14:paraId="32CF7C34" w14:textId="77777777" w:rsidR="00134ADD" w:rsidRPr="00F97CD3" w:rsidRDefault="00134ADD" w:rsidP="00134ADD">
      <w:pPr>
        <w:pStyle w:val="References"/>
        <w:rPr>
          <w:lang w:eastAsia="zh-CN"/>
        </w:rPr>
      </w:pPr>
      <w:r w:rsidRPr="00F97CD3">
        <w:rPr>
          <w:rFonts w:hint="eastAsia"/>
          <w:lang w:eastAsia="zh-CN"/>
        </w:rPr>
        <w:t xml:space="preserve">M. </w:t>
      </w:r>
      <w:proofErr w:type="spellStart"/>
      <w:r w:rsidRPr="00F97CD3">
        <w:rPr>
          <w:lang w:eastAsia="zh-CN"/>
        </w:rPr>
        <w:t>Bodén</w:t>
      </w:r>
      <w:proofErr w:type="spellEnd"/>
      <w:r w:rsidRPr="00F97CD3">
        <w:rPr>
          <w:rFonts w:hint="eastAsia"/>
          <w:lang w:eastAsia="zh-CN"/>
        </w:rPr>
        <w:t>,</w:t>
      </w:r>
      <w:r w:rsidRPr="00F97CD3">
        <w:rPr>
          <w:lang w:eastAsia="zh-CN"/>
        </w:rPr>
        <w:t xml:space="preserve"> “A guide to recurrent neural networks and backpropagation</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The Dallas </w:t>
      </w:r>
      <w:r w:rsidRPr="00F97CD3">
        <w:rPr>
          <w:rFonts w:hint="eastAsia"/>
          <w:i/>
          <w:lang w:eastAsia="zh-CN"/>
        </w:rPr>
        <w:t>P</w:t>
      </w:r>
      <w:r w:rsidRPr="00F97CD3">
        <w:rPr>
          <w:i/>
          <w:lang w:eastAsia="zh-CN"/>
        </w:rPr>
        <w:t xml:space="preserve">roject, SICS </w:t>
      </w:r>
      <w:r w:rsidRPr="00F97CD3">
        <w:rPr>
          <w:rFonts w:hint="eastAsia"/>
          <w:i/>
          <w:lang w:eastAsia="zh-CN"/>
        </w:rPr>
        <w:t>T</w:t>
      </w:r>
      <w:r w:rsidRPr="00F97CD3">
        <w:rPr>
          <w:i/>
          <w:lang w:eastAsia="zh-CN"/>
        </w:rPr>
        <w:t xml:space="preserve">echnical </w:t>
      </w:r>
      <w:r w:rsidRPr="00F97CD3">
        <w:rPr>
          <w:rFonts w:hint="eastAsia"/>
          <w:i/>
          <w:lang w:eastAsia="zh-CN"/>
        </w:rPr>
        <w:t>R</w:t>
      </w:r>
      <w:r w:rsidRPr="00F97CD3">
        <w:rPr>
          <w:i/>
          <w:lang w:eastAsia="zh-CN"/>
        </w:rPr>
        <w:t>eport</w:t>
      </w:r>
      <w:r w:rsidRPr="00F97CD3">
        <w:rPr>
          <w:lang w:eastAsia="zh-CN"/>
        </w:rPr>
        <w:t>, 2002.</w:t>
      </w:r>
    </w:p>
    <w:p w14:paraId="5CDCB347" w14:textId="77777777" w:rsidR="00134ADD" w:rsidRPr="00F97CD3" w:rsidRDefault="00134ADD" w:rsidP="00134ADD">
      <w:pPr>
        <w:pStyle w:val="References"/>
        <w:rPr>
          <w:lang w:eastAsia="zh-CN"/>
        </w:rPr>
      </w:pPr>
      <w:r w:rsidRPr="00F97CD3">
        <w:rPr>
          <w:rFonts w:hint="eastAsia"/>
          <w:lang w:eastAsia="zh-CN"/>
        </w:rPr>
        <w:t xml:space="preserve">S. E. </w:t>
      </w:r>
      <w:proofErr w:type="spellStart"/>
      <w:r w:rsidRPr="00F97CD3">
        <w:rPr>
          <w:lang w:eastAsia="zh-CN"/>
        </w:rPr>
        <w:t>Fahlman</w:t>
      </w:r>
      <w:proofErr w:type="spellEnd"/>
      <w:r w:rsidRPr="00F97CD3">
        <w:rPr>
          <w:rFonts w:hint="eastAsia"/>
          <w:lang w:eastAsia="zh-CN"/>
        </w:rPr>
        <w:t>,</w:t>
      </w:r>
      <w:r w:rsidRPr="00F97CD3">
        <w:rPr>
          <w:lang w:eastAsia="zh-CN"/>
        </w:rPr>
        <w:t xml:space="preserve"> “An empirical study of learning speed in back-propagation networks</w:t>
      </w:r>
      <w:r w:rsidRPr="00F97CD3">
        <w:rPr>
          <w:rFonts w:hint="eastAsia"/>
          <w:lang w:eastAsia="zh-CN"/>
        </w:rPr>
        <w:t>,</w:t>
      </w:r>
      <w:r w:rsidRPr="00F97CD3">
        <w:rPr>
          <w:lang w:eastAsia="zh-CN"/>
        </w:rPr>
        <w:t xml:space="preserve">” </w:t>
      </w:r>
      <w:r w:rsidRPr="00F97CD3">
        <w:rPr>
          <w:rFonts w:hint="eastAsia"/>
          <w:i/>
          <w:lang w:eastAsia="zh-CN"/>
        </w:rPr>
        <w:t>Technical Report</w:t>
      </w:r>
      <w:r w:rsidRPr="00F97CD3">
        <w:rPr>
          <w:rFonts w:hint="eastAsia"/>
          <w:lang w:eastAsia="zh-CN"/>
        </w:rPr>
        <w:t xml:space="preserve">, CMU-CS-88-162, </w:t>
      </w:r>
      <w:r w:rsidRPr="00F97CD3">
        <w:rPr>
          <w:lang w:eastAsia="zh-CN"/>
        </w:rPr>
        <w:t>1988.</w:t>
      </w:r>
    </w:p>
    <w:p w14:paraId="19D68336" w14:textId="77777777" w:rsidR="00134ADD" w:rsidRPr="00F97CD3" w:rsidRDefault="00134ADD" w:rsidP="00134ADD">
      <w:pPr>
        <w:pStyle w:val="References"/>
        <w:rPr>
          <w:lang w:eastAsia="zh-CN"/>
        </w:rPr>
      </w:pPr>
      <w:r w:rsidRPr="00F97CD3">
        <w:rPr>
          <w:rFonts w:hint="eastAsia"/>
          <w:lang w:eastAsia="zh-CN"/>
        </w:rPr>
        <w:lastRenderedPageBreak/>
        <w:t xml:space="preserve">M. </w:t>
      </w:r>
      <w:proofErr w:type="spellStart"/>
      <w:r w:rsidRPr="00F97CD3">
        <w:rPr>
          <w:lang w:eastAsia="zh-CN"/>
        </w:rPr>
        <w:t>Riedmiller</w:t>
      </w:r>
      <w:proofErr w:type="spellEnd"/>
      <w:r w:rsidRPr="00F97CD3">
        <w:rPr>
          <w:rFonts w:hint="eastAsia"/>
          <w:lang w:eastAsia="zh-CN"/>
        </w:rPr>
        <w:t xml:space="preserve"> and</w:t>
      </w:r>
      <w:r w:rsidRPr="00F97CD3">
        <w:rPr>
          <w:lang w:eastAsia="zh-CN"/>
        </w:rPr>
        <w:t xml:space="preserve"> </w:t>
      </w:r>
      <w:r w:rsidRPr="00F97CD3">
        <w:rPr>
          <w:rFonts w:hint="eastAsia"/>
          <w:lang w:eastAsia="zh-CN"/>
        </w:rPr>
        <w:t xml:space="preserve">H. </w:t>
      </w:r>
      <w:r w:rsidRPr="00F97CD3">
        <w:rPr>
          <w:lang w:eastAsia="zh-CN"/>
        </w:rPr>
        <w:t>Braun, "A direct adaptive method for faster backpropagation learning: the RPROP algorithm,"</w:t>
      </w:r>
      <w:r w:rsidRPr="00F97CD3">
        <w:rPr>
          <w:rFonts w:hint="eastAsia"/>
          <w:i/>
          <w:lang w:eastAsia="zh-CN"/>
        </w:rPr>
        <w:t xml:space="preserve"> I</w:t>
      </w:r>
      <w:r w:rsidRPr="00F97CD3">
        <w:rPr>
          <w:i/>
          <w:lang w:eastAsia="zh-CN"/>
        </w:rPr>
        <w:t xml:space="preserve">EEE International Conference on </w:t>
      </w:r>
      <w:r w:rsidRPr="00F97CD3">
        <w:rPr>
          <w:rFonts w:hint="eastAsia"/>
          <w:i/>
          <w:lang w:eastAsia="zh-CN"/>
        </w:rPr>
        <w:t>Neural Networks</w:t>
      </w:r>
      <w:r w:rsidRPr="00F97CD3">
        <w:rPr>
          <w:lang w:eastAsia="zh-CN"/>
        </w:rPr>
        <w:t>, vol.</w:t>
      </w:r>
      <w:r w:rsidRPr="00F97CD3">
        <w:rPr>
          <w:rFonts w:hint="eastAsia"/>
          <w:lang w:eastAsia="zh-CN"/>
        </w:rPr>
        <w:t>1</w:t>
      </w:r>
      <w:r w:rsidRPr="00F97CD3">
        <w:rPr>
          <w:lang w:eastAsia="zh-CN"/>
        </w:rPr>
        <w:t>,</w:t>
      </w:r>
      <w:r w:rsidRPr="00F97CD3">
        <w:rPr>
          <w:rFonts w:hint="eastAsia"/>
          <w:lang w:eastAsia="zh-CN"/>
        </w:rPr>
        <w:t xml:space="preserve"> 1993, </w:t>
      </w:r>
      <w:r w:rsidRPr="00F97CD3">
        <w:rPr>
          <w:lang w:eastAsia="zh-CN"/>
        </w:rPr>
        <w:t>pp.586</w:t>
      </w:r>
      <w:r w:rsidRPr="00F97CD3">
        <w:rPr>
          <w:rFonts w:hint="eastAsia"/>
          <w:lang w:eastAsia="zh-CN"/>
        </w:rPr>
        <w:t>-</w:t>
      </w:r>
      <w:r w:rsidRPr="00F97CD3">
        <w:rPr>
          <w:lang w:eastAsia="zh-CN"/>
        </w:rPr>
        <w:t>591</w:t>
      </w:r>
      <w:r w:rsidRPr="00F97CD3">
        <w:rPr>
          <w:rFonts w:hint="eastAsia"/>
          <w:lang w:eastAsia="zh-CN"/>
        </w:rPr>
        <w:t>.</w:t>
      </w:r>
    </w:p>
    <w:p w14:paraId="55746EFB" w14:textId="77777777" w:rsidR="00134ADD" w:rsidRPr="00F97CD3" w:rsidRDefault="00134ADD" w:rsidP="00134ADD">
      <w:pPr>
        <w:pStyle w:val="References"/>
        <w:rPr>
          <w:lang w:eastAsia="zh-CN"/>
        </w:rPr>
      </w:pPr>
      <w:r w:rsidRPr="00F97CD3">
        <w:rPr>
          <w:rFonts w:hint="eastAsia"/>
          <w:lang w:eastAsia="zh-CN"/>
        </w:rPr>
        <w:t xml:space="preserve">M. T. </w:t>
      </w:r>
      <w:r w:rsidRPr="00F97CD3">
        <w:rPr>
          <w:lang w:eastAsia="zh-CN"/>
        </w:rPr>
        <w:t>Hagan</w:t>
      </w:r>
      <w:r w:rsidRPr="00F97CD3">
        <w:rPr>
          <w:rFonts w:hint="eastAsia"/>
          <w:lang w:eastAsia="zh-CN"/>
        </w:rPr>
        <w:t xml:space="preserve"> and</w:t>
      </w:r>
      <w:r w:rsidRPr="00F97CD3">
        <w:rPr>
          <w:lang w:eastAsia="zh-CN"/>
        </w:rPr>
        <w:t xml:space="preserve"> </w:t>
      </w:r>
      <w:r w:rsidRPr="00F97CD3">
        <w:rPr>
          <w:rFonts w:hint="eastAsia"/>
          <w:lang w:eastAsia="zh-CN"/>
        </w:rPr>
        <w:t xml:space="preserve">M. B. </w:t>
      </w:r>
      <w:proofErr w:type="spellStart"/>
      <w:r w:rsidRPr="00F97CD3">
        <w:rPr>
          <w:lang w:eastAsia="zh-CN"/>
        </w:rPr>
        <w:t>Menhaj</w:t>
      </w:r>
      <w:proofErr w:type="spellEnd"/>
      <w:r w:rsidRPr="00F97CD3">
        <w:rPr>
          <w:lang w:eastAsia="zh-CN"/>
        </w:rPr>
        <w:t xml:space="preserve">, "Training feedforward networks with the Marquardt algorithm," </w:t>
      </w:r>
      <w:r w:rsidRPr="00F97CD3">
        <w:rPr>
          <w:i/>
          <w:lang w:eastAsia="zh-CN"/>
        </w:rPr>
        <w:t xml:space="preserve">IEEE Transactions on </w:t>
      </w:r>
      <w:r w:rsidRPr="00F97CD3">
        <w:rPr>
          <w:rFonts w:hint="eastAsia"/>
          <w:i/>
          <w:lang w:eastAsia="zh-CN"/>
        </w:rPr>
        <w:t>Neural Networks</w:t>
      </w:r>
      <w:r w:rsidRPr="00F97CD3">
        <w:rPr>
          <w:lang w:eastAsia="zh-CN"/>
        </w:rPr>
        <w:t>, vol.5, no.6, Nov 1994</w:t>
      </w:r>
      <w:r w:rsidRPr="00F97CD3">
        <w:rPr>
          <w:rFonts w:hint="eastAsia"/>
          <w:lang w:eastAsia="zh-CN"/>
        </w:rPr>
        <w:t>, pp.989-993.</w:t>
      </w:r>
    </w:p>
    <w:p w14:paraId="6ED26E25" w14:textId="77777777" w:rsidR="00134ADD" w:rsidRPr="00F97CD3" w:rsidRDefault="00134ADD" w:rsidP="00134ADD">
      <w:pPr>
        <w:pStyle w:val="References"/>
        <w:rPr>
          <w:lang w:eastAsia="zh-CN"/>
        </w:rPr>
      </w:pPr>
      <w:r w:rsidRPr="00F97CD3">
        <w:rPr>
          <w:rFonts w:hint="eastAsia"/>
          <w:lang w:eastAsia="zh-CN"/>
        </w:rPr>
        <w:t xml:space="preserve">C. </w:t>
      </w:r>
      <w:r w:rsidRPr="00F97CD3">
        <w:rPr>
          <w:lang w:eastAsia="zh-CN"/>
        </w:rPr>
        <w:t xml:space="preserve">Chu, </w:t>
      </w:r>
      <w:r w:rsidRPr="00F97CD3">
        <w:rPr>
          <w:rFonts w:hint="eastAsia"/>
          <w:lang w:eastAsia="zh-CN"/>
        </w:rPr>
        <w:t xml:space="preserve">S. K. </w:t>
      </w:r>
      <w:r w:rsidRPr="00F97CD3">
        <w:rPr>
          <w:lang w:eastAsia="zh-CN"/>
        </w:rPr>
        <w:t xml:space="preserve">Kim, </w:t>
      </w:r>
      <w:r w:rsidRPr="00F97CD3">
        <w:rPr>
          <w:rFonts w:hint="eastAsia"/>
          <w:lang w:eastAsia="zh-CN"/>
        </w:rPr>
        <w:t xml:space="preserve">Y. A. </w:t>
      </w:r>
      <w:r w:rsidRPr="00F97CD3">
        <w:rPr>
          <w:lang w:eastAsia="zh-CN"/>
        </w:rPr>
        <w:t>Lin, et al.</w:t>
      </w:r>
      <w:r w:rsidRPr="00F97CD3">
        <w:rPr>
          <w:rFonts w:hint="eastAsia"/>
          <w:lang w:eastAsia="zh-CN"/>
        </w:rPr>
        <w:t>,</w:t>
      </w:r>
      <w:r w:rsidRPr="00F97CD3">
        <w:rPr>
          <w:lang w:eastAsia="zh-CN"/>
        </w:rPr>
        <w:t xml:space="preserve"> “Map-reduce for machine learning on multicore</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 xml:space="preserve">Advances in </w:t>
      </w:r>
      <w:r w:rsidRPr="00F97CD3">
        <w:rPr>
          <w:rFonts w:hint="eastAsia"/>
          <w:i/>
          <w:lang w:eastAsia="zh-CN"/>
        </w:rPr>
        <w:t>N</w:t>
      </w:r>
      <w:r w:rsidRPr="00F97CD3">
        <w:rPr>
          <w:i/>
          <w:lang w:eastAsia="zh-CN"/>
        </w:rPr>
        <w:t xml:space="preserve">eural </w:t>
      </w:r>
      <w:r w:rsidRPr="00F97CD3">
        <w:rPr>
          <w:rFonts w:hint="eastAsia"/>
          <w:i/>
          <w:lang w:eastAsia="zh-CN"/>
        </w:rPr>
        <w:t>I</w:t>
      </w:r>
      <w:r w:rsidRPr="00F97CD3">
        <w:rPr>
          <w:i/>
          <w:lang w:eastAsia="zh-CN"/>
        </w:rPr>
        <w:t xml:space="preserve">nformation </w:t>
      </w:r>
      <w:r w:rsidRPr="00F97CD3">
        <w:rPr>
          <w:rFonts w:hint="eastAsia"/>
          <w:i/>
          <w:lang w:eastAsia="zh-CN"/>
        </w:rPr>
        <w:t>P</w:t>
      </w:r>
      <w:r w:rsidRPr="00F97CD3">
        <w:rPr>
          <w:i/>
          <w:lang w:eastAsia="zh-CN"/>
        </w:rPr>
        <w:t xml:space="preserve">rocessing </w:t>
      </w:r>
      <w:r w:rsidRPr="00F97CD3">
        <w:rPr>
          <w:rFonts w:hint="eastAsia"/>
          <w:i/>
          <w:lang w:eastAsia="zh-CN"/>
        </w:rPr>
        <w:t>S</w:t>
      </w:r>
      <w:r w:rsidRPr="00F97CD3">
        <w:rPr>
          <w:i/>
          <w:lang w:eastAsia="zh-CN"/>
        </w:rPr>
        <w:t>ystems</w:t>
      </w:r>
      <w:r w:rsidRPr="00F97CD3">
        <w:rPr>
          <w:lang w:eastAsia="zh-CN"/>
        </w:rPr>
        <w:t>, 2007</w:t>
      </w:r>
      <w:r w:rsidRPr="00F97CD3">
        <w:rPr>
          <w:rFonts w:hint="eastAsia"/>
          <w:lang w:eastAsia="zh-CN"/>
        </w:rPr>
        <w:t>.</w:t>
      </w:r>
    </w:p>
    <w:p w14:paraId="19D86EEA" w14:textId="77777777" w:rsidR="00134ADD" w:rsidRPr="00F97CD3" w:rsidRDefault="00134ADD" w:rsidP="00134ADD">
      <w:pPr>
        <w:pStyle w:val="References"/>
        <w:rPr>
          <w:lang w:eastAsia="zh-CN"/>
        </w:rPr>
      </w:pPr>
      <w:r w:rsidRPr="00F97CD3">
        <w:rPr>
          <w:rFonts w:hint="eastAsia"/>
          <w:lang w:eastAsia="zh-CN"/>
        </w:rPr>
        <w:t xml:space="preserve">O. </w:t>
      </w:r>
      <w:proofErr w:type="spellStart"/>
      <w:r w:rsidRPr="00F97CD3">
        <w:rPr>
          <w:lang w:eastAsia="zh-CN"/>
        </w:rPr>
        <w:t>Schuessler</w:t>
      </w:r>
      <w:proofErr w:type="spellEnd"/>
      <w:r w:rsidRPr="00F97CD3">
        <w:rPr>
          <w:rFonts w:hint="eastAsia"/>
          <w:lang w:eastAsia="zh-CN"/>
        </w:rPr>
        <w:t xml:space="preserve"> and</w:t>
      </w:r>
      <w:r w:rsidRPr="00F97CD3">
        <w:rPr>
          <w:lang w:eastAsia="zh-CN"/>
        </w:rPr>
        <w:t xml:space="preserve"> </w:t>
      </w:r>
      <w:r w:rsidRPr="00F97CD3">
        <w:rPr>
          <w:rFonts w:hint="eastAsia"/>
          <w:lang w:eastAsia="zh-CN"/>
        </w:rPr>
        <w:t xml:space="preserve">D. </w:t>
      </w:r>
      <w:r w:rsidRPr="00F97CD3">
        <w:rPr>
          <w:lang w:eastAsia="zh-CN"/>
        </w:rPr>
        <w:t>Loyola</w:t>
      </w:r>
      <w:r w:rsidRPr="00F97CD3">
        <w:rPr>
          <w:rFonts w:hint="eastAsia"/>
          <w:lang w:eastAsia="zh-CN"/>
        </w:rPr>
        <w:t xml:space="preserve">, </w:t>
      </w:r>
      <w:r w:rsidRPr="00F97CD3">
        <w:rPr>
          <w:lang w:eastAsia="zh-CN"/>
        </w:rPr>
        <w:t>“Parallel training of artificial neural networks using multithreaded and multicore CPUs</w:t>
      </w:r>
      <w:r w:rsidRPr="00F97CD3">
        <w:rPr>
          <w:rFonts w:hint="eastAsia"/>
          <w:lang w:eastAsia="zh-CN"/>
        </w:rPr>
        <w:t>,</w:t>
      </w:r>
      <w:r w:rsidRPr="00F97CD3">
        <w:rPr>
          <w:lang w:eastAsia="zh-CN"/>
        </w:rPr>
        <w:t>”</w:t>
      </w:r>
      <w:r w:rsidRPr="00F97CD3">
        <w:rPr>
          <w:rFonts w:hint="eastAsia"/>
          <w:lang w:eastAsia="zh-CN"/>
        </w:rPr>
        <w:t xml:space="preserve"> </w:t>
      </w:r>
      <w:r w:rsidRPr="00F97CD3">
        <w:rPr>
          <w:i/>
          <w:lang w:eastAsia="zh-CN"/>
        </w:rPr>
        <w:t>Adaptive and Natural Computing Algorithms</w:t>
      </w:r>
      <w:r w:rsidRPr="00F97CD3">
        <w:rPr>
          <w:rFonts w:hint="eastAsia"/>
          <w:lang w:eastAsia="zh-CN"/>
        </w:rPr>
        <w:t>,</w:t>
      </w:r>
      <w:r w:rsidRPr="00F97CD3">
        <w:rPr>
          <w:lang w:eastAsia="zh-CN"/>
        </w:rPr>
        <w:t xml:space="preserve"> Springer Berlin Heidelberg, </w:t>
      </w:r>
      <w:r w:rsidRPr="00F97CD3">
        <w:rPr>
          <w:rFonts w:hint="eastAsia"/>
          <w:lang w:eastAsia="zh-CN"/>
        </w:rPr>
        <w:t>2011, pp.</w:t>
      </w:r>
      <w:r w:rsidRPr="00F97CD3">
        <w:rPr>
          <w:lang w:eastAsia="zh-CN"/>
        </w:rPr>
        <w:t>70-79</w:t>
      </w:r>
      <w:r w:rsidRPr="00F97CD3">
        <w:rPr>
          <w:rFonts w:hint="eastAsia"/>
          <w:lang w:eastAsia="zh-CN"/>
        </w:rPr>
        <w:t>.</w:t>
      </w:r>
    </w:p>
    <w:p w14:paraId="1F23C906" w14:textId="77777777" w:rsidR="00134ADD" w:rsidRPr="00F97CD3" w:rsidRDefault="00134ADD" w:rsidP="00134ADD">
      <w:pPr>
        <w:pStyle w:val="References"/>
        <w:rPr>
          <w:lang w:eastAsia="zh-CN"/>
        </w:rPr>
      </w:pPr>
      <w:r w:rsidRPr="00F97CD3">
        <w:rPr>
          <w:rFonts w:hint="eastAsia"/>
          <w:lang w:eastAsia="zh-CN"/>
        </w:rPr>
        <w:t xml:space="preserve">Wikipedia, </w:t>
      </w:r>
      <w:r w:rsidRPr="00F97CD3">
        <w:rPr>
          <w:lang w:eastAsia="zh-CN"/>
        </w:rPr>
        <w:t>“</w:t>
      </w:r>
      <w:r w:rsidRPr="00F97CD3">
        <w:rPr>
          <w:rFonts w:hint="eastAsia"/>
          <w:lang w:eastAsia="zh-CN"/>
        </w:rPr>
        <w:t xml:space="preserve">Generic programming, </w:t>
      </w:r>
      <w:r w:rsidRPr="00F97CD3">
        <w:rPr>
          <w:lang w:eastAsia="zh-CN"/>
        </w:rPr>
        <w:t>”</w:t>
      </w:r>
      <w:r w:rsidRPr="00F97CD3">
        <w:rPr>
          <w:rFonts w:hint="eastAsia"/>
          <w:lang w:eastAsia="zh-CN"/>
        </w:rPr>
        <w:t xml:space="preserve"> Available: </w:t>
      </w:r>
      <w:hyperlink r:id="rId16" w:history="1">
        <w:r w:rsidRPr="00F97CD3">
          <w:rPr>
            <w:rStyle w:val="Hyperlink"/>
            <w:lang w:eastAsia="zh-CN"/>
          </w:rPr>
          <w:t>http://en.wikipedia.org/wiki/Generic_programming</w:t>
        </w:r>
      </w:hyperlink>
    </w:p>
    <w:p w14:paraId="3AE39FA1" w14:textId="77777777" w:rsidR="00134ADD" w:rsidRPr="00F97CD3" w:rsidRDefault="00134ADD" w:rsidP="00134ADD">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Pr="00F97CD3">
        <w:rPr>
          <w:rFonts w:hint="eastAsia"/>
          <w:lang w:eastAsia="zh-CN"/>
        </w:rPr>
        <w:t>Preface,</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xml:space="preserve">, Feb 2001, </w:t>
      </w:r>
      <w:proofErr w:type="spellStart"/>
      <w:r w:rsidRPr="00F97CD3">
        <w:rPr>
          <w:rFonts w:hint="eastAsia"/>
          <w:lang w:eastAsia="zh-CN"/>
        </w:rPr>
        <w:t>pp.xi</w:t>
      </w:r>
      <w:proofErr w:type="spellEnd"/>
      <w:r w:rsidRPr="00F97CD3">
        <w:rPr>
          <w:rFonts w:hint="eastAsia"/>
          <w:lang w:eastAsia="zh-CN"/>
        </w:rPr>
        <w:t>.</w:t>
      </w:r>
    </w:p>
    <w:p w14:paraId="496FC306" w14:textId="77777777" w:rsidR="00134ADD" w:rsidRPr="00F97CD3" w:rsidRDefault="00134ADD" w:rsidP="00134ADD">
      <w:pPr>
        <w:pStyle w:val="References"/>
        <w:rPr>
          <w:lang w:eastAsia="zh-CN"/>
        </w:rPr>
      </w:pPr>
      <w:r w:rsidRPr="00F97CD3">
        <w:rPr>
          <w:rFonts w:hint="eastAsia"/>
          <w:lang w:eastAsia="zh-CN"/>
        </w:rPr>
        <w:t xml:space="preserve">A. </w:t>
      </w:r>
      <w:proofErr w:type="spellStart"/>
      <w:r w:rsidRPr="00F97CD3">
        <w:rPr>
          <w:rFonts w:hint="eastAsia"/>
          <w:lang w:eastAsia="zh-CN"/>
        </w:rPr>
        <w:t>Alexandrescu</w:t>
      </w:r>
      <w:proofErr w:type="spellEnd"/>
      <w:r w:rsidRPr="00F97CD3">
        <w:rPr>
          <w:rFonts w:hint="eastAsia"/>
          <w:lang w:eastAsia="zh-CN"/>
        </w:rPr>
        <w:t xml:space="preserve">, </w:t>
      </w:r>
      <w:r w:rsidRPr="00F97CD3">
        <w:rPr>
          <w:lang w:eastAsia="zh-CN"/>
        </w:rPr>
        <w:t>“</w:t>
      </w:r>
      <w:r w:rsidRPr="00F97CD3">
        <w:rPr>
          <w:rFonts w:hint="eastAsia"/>
          <w:lang w:eastAsia="zh-CN"/>
        </w:rPr>
        <w:t>Policy based class design,</w:t>
      </w:r>
      <w:r w:rsidRPr="00F97CD3">
        <w:rPr>
          <w:lang w:eastAsia="zh-CN"/>
        </w:rPr>
        <w:t>”</w:t>
      </w:r>
      <w:r w:rsidRPr="00F97CD3">
        <w:rPr>
          <w:rFonts w:hint="eastAsia"/>
          <w:lang w:eastAsia="zh-CN"/>
        </w:rPr>
        <w:t xml:space="preserve"> in </w:t>
      </w:r>
      <w:r w:rsidRPr="00F97CD3">
        <w:rPr>
          <w:rFonts w:hint="eastAsia"/>
          <w:i/>
          <w:lang w:eastAsia="zh-CN"/>
        </w:rPr>
        <w:t>Modern C++ Design: Generic Programming and Design Patterns Applied</w:t>
      </w:r>
      <w:r w:rsidRPr="00F97CD3">
        <w:rPr>
          <w:rFonts w:hint="eastAsia"/>
          <w:lang w:eastAsia="zh-CN"/>
        </w:rPr>
        <w:t>, Feb 2001, pp.2-18.</w:t>
      </w:r>
    </w:p>
    <w:p w14:paraId="5F99875B" w14:textId="77777777" w:rsidR="00134ADD" w:rsidRPr="00F97CD3" w:rsidRDefault="00134ADD" w:rsidP="00134ADD">
      <w:pPr>
        <w:pStyle w:val="References"/>
        <w:rPr>
          <w:lang w:eastAsia="zh-CN"/>
        </w:rPr>
      </w:pPr>
      <w:r w:rsidRPr="00F97CD3">
        <w:rPr>
          <w:rFonts w:hint="eastAsia"/>
          <w:lang w:eastAsia="zh-CN"/>
        </w:rPr>
        <w:t xml:space="preserve">M. T. Hagan, H. B. Demuth and M. Beale, </w:t>
      </w:r>
      <w:r w:rsidRPr="00F97CD3">
        <w:rPr>
          <w:lang w:eastAsia="zh-CN"/>
        </w:rPr>
        <w:t>“</w:t>
      </w:r>
      <w:r w:rsidRPr="00F97CD3">
        <w:rPr>
          <w:rFonts w:hint="eastAsia"/>
          <w:lang w:eastAsia="zh-CN"/>
        </w:rPr>
        <w:t>Levenberg-Marquardt Training</w:t>
      </w:r>
      <w:r w:rsidRPr="00F97CD3">
        <w:rPr>
          <w:lang w:eastAsia="zh-CN"/>
        </w:rPr>
        <w:t>”</w:t>
      </w:r>
      <w:r w:rsidRPr="00F97CD3">
        <w:rPr>
          <w:rFonts w:hint="eastAsia"/>
          <w:lang w:eastAsia="zh-CN"/>
        </w:rPr>
        <w:t xml:space="preserve"> in </w:t>
      </w:r>
      <w:r w:rsidRPr="00F97CD3">
        <w:rPr>
          <w:rFonts w:hint="eastAsia"/>
          <w:i/>
          <w:lang w:eastAsia="zh-CN"/>
        </w:rPr>
        <w:t>Neural Network Design</w:t>
      </w:r>
      <w:r w:rsidRPr="00F97CD3">
        <w:rPr>
          <w:rFonts w:hint="eastAsia"/>
          <w:lang w:eastAsia="zh-CN"/>
        </w:rPr>
        <w:t>, Boston, MA: PWS Publishing, 1996, pp.12.1-12.16.</w:t>
      </w:r>
    </w:p>
    <w:p w14:paraId="6BBF57D1" w14:textId="6EFAE06B" w:rsidR="00900DF5" w:rsidRPr="00F97CD3" w:rsidRDefault="00134ADD" w:rsidP="004C22D8">
      <w:pPr>
        <w:pStyle w:val="References"/>
        <w:rPr>
          <w:lang w:eastAsia="zh-CN"/>
        </w:rPr>
        <w:sectPr w:rsidR="00900DF5" w:rsidRPr="00F97CD3" w:rsidSect="00837E47">
          <w:headerReference w:type="default" r:id="rId17"/>
          <w:type w:val="continuous"/>
          <w:pgSz w:w="12240" w:h="15840" w:code="1"/>
          <w:pgMar w:top="1008" w:right="936" w:bottom="1008" w:left="936" w:header="432" w:footer="432" w:gutter="0"/>
          <w:cols w:num="2" w:space="288"/>
        </w:sectPr>
      </w:pPr>
      <w:proofErr w:type="spellStart"/>
      <w:r w:rsidRPr="00F97CD3">
        <w:rPr>
          <w:rFonts w:hint="eastAsia"/>
          <w:lang w:eastAsia="zh-CN"/>
        </w:rPr>
        <w:t>MathWorks</w:t>
      </w:r>
      <w:proofErr w:type="spellEnd"/>
      <w:r w:rsidRPr="00F97CD3">
        <w:rPr>
          <w:rFonts w:hint="eastAsia"/>
          <w:lang w:eastAsia="zh-CN"/>
        </w:rPr>
        <w:t xml:space="preserve">, </w:t>
      </w:r>
      <w:r w:rsidRPr="00F97CD3">
        <w:rPr>
          <w:lang w:eastAsia="zh-CN"/>
        </w:rPr>
        <w:t>“</w:t>
      </w:r>
      <w:r w:rsidRPr="00F97CD3">
        <w:rPr>
          <w:rFonts w:hint="eastAsia"/>
          <w:lang w:eastAsia="zh-CN"/>
        </w:rPr>
        <w:t xml:space="preserve">Train and apply multilayer neural networks, </w:t>
      </w:r>
      <w:r w:rsidRPr="00F97CD3">
        <w:rPr>
          <w:lang w:eastAsia="zh-CN"/>
        </w:rPr>
        <w:t>”</w:t>
      </w:r>
      <w:r w:rsidRPr="00F97CD3">
        <w:rPr>
          <w:rFonts w:hint="eastAsia"/>
          <w:lang w:eastAsia="zh-CN"/>
        </w:rPr>
        <w:t xml:space="preserve"> Available: </w:t>
      </w:r>
      <w:hyperlink r:id="rId18" w:history="1">
        <w:r w:rsidRPr="00B156E0">
          <w:rPr>
            <w:rStyle w:val="Hyperlink"/>
            <w:lang w:eastAsia="zh-CN"/>
          </w:rPr>
          <w:t>http://www.mathworks.com/help/nnet/ug/train-and-apply-multilayer-neural-networks.html</w:t>
        </w:r>
      </w:hyperlink>
    </w:p>
    <w:p w14:paraId="4AD36E79" w14:textId="412C1E00" w:rsidR="00E96A3A" w:rsidRPr="00F97CD3" w:rsidRDefault="00E96A3A" w:rsidP="00134ADD">
      <w:pPr>
        <w:pStyle w:val="References"/>
        <w:numPr>
          <w:ilvl w:val="0"/>
          <w:numId w:val="0"/>
        </w:numPr>
        <w:rPr>
          <w:lang w:eastAsia="zh-CN"/>
        </w:rPr>
        <w:sectPr w:rsidR="00E96A3A" w:rsidRPr="00F97CD3" w:rsidSect="00837E47">
          <w:type w:val="continuous"/>
          <w:pgSz w:w="12240" w:h="15840" w:code="1"/>
          <w:pgMar w:top="1008" w:right="936" w:bottom="1008" w:left="936" w:header="432" w:footer="432" w:gutter="0"/>
          <w:cols w:num="2" w:space="288"/>
        </w:sectPr>
      </w:pPr>
    </w:p>
    <w:p w14:paraId="5487AFA7" w14:textId="74854713" w:rsidR="00134ADD" w:rsidRPr="00F97CD3" w:rsidRDefault="00134ADD" w:rsidP="009F40FB">
      <w:pPr>
        <w:pStyle w:val="FigureCaption"/>
        <w:rPr>
          <w:sz w:val="20"/>
          <w:szCs w:val="20"/>
          <w:lang w:eastAsia="zh-CN"/>
        </w:rPr>
      </w:pPr>
    </w:p>
    <w:sectPr w:rsidR="00134ADD" w:rsidRPr="00F97CD3"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2DED3" w14:textId="77777777" w:rsidR="00195C8E" w:rsidRDefault="00195C8E">
      <w:r>
        <w:separator/>
      </w:r>
    </w:p>
  </w:endnote>
  <w:endnote w:type="continuationSeparator" w:id="0">
    <w:p w14:paraId="497C6F1A" w14:textId="77777777" w:rsidR="00195C8E" w:rsidRDefault="00195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685A9" w14:textId="77777777" w:rsidR="00195C8E" w:rsidRDefault="00195C8E"/>
  </w:footnote>
  <w:footnote w:type="continuationSeparator" w:id="0">
    <w:p w14:paraId="18BB8B03" w14:textId="77777777" w:rsidR="00195C8E" w:rsidRDefault="00195C8E">
      <w:r>
        <w:continuationSeparator/>
      </w:r>
    </w:p>
  </w:footnote>
  <w:footnote w:id="1">
    <w:p w14:paraId="3BB80BC9" w14:textId="3C4A3F8B" w:rsidR="00986018" w:rsidRDefault="00986018" w:rsidP="00745B56">
      <w:pPr>
        <w:pStyle w:val="FootnoteText"/>
      </w:pPr>
      <w:r>
        <w:t>W.</w:t>
      </w:r>
      <w:r>
        <w:rPr>
          <w:rFonts w:hint="eastAsia"/>
          <w:lang w:eastAsia="zh-CN"/>
        </w:rPr>
        <w:t xml:space="preserve"> </w:t>
      </w:r>
      <w:r>
        <w:t>W</w:t>
      </w:r>
      <w:r>
        <w:rPr>
          <w:rFonts w:hint="eastAsia"/>
          <w:lang w:eastAsia="zh-CN"/>
        </w:rPr>
        <w:t>ang</w:t>
      </w:r>
      <w:r>
        <w:t xml:space="preserve"> is with the Electrical and Computer Engineering Department of University of Michigan-Dearborn. </w:t>
      </w:r>
      <w:r w:rsidR="0068621B">
        <w:t xml:space="preserve"> </w:t>
      </w:r>
      <w:r>
        <w:t xml:space="preserve">(e-mail: </w:t>
      </w:r>
      <w:hyperlink r:id="rId1" w:history="1">
        <w:r w:rsidR="00BD22E5" w:rsidRPr="00F0345F">
          <w:rPr>
            <w:rStyle w:val="Hyperlink"/>
          </w:rPr>
          <w:t>wenduow@umich.edu</w:t>
        </w:r>
      </w:hyperlink>
      <w:r>
        <w:t>)</w:t>
      </w:r>
    </w:p>
    <w:p w14:paraId="0DAED421" w14:textId="3BE04DDE" w:rsidR="00986018" w:rsidRDefault="00986018" w:rsidP="00745B56">
      <w:pPr>
        <w:pStyle w:val="FootnoteText"/>
      </w:pPr>
      <w:r w:rsidRPr="003D4666">
        <w:t>Y. Murphey is a professor at the ECE department at the University of Michigan-Dearborn</w:t>
      </w:r>
      <w:r w:rsidR="003D4666" w:rsidRPr="003D4666">
        <w:t>.</w:t>
      </w:r>
      <w:r w:rsidR="003D4666">
        <w:t xml:space="preserve">  (e-mail:</w:t>
      </w:r>
      <w:r w:rsidR="00AC619A">
        <w:t xml:space="preserve"> </w:t>
      </w:r>
      <w:hyperlink r:id="rId2" w:history="1">
        <w:r w:rsidR="00BD22E5" w:rsidRPr="00F0345F">
          <w:rPr>
            <w:rStyle w:val="Hyperlink"/>
          </w:rPr>
          <w:t>yilu@umich.edu</w:t>
        </w:r>
      </w:hyperlink>
      <w:r w:rsidR="0075633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986018" w:rsidRDefault="00986018">
    <w:pPr>
      <w:framePr w:wrap="auto" w:vAnchor="text" w:hAnchor="margin" w:xAlign="right" w:y="1"/>
    </w:pPr>
    <w:r>
      <w:fldChar w:fldCharType="begin"/>
    </w:r>
    <w:r>
      <w:instrText xml:space="preserve">PAGE  </w:instrText>
    </w:r>
    <w:r>
      <w:fldChar w:fldCharType="separate"/>
    </w:r>
    <w:r w:rsidR="00FF50B1">
      <w:rPr>
        <w:noProof/>
      </w:rPr>
      <w:t>7</w:t>
    </w:r>
    <w:r>
      <w:fldChar w:fldCharType="end"/>
    </w:r>
  </w:p>
  <w:p w14:paraId="2BE82F2E" w14:textId="77777777" w:rsidR="00986018" w:rsidRDefault="00986018" w:rsidP="00703DEE">
    <w:pPr>
      <w:ind w:right="360"/>
    </w:pPr>
    <w:r>
      <w:t>&gt; REPLACE THIS LINE WITH YOUR PAPER IDENTIFICATION NUMBER (DOUBLE-CLICK HERE TO EDIT) &lt;</w:t>
    </w:r>
  </w:p>
  <w:p w14:paraId="2D5740AD" w14:textId="77777777" w:rsidR="00986018" w:rsidRDefault="00986018" w:rsidP="00DE2500">
    <w:pPr>
      <w:ind w:right="36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36DC5000"/>
    <w:multiLevelType w:val="hybridMultilevel"/>
    <w:tmpl w:val="0A884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C842352"/>
    <w:multiLevelType w:val="hybridMultilevel"/>
    <w:tmpl w:val="3ADC5224"/>
    <w:lvl w:ilvl="0" w:tplc="B7E8C4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1F826B4"/>
    <w:multiLevelType w:val="hybridMultilevel"/>
    <w:tmpl w:val="CE42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40F"/>
    <w:rsid w:val="00000805"/>
    <w:rsid w:val="00000A2E"/>
    <w:rsid w:val="0000282D"/>
    <w:rsid w:val="00002930"/>
    <w:rsid w:val="00002BC5"/>
    <w:rsid w:val="00003AEC"/>
    <w:rsid w:val="000045D0"/>
    <w:rsid w:val="00004684"/>
    <w:rsid w:val="000046E6"/>
    <w:rsid w:val="00004F34"/>
    <w:rsid w:val="000051EE"/>
    <w:rsid w:val="00005BDC"/>
    <w:rsid w:val="00007530"/>
    <w:rsid w:val="00007A92"/>
    <w:rsid w:val="00010BC6"/>
    <w:rsid w:val="000112AE"/>
    <w:rsid w:val="00011466"/>
    <w:rsid w:val="00011DAB"/>
    <w:rsid w:val="00011FEC"/>
    <w:rsid w:val="000120ED"/>
    <w:rsid w:val="00012129"/>
    <w:rsid w:val="00012BE9"/>
    <w:rsid w:val="00012BFC"/>
    <w:rsid w:val="0001303E"/>
    <w:rsid w:val="0001358B"/>
    <w:rsid w:val="00013CB0"/>
    <w:rsid w:val="0001487D"/>
    <w:rsid w:val="00014D54"/>
    <w:rsid w:val="00014EF9"/>
    <w:rsid w:val="00015011"/>
    <w:rsid w:val="00015123"/>
    <w:rsid w:val="00015F66"/>
    <w:rsid w:val="00016364"/>
    <w:rsid w:val="000172C1"/>
    <w:rsid w:val="0001739D"/>
    <w:rsid w:val="00017927"/>
    <w:rsid w:val="00020395"/>
    <w:rsid w:val="0002061E"/>
    <w:rsid w:val="00020D7C"/>
    <w:rsid w:val="00021382"/>
    <w:rsid w:val="00021422"/>
    <w:rsid w:val="000216AA"/>
    <w:rsid w:val="00021998"/>
    <w:rsid w:val="000219CF"/>
    <w:rsid w:val="00021E47"/>
    <w:rsid w:val="00022CCC"/>
    <w:rsid w:val="00024A9B"/>
    <w:rsid w:val="00026097"/>
    <w:rsid w:val="0002618A"/>
    <w:rsid w:val="000277E8"/>
    <w:rsid w:val="00027832"/>
    <w:rsid w:val="00027AB5"/>
    <w:rsid w:val="00027FD7"/>
    <w:rsid w:val="00030D67"/>
    <w:rsid w:val="00031E82"/>
    <w:rsid w:val="000330C9"/>
    <w:rsid w:val="00034363"/>
    <w:rsid w:val="000359E8"/>
    <w:rsid w:val="000362C8"/>
    <w:rsid w:val="00036567"/>
    <w:rsid w:val="000365C2"/>
    <w:rsid w:val="00037D4D"/>
    <w:rsid w:val="00040A34"/>
    <w:rsid w:val="00041165"/>
    <w:rsid w:val="00041ADA"/>
    <w:rsid w:val="00041AFA"/>
    <w:rsid w:val="00041F9F"/>
    <w:rsid w:val="0004219C"/>
    <w:rsid w:val="000427E2"/>
    <w:rsid w:val="00042E13"/>
    <w:rsid w:val="00045043"/>
    <w:rsid w:val="00045965"/>
    <w:rsid w:val="00045BA1"/>
    <w:rsid w:val="00045C8C"/>
    <w:rsid w:val="00046277"/>
    <w:rsid w:val="000467B3"/>
    <w:rsid w:val="00047160"/>
    <w:rsid w:val="00051E2C"/>
    <w:rsid w:val="00051FBB"/>
    <w:rsid w:val="0005326B"/>
    <w:rsid w:val="00053719"/>
    <w:rsid w:val="00053975"/>
    <w:rsid w:val="000541CF"/>
    <w:rsid w:val="00054CD9"/>
    <w:rsid w:val="000550B0"/>
    <w:rsid w:val="000552E7"/>
    <w:rsid w:val="000571E9"/>
    <w:rsid w:val="000577D3"/>
    <w:rsid w:val="00057801"/>
    <w:rsid w:val="000578B2"/>
    <w:rsid w:val="00060AD9"/>
    <w:rsid w:val="00061043"/>
    <w:rsid w:val="00061680"/>
    <w:rsid w:val="00061B6D"/>
    <w:rsid w:val="00061FB3"/>
    <w:rsid w:val="00062016"/>
    <w:rsid w:val="000628F4"/>
    <w:rsid w:val="000636C5"/>
    <w:rsid w:val="0006528E"/>
    <w:rsid w:val="00065365"/>
    <w:rsid w:val="00065AAB"/>
    <w:rsid w:val="00065D0D"/>
    <w:rsid w:val="00066167"/>
    <w:rsid w:val="000663A5"/>
    <w:rsid w:val="000665F2"/>
    <w:rsid w:val="00066E3C"/>
    <w:rsid w:val="00070596"/>
    <w:rsid w:val="0007080D"/>
    <w:rsid w:val="0007083A"/>
    <w:rsid w:val="000716E0"/>
    <w:rsid w:val="00071754"/>
    <w:rsid w:val="00071F7A"/>
    <w:rsid w:val="00071FF1"/>
    <w:rsid w:val="000720D5"/>
    <w:rsid w:val="00073F1E"/>
    <w:rsid w:val="00073F20"/>
    <w:rsid w:val="000754D8"/>
    <w:rsid w:val="00075E04"/>
    <w:rsid w:val="000762BD"/>
    <w:rsid w:val="00076551"/>
    <w:rsid w:val="00076BB1"/>
    <w:rsid w:val="00076DCD"/>
    <w:rsid w:val="0007747A"/>
    <w:rsid w:val="000775F7"/>
    <w:rsid w:val="00077A8B"/>
    <w:rsid w:val="00080BF7"/>
    <w:rsid w:val="00081863"/>
    <w:rsid w:val="000821BC"/>
    <w:rsid w:val="000828C1"/>
    <w:rsid w:val="000833BE"/>
    <w:rsid w:val="000836AB"/>
    <w:rsid w:val="00084168"/>
    <w:rsid w:val="00084BEE"/>
    <w:rsid w:val="00084C83"/>
    <w:rsid w:val="0008571A"/>
    <w:rsid w:val="00085807"/>
    <w:rsid w:val="00085BAB"/>
    <w:rsid w:val="00085E3E"/>
    <w:rsid w:val="0008665F"/>
    <w:rsid w:val="00086C4A"/>
    <w:rsid w:val="00086CF8"/>
    <w:rsid w:val="000873A8"/>
    <w:rsid w:val="00087626"/>
    <w:rsid w:val="00087861"/>
    <w:rsid w:val="00087EB7"/>
    <w:rsid w:val="0009072F"/>
    <w:rsid w:val="00090ACF"/>
    <w:rsid w:val="0009134C"/>
    <w:rsid w:val="000917E0"/>
    <w:rsid w:val="00092ADC"/>
    <w:rsid w:val="00093196"/>
    <w:rsid w:val="0009449A"/>
    <w:rsid w:val="00094CE9"/>
    <w:rsid w:val="0009542B"/>
    <w:rsid w:val="00096517"/>
    <w:rsid w:val="00096546"/>
    <w:rsid w:val="00096D18"/>
    <w:rsid w:val="000971DF"/>
    <w:rsid w:val="00097377"/>
    <w:rsid w:val="000A0246"/>
    <w:rsid w:val="000A02C8"/>
    <w:rsid w:val="000A03CA"/>
    <w:rsid w:val="000A168B"/>
    <w:rsid w:val="000A19DE"/>
    <w:rsid w:val="000A419B"/>
    <w:rsid w:val="000A45CD"/>
    <w:rsid w:val="000A48AC"/>
    <w:rsid w:val="000A65ED"/>
    <w:rsid w:val="000A6A97"/>
    <w:rsid w:val="000A6E2D"/>
    <w:rsid w:val="000A6EE6"/>
    <w:rsid w:val="000A7069"/>
    <w:rsid w:val="000A7AD7"/>
    <w:rsid w:val="000A7FB2"/>
    <w:rsid w:val="000A7FC2"/>
    <w:rsid w:val="000B07D3"/>
    <w:rsid w:val="000B13EA"/>
    <w:rsid w:val="000B2273"/>
    <w:rsid w:val="000B3A21"/>
    <w:rsid w:val="000B440C"/>
    <w:rsid w:val="000B4BB9"/>
    <w:rsid w:val="000B500F"/>
    <w:rsid w:val="000B50F9"/>
    <w:rsid w:val="000B5635"/>
    <w:rsid w:val="000B6178"/>
    <w:rsid w:val="000B78BC"/>
    <w:rsid w:val="000C0A4A"/>
    <w:rsid w:val="000C0B3C"/>
    <w:rsid w:val="000C0CDB"/>
    <w:rsid w:val="000C3116"/>
    <w:rsid w:val="000C5A58"/>
    <w:rsid w:val="000C62AC"/>
    <w:rsid w:val="000C6990"/>
    <w:rsid w:val="000C6FE3"/>
    <w:rsid w:val="000D09DF"/>
    <w:rsid w:val="000D181B"/>
    <w:rsid w:val="000D18B3"/>
    <w:rsid w:val="000D1E66"/>
    <w:rsid w:val="000D2BDE"/>
    <w:rsid w:val="000D361C"/>
    <w:rsid w:val="000D3A2C"/>
    <w:rsid w:val="000D4000"/>
    <w:rsid w:val="000D4776"/>
    <w:rsid w:val="000D57AF"/>
    <w:rsid w:val="000D593E"/>
    <w:rsid w:val="000D60C7"/>
    <w:rsid w:val="000D67FB"/>
    <w:rsid w:val="000D7034"/>
    <w:rsid w:val="000D755A"/>
    <w:rsid w:val="000D7C34"/>
    <w:rsid w:val="000E01C8"/>
    <w:rsid w:val="000E0662"/>
    <w:rsid w:val="000E0E89"/>
    <w:rsid w:val="000E11CB"/>
    <w:rsid w:val="000E161D"/>
    <w:rsid w:val="000E322F"/>
    <w:rsid w:val="000E3249"/>
    <w:rsid w:val="000E5D30"/>
    <w:rsid w:val="000E6589"/>
    <w:rsid w:val="000E6BE3"/>
    <w:rsid w:val="000E6F14"/>
    <w:rsid w:val="000E7069"/>
    <w:rsid w:val="000E7560"/>
    <w:rsid w:val="000E7D97"/>
    <w:rsid w:val="000F0E57"/>
    <w:rsid w:val="000F0F00"/>
    <w:rsid w:val="000F1C7D"/>
    <w:rsid w:val="000F1EDE"/>
    <w:rsid w:val="000F3A5D"/>
    <w:rsid w:val="000F400B"/>
    <w:rsid w:val="000F484D"/>
    <w:rsid w:val="000F5E47"/>
    <w:rsid w:val="000F6398"/>
    <w:rsid w:val="000F6DAF"/>
    <w:rsid w:val="001005A1"/>
    <w:rsid w:val="00100C18"/>
    <w:rsid w:val="001010EC"/>
    <w:rsid w:val="00101FB6"/>
    <w:rsid w:val="00102722"/>
    <w:rsid w:val="001029BE"/>
    <w:rsid w:val="00102CFF"/>
    <w:rsid w:val="001043F8"/>
    <w:rsid w:val="00104BB0"/>
    <w:rsid w:val="00104DAD"/>
    <w:rsid w:val="0010599D"/>
    <w:rsid w:val="0010645D"/>
    <w:rsid w:val="001066DB"/>
    <w:rsid w:val="0010753D"/>
    <w:rsid w:val="0010794E"/>
    <w:rsid w:val="00107C18"/>
    <w:rsid w:val="00110EF2"/>
    <w:rsid w:val="0011246B"/>
    <w:rsid w:val="001127E6"/>
    <w:rsid w:val="00112AF1"/>
    <w:rsid w:val="00114692"/>
    <w:rsid w:val="001146B2"/>
    <w:rsid w:val="00114AA6"/>
    <w:rsid w:val="00114C9B"/>
    <w:rsid w:val="0011553E"/>
    <w:rsid w:val="001162D8"/>
    <w:rsid w:val="001168FF"/>
    <w:rsid w:val="00116B63"/>
    <w:rsid w:val="00117B5A"/>
    <w:rsid w:val="00117EA2"/>
    <w:rsid w:val="0012036C"/>
    <w:rsid w:val="00121515"/>
    <w:rsid w:val="001217E1"/>
    <w:rsid w:val="0012349D"/>
    <w:rsid w:val="001242F2"/>
    <w:rsid w:val="0012496B"/>
    <w:rsid w:val="00124C56"/>
    <w:rsid w:val="00125B1D"/>
    <w:rsid w:val="00126157"/>
    <w:rsid w:val="00126862"/>
    <w:rsid w:val="001269BF"/>
    <w:rsid w:val="00126DBC"/>
    <w:rsid w:val="001270B8"/>
    <w:rsid w:val="00127349"/>
    <w:rsid w:val="00127532"/>
    <w:rsid w:val="0012794C"/>
    <w:rsid w:val="00127CD0"/>
    <w:rsid w:val="001301B8"/>
    <w:rsid w:val="00130576"/>
    <w:rsid w:val="00130ABD"/>
    <w:rsid w:val="00130AEC"/>
    <w:rsid w:val="00130DCF"/>
    <w:rsid w:val="00130E2F"/>
    <w:rsid w:val="00131235"/>
    <w:rsid w:val="00131579"/>
    <w:rsid w:val="00131F98"/>
    <w:rsid w:val="00132D50"/>
    <w:rsid w:val="0013354F"/>
    <w:rsid w:val="00134AC7"/>
    <w:rsid w:val="00134ADD"/>
    <w:rsid w:val="00134FC2"/>
    <w:rsid w:val="0013588C"/>
    <w:rsid w:val="00136A16"/>
    <w:rsid w:val="00137199"/>
    <w:rsid w:val="00140074"/>
    <w:rsid w:val="00140E6C"/>
    <w:rsid w:val="001413AE"/>
    <w:rsid w:val="0014172F"/>
    <w:rsid w:val="00143056"/>
    <w:rsid w:val="00143CF1"/>
    <w:rsid w:val="00143F2E"/>
    <w:rsid w:val="00144564"/>
    <w:rsid w:val="001449A2"/>
    <w:rsid w:val="00144E27"/>
    <w:rsid w:val="00144E72"/>
    <w:rsid w:val="001452F3"/>
    <w:rsid w:val="00145305"/>
    <w:rsid w:val="00145591"/>
    <w:rsid w:val="00145606"/>
    <w:rsid w:val="00145ADD"/>
    <w:rsid w:val="00145C6F"/>
    <w:rsid w:val="00146082"/>
    <w:rsid w:val="00150832"/>
    <w:rsid w:val="001512C8"/>
    <w:rsid w:val="00151D03"/>
    <w:rsid w:val="00152D3E"/>
    <w:rsid w:val="001539E4"/>
    <w:rsid w:val="00153ACC"/>
    <w:rsid w:val="0015402F"/>
    <w:rsid w:val="00154506"/>
    <w:rsid w:val="00154AE1"/>
    <w:rsid w:val="00155BBD"/>
    <w:rsid w:val="00155F5B"/>
    <w:rsid w:val="00156D68"/>
    <w:rsid w:val="00157328"/>
    <w:rsid w:val="00157C26"/>
    <w:rsid w:val="00157FDC"/>
    <w:rsid w:val="00161CBD"/>
    <w:rsid w:val="00161FDA"/>
    <w:rsid w:val="00163012"/>
    <w:rsid w:val="00163C3F"/>
    <w:rsid w:val="00163F55"/>
    <w:rsid w:val="001650E2"/>
    <w:rsid w:val="00165EF3"/>
    <w:rsid w:val="00165FA7"/>
    <w:rsid w:val="00166467"/>
    <w:rsid w:val="0016655B"/>
    <w:rsid w:val="00166829"/>
    <w:rsid w:val="00166E6C"/>
    <w:rsid w:val="001673BF"/>
    <w:rsid w:val="00170ED8"/>
    <w:rsid w:val="001714A0"/>
    <w:rsid w:val="001717F6"/>
    <w:rsid w:val="00172434"/>
    <w:rsid w:val="0017340E"/>
    <w:rsid w:val="001738A8"/>
    <w:rsid w:val="00173A1C"/>
    <w:rsid w:val="001749EC"/>
    <w:rsid w:val="00174A20"/>
    <w:rsid w:val="001753EA"/>
    <w:rsid w:val="00175B06"/>
    <w:rsid w:val="00176368"/>
    <w:rsid w:val="001768FF"/>
    <w:rsid w:val="00177A9E"/>
    <w:rsid w:val="00177FC1"/>
    <w:rsid w:val="00180066"/>
    <w:rsid w:val="001805CB"/>
    <w:rsid w:val="0018130D"/>
    <w:rsid w:val="0018196E"/>
    <w:rsid w:val="001838C1"/>
    <w:rsid w:val="001848F4"/>
    <w:rsid w:val="001849AC"/>
    <w:rsid w:val="001861A4"/>
    <w:rsid w:val="001867C8"/>
    <w:rsid w:val="00186C9E"/>
    <w:rsid w:val="0018797D"/>
    <w:rsid w:val="00187BAD"/>
    <w:rsid w:val="00187FBD"/>
    <w:rsid w:val="0019026F"/>
    <w:rsid w:val="0019135D"/>
    <w:rsid w:val="00193228"/>
    <w:rsid w:val="0019378F"/>
    <w:rsid w:val="0019394F"/>
    <w:rsid w:val="0019428A"/>
    <w:rsid w:val="001945D5"/>
    <w:rsid w:val="001959A5"/>
    <w:rsid w:val="00195C8E"/>
    <w:rsid w:val="00196F02"/>
    <w:rsid w:val="00197183"/>
    <w:rsid w:val="00197617"/>
    <w:rsid w:val="001A149F"/>
    <w:rsid w:val="001A22BC"/>
    <w:rsid w:val="001A2487"/>
    <w:rsid w:val="001A3A78"/>
    <w:rsid w:val="001A483F"/>
    <w:rsid w:val="001A596B"/>
    <w:rsid w:val="001A60B1"/>
    <w:rsid w:val="001A625D"/>
    <w:rsid w:val="001A685C"/>
    <w:rsid w:val="001A6B85"/>
    <w:rsid w:val="001A7788"/>
    <w:rsid w:val="001A789D"/>
    <w:rsid w:val="001B05A1"/>
    <w:rsid w:val="001B05D6"/>
    <w:rsid w:val="001B0EDE"/>
    <w:rsid w:val="001B18C3"/>
    <w:rsid w:val="001B198B"/>
    <w:rsid w:val="001B1D71"/>
    <w:rsid w:val="001B212F"/>
    <w:rsid w:val="001B2132"/>
    <w:rsid w:val="001B36B1"/>
    <w:rsid w:val="001B3BC6"/>
    <w:rsid w:val="001B4ED9"/>
    <w:rsid w:val="001B62DF"/>
    <w:rsid w:val="001B6637"/>
    <w:rsid w:val="001B6A52"/>
    <w:rsid w:val="001B77BF"/>
    <w:rsid w:val="001C0983"/>
    <w:rsid w:val="001C1435"/>
    <w:rsid w:val="001C27F0"/>
    <w:rsid w:val="001C2BFF"/>
    <w:rsid w:val="001C404C"/>
    <w:rsid w:val="001C4D83"/>
    <w:rsid w:val="001C4EFA"/>
    <w:rsid w:val="001C536D"/>
    <w:rsid w:val="001C5DEE"/>
    <w:rsid w:val="001C699D"/>
    <w:rsid w:val="001C7DFF"/>
    <w:rsid w:val="001D00C4"/>
    <w:rsid w:val="001D101E"/>
    <w:rsid w:val="001D18B6"/>
    <w:rsid w:val="001D2624"/>
    <w:rsid w:val="001D2BB7"/>
    <w:rsid w:val="001D301B"/>
    <w:rsid w:val="001D30AD"/>
    <w:rsid w:val="001D3C99"/>
    <w:rsid w:val="001D4FD9"/>
    <w:rsid w:val="001D50E9"/>
    <w:rsid w:val="001D5348"/>
    <w:rsid w:val="001D555B"/>
    <w:rsid w:val="001D56D3"/>
    <w:rsid w:val="001D5D89"/>
    <w:rsid w:val="001D5F0E"/>
    <w:rsid w:val="001D6775"/>
    <w:rsid w:val="001D6C8B"/>
    <w:rsid w:val="001D6CA1"/>
    <w:rsid w:val="001D6E49"/>
    <w:rsid w:val="001D7C91"/>
    <w:rsid w:val="001E00FD"/>
    <w:rsid w:val="001E0F3B"/>
    <w:rsid w:val="001E102A"/>
    <w:rsid w:val="001E2E53"/>
    <w:rsid w:val="001E3070"/>
    <w:rsid w:val="001E3ADD"/>
    <w:rsid w:val="001E69F4"/>
    <w:rsid w:val="001E6B28"/>
    <w:rsid w:val="001E76E1"/>
    <w:rsid w:val="001E7B7A"/>
    <w:rsid w:val="001F0501"/>
    <w:rsid w:val="001F1022"/>
    <w:rsid w:val="001F121F"/>
    <w:rsid w:val="001F2F77"/>
    <w:rsid w:val="001F34EB"/>
    <w:rsid w:val="001F35B6"/>
    <w:rsid w:val="001F3B38"/>
    <w:rsid w:val="001F44CF"/>
    <w:rsid w:val="001F4C07"/>
    <w:rsid w:val="001F4C5C"/>
    <w:rsid w:val="001F6814"/>
    <w:rsid w:val="001F7330"/>
    <w:rsid w:val="001F738A"/>
    <w:rsid w:val="001F7D84"/>
    <w:rsid w:val="002004F4"/>
    <w:rsid w:val="002010B3"/>
    <w:rsid w:val="002014A6"/>
    <w:rsid w:val="002029EA"/>
    <w:rsid w:val="00202B1B"/>
    <w:rsid w:val="00203EFA"/>
    <w:rsid w:val="00204478"/>
    <w:rsid w:val="00204C09"/>
    <w:rsid w:val="0020683A"/>
    <w:rsid w:val="00206E41"/>
    <w:rsid w:val="0020735D"/>
    <w:rsid w:val="00207409"/>
    <w:rsid w:val="0020780E"/>
    <w:rsid w:val="002079FA"/>
    <w:rsid w:val="00210235"/>
    <w:rsid w:val="00210D84"/>
    <w:rsid w:val="00212C3B"/>
    <w:rsid w:val="00212E1E"/>
    <w:rsid w:val="00213358"/>
    <w:rsid w:val="0021373C"/>
    <w:rsid w:val="00214690"/>
    <w:rsid w:val="0021470D"/>
    <w:rsid w:val="00214E2E"/>
    <w:rsid w:val="00216141"/>
    <w:rsid w:val="0021672E"/>
    <w:rsid w:val="00216AC8"/>
    <w:rsid w:val="00216DC9"/>
    <w:rsid w:val="00217186"/>
    <w:rsid w:val="002172CC"/>
    <w:rsid w:val="002173B8"/>
    <w:rsid w:val="002176D9"/>
    <w:rsid w:val="002203B6"/>
    <w:rsid w:val="00221A2B"/>
    <w:rsid w:val="00221AD3"/>
    <w:rsid w:val="00221BCE"/>
    <w:rsid w:val="00222802"/>
    <w:rsid w:val="002254DB"/>
    <w:rsid w:val="00225C59"/>
    <w:rsid w:val="00225F5B"/>
    <w:rsid w:val="00225FBB"/>
    <w:rsid w:val="002261C4"/>
    <w:rsid w:val="002264F0"/>
    <w:rsid w:val="0022665A"/>
    <w:rsid w:val="00226F76"/>
    <w:rsid w:val="002279FC"/>
    <w:rsid w:val="00230CC5"/>
    <w:rsid w:val="00232EAE"/>
    <w:rsid w:val="00233F6F"/>
    <w:rsid w:val="00234A8A"/>
    <w:rsid w:val="0023541E"/>
    <w:rsid w:val="002357A2"/>
    <w:rsid w:val="00235A5E"/>
    <w:rsid w:val="00235E24"/>
    <w:rsid w:val="002360AD"/>
    <w:rsid w:val="00236B72"/>
    <w:rsid w:val="00236C8F"/>
    <w:rsid w:val="00236D39"/>
    <w:rsid w:val="00236DEE"/>
    <w:rsid w:val="00237395"/>
    <w:rsid w:val="002409D5"/>
    <w:rsid w:val="00240FC7"/>
    <w:rsid w:val="0024128F"/>
    <w:rsid w:val="00241303"/>
    <w:rsid w:val="002416F8"/>
    <w:rsid w:val="00241FA2"/>
    <w:rsid w:val="00243009"/>
    <w:rsid w:val="002434A1"/>
    <w:rsid w:val="00243D48"/>
    <w:rsid w:val="00244DEF"/>
    <w:rsid w:val="002458BB"/>
    <w:rsid w:val="0024638C"/>
    <w:rsid w:val="00246A8F"/>
    <w:rsid w:val="00247018"/>
    <w:rsid w:val="002476AD"/>
    <w:rsid w:val="00250B44"/>
    <w:rsid w:val="00250E68"/>
    <w:rsid w:val="00251DA2"/>
    <w:rsid w:val="00252477"/>
    <w:rsid w:val="002529AA"/>
    <w:rsid w:val="00252E8C"/>
    <w:rsid w:val="00253076"/>
    <w:rsid w:val="0025349C"/>
    <w:rsid w:val="0025417F"/>
    <w:rsid w:val="002541B4"/>
    <w:rsid w:val="00254478"/>
    <w:rsid w:val="00256815"/>
    <w:rsid w:val="00256BDF"/>
    <w:rsid w:val="00256BEF"/>
    <w:rsid w:val="0025765A"/>
    <w:rsid w:val="00257B37"/>
    <w:rsid w:val="00257C04"/>
    <w:rsid w:val="002603A2"/>
    <w:rsid w:val="00260509"/>
    <w:rsid w:val="0026050B"/>
    <w:rsid w:val="00262977"/>
    <w:rsid w:val="00262A19"/>
    <w:rsid w:val="00262C86"/>
    <w:rsid w:val="00263943"/>
    <w:rsid w:val="00263E02"/>
    <w:rsid w:val="002646C3"/>
    <w:rsid w:val="00264B03"/>
    <w:rsid w:val="00265C8A"/>
    <w:rsid w:val="002676D6"/>
    <w:rsid w:val="00267B35"/>
    <w:rsid w:val="0027083B"/>
    <w:rsid w:val="00272669"/>
    <w:rsid w:val="002732C3"/>
    <w:rsid w:val="00273622"/>
    <w:rsid w:val="002738B7"/>
    <w:rsid w:val="002740DB"/>
    <w:rsid w:val="0027539F"/>
    <w:rsid w:val="002758AD"/>
    <w:rsid w:val="00276005"/>
    <w:rsid w:val="002762C6"/>
    <w:rsid w:val="002803B8"/>
    <w:rsid w:val="00280D60"/>
    <w:rsid w:val="00281303"/>
    <w:rsid w:val="00281646"/>
    <w:rsid w:val="00282384"/>
    <w:rsid w:val="0028279C"/>
    <w:rsid w:val="00282A52"/>
    <w:rsid w:val="0028307D"/>
    <w:rsid w:val="00283ADC"/>
    <w:rsid w:val="00283FCF"/>
    <w:rsid w:val="0028435C"/>
    <w:rsid w:val="002849C2"/>
    <w:rsid w:val="00284D25"/>
    <w:rsid w:val="002856FA"/>
    <w:rsid w:val="00285CFC"/>
    <w:rsid w:val="00286766"/>
    <w:rsid w:val="002868CD"/>
    <w:rsid w:val="00286B67"/>
    <w:rsid w:val="00286F1D"/>
    <w:rsid w:val="00287354"/>
    <w:rsid w:val="00287969"/>
    <w:rsid w:val="00287A03"/>
    <w:rsid w:val="00290563"/>
    <w:rsid w:val="002918D3"/>
    <w:rsid w:val="00291CFA"/>
    <w:rsid w:val="002928AB"/>
    <w:rsid w:val="00292A4E"/>
    <w:rsid w:val="00293434"/>
    <w:rsid w:val="0029359B"/>
    <w:rsid w:val="0029361D"/>
    <w:rsid w:val="00293FE1"/>
    <w:rsid w:val="00294A4D"/>
    <w:rsid w:val="002951B5"/>
    <w:rsid w:val="002976F3"/>
    <w:rsid w:val="00297D39"/>
    <w:rsid w:val="00297EE3"/>
    <w:rsid w:val="00297F37"/>
    <w:rsid w:val="00297FBD"/>
    <w:rsid w:val="002A21FC"/>
    <w:rsid w:val="002A2433"/>
    <w:rsid w:val="002A30EB"/>
    <w:rsid w:val="002A3AA2"/>
    <w:rsid w:val="002A4919"/>
    <w:rsid w:val="002A592B"/>
    <w:rsid w:val="002A60C1"/>
    <w:rsid w:val="002A6802"/>
    <w:rsid w:val="002A6CAE"/>
    <w:rsid w:val="002B03F0"/>
    <w:rsid w:val="002B04AE"/>
    <w:rsid w:val="002B0500"/>
    <w:rsid w:val="002B0F24"/>
    <w:rsid w:val="002B100E"/>
    <w:rsid w:val="002B4866"/>
    <w:rsid w:val="002B4F5E"/>
    <w:rsid w:val="002B593B"/>
    <w:rsid w:val="002B5AA8"/>
    <w:rsid w:val="002B6564"/>
    <w:rsid w:val="002C0F89"/>
    <w:rsid w:val="002C16C1"/>
    <w:rsid w:val="002C2DEA"/>
    <w:rsid w:val="002C2F48"/>
    <w:rsid w:val="002C3C46"/>
    <w:rsid w:val="002C509A"/>
    <w:rsid w:val="002C61E9"/>
    <w:rsid w:val="002C6AB4"/>
    <w:rsid w:val="002C6F29"/>
    <w:rsid w:val="002C7071"/>
    <w:rsid w:val="002D0B20"/>
    <w:rsid w:val="002D1154"/>
    <w:rsid w:val="002D1197"/>
    <w:rsid w:val="002D1380"/>
    <w:rsid w:val="002D2353"/>
    <w:rsid w:val="002D2497"/>
    <w:rsid w:val="002D2881"/>
    <w:rsid w:val="002D2DA7"/>
    <w:rsid w:val="002D30F6"/>
    <w:rsid w:val="002D4329"/>
    <w:rsid w:val="002D4588"/>
    <w:rsid w:val="002D4BE4"/>
    <w:rsid w:val="002D50F2"/>
    <w:rsid w:val="002D54E9"/>
    <w:rsid w:val="002D55FA"/>
    <w:rsid w:val="002D56E5"/>
    <w:rsid w:val="002D6233"/>
    <w:rsid w:val="002D6325"/>
    <w:rsid w:val="002D6352"/>
    <w:rsid w:val="002D68DE"/>
    <w:rsid w:val="002D6EE1"/>
    <w:rsid w:val="002D7FDB"/>
    <w:rsid w:val="002E0133"/>
    <w:rsid w:val="002E09A9"/>
    <w:rsid w:val="002E0F83"/>
    <w:rsid w:val="002E1781"/>
    <w:rsid w:val="002E1D14"/>
    <w:rsid w:val="002E2122"/>
    <w:rsid w:val="002E2BF7"/>
    <w:rsid w:val="002E3528"/>
    <w:rsid w:val="002E3B03"/>
    <w:rsid w:val="002E3CD3"/>
    <w:rsid w:val="002E5C3D"/>
    <w:rsid w:val="002E5CC8"/>
    <w:rsid w:val="002E6535"/>
    <w:rsid w:val="002E7324"/>
    <w:rsid w:val="002E78CE"/>
    <w:rsid w:val="002E78F6"/>
    <w:rsid w:val="002E7F84"/>
    <w:rsid w:val="002F07AE"/>
    <w:rsid w:val="002F087F"/>
    <w:rsid w:val="002F088D"/>
    <w:rsid w:val="002F1313"/>
    <w:rsid w:val="002F1457"/>
    <w:rsid w:val="002F2356"/>
    <w:rsid w:val="002F3065"/>
    <w:rsid w:val="002F3E45"/>
    <w:rsid w:val="002F445E"/>
    <w:rsid w:val="002F4743"/>
    <w:rsid w:val="002F486C"/>
    <w:rsid w:val="002F4913"/>
    <w:rsid w:val="002F4FF0"/>
    <w:rsid w:val="002F589D"/>
    <w:rsid w:val="002F597A"/>
    <w:rsid w:val="002F5BE3"/>
    <w:rsid w:val="002F5EE2"/>
    <w:rsid w:val="002F60A8"/>
    <w:rsid w:val="002F7910"/>
    <w:rsid w:val="002F7B3A"/>
    <w:rsid w:val="002F7CCA"/>
    <w:rsid w:val="0030049B"/>
    <w:rsid w:val="00300B36"/>
    <w:rsid w:val="00300D4F"/>
    <w:rsid w:val="00301207"/>
    <w:rsid w:val="00301D08"/>
    <w:rsid w:val="00302091"/>
    <w:rsid w:val="003034EE"/>
    <w:rsid w:val="003037B4"/>
    <w:rsid w:val="0030404A"/>
    <w:rsid w:val="003041DB"/>
    <w:rsid w:val="003050B9"/>
    <w:rsid w:val="00305612"/>
    <w:rsid w:val="00305A2D"/>
    <w:rsid w:val="003060BA"/>
    <w:rsid w:val="003069BA"/>
    <w:rsid w:val="00306BFE"/>
    <w:rsid w:val="00306E77"/>
    <w:rsid w:val="00307088"/>
    <w:rsid w:val="003111D0"/>
    <w:rsid w:val="00311359"/>
    <w:rsid w:val="00312263"/>
    <w:rsid w:val="00312303"/>
    <w:rsid w:val="00312313"/>
    <w:rsid w:val="0031294E"/>
    <w:rsid w:val="00312FDD"/>
    <w:rsid w:val="00313334"/>
    <w:rsid w:val="00313C50"/>
    <w:rsid w:val="0031489A"/>
    <w:rsid w:val="00315D52"/>
    <w:rsid w:val="003163AF"/>
    <w:rsid w:val="003165E4"/>
    <w:rsid w:val="00316808"/>
    <w:rsid w:val="00316BC7"/>
    <w:rsid w:val="0031772E"/>
    <w:rsid w:val="0032093B"/>
    <w:rsid w:val="00323861"/>
    <w:rsid w:val="00324C4F"/>
    <w:rsid w:val="00324E83"/>
    <w:rsid w:val="003253EB"/>
    <w:rsid w:val="003254AA"/>
    <w:rsid w:val="00325AA1"/>
    <w:rsid w:val="003263DD"/>
    <w:rsid w:val="00330454"/>
    <w:rsid w:val="00330B1A"/>
    <w:rsid w:val="00330F42"/>
    <w:rsid w:val="00331656"/>
    <w:rsid w:val="00331684"/>
    <w:rsid w:val="00332BA6"/>
    <w:rsid w:val="0033367B"/>
    <w:rsid w:val="00333902"/>
    <w:rsid w:val="003352FB"/>
    <w:rsid w:val="00335783"/>
    <w:rsid w:val="00335917"/>
    <w:rsid w:val="00335ACE"/>
    <w:rsid w:val="003367EA"/>
    <w:rsid w:val="00336B0C"/>
    <w:rsid w:val="00337146"/>
    <w:rsid w:val="00337A9F"/>
    <w:rsid w:val="00337ADB"/>
    <w:rsid w:val="00337FAE"/>
    <w:rsid w:val="003406E7"/>
    <w:rsid w:val="003411D5"/>
    <w:rsid w:val="00341573"/>
    <w:rsid w:val="003415D2"/>
    <w:rsid w:val="00341A79"/>
    <w:rsid w:val="003427CE"/>
    <w:rsid w:val="00342934"/>
    <w:rsid w:val="00342A02"/>
    <w:rsid w:val="00344549"/>
    <w:rsid w:val="0034540D"/>
    <w:rsid w:val="00346059"/>
    <w:rsid w:val="00350097"/>
    <w:rsid w:val="0035024A"/>
    <w:rsid w:val="00350DAC"/>
    <w:rsid w:val="0035129B"/>
    <w:rsid w:val="00351907"/>
    <w:rsid w:val="00351C2F"/>
    <w:rsid w:val="0035278F"/>
    <w:rsid w:val="0035297D"/>
    <w:rsid w:val="003539FF"/>
    <w:rsid w:val="0035523A"/>
    <w:rsid w:val="00355915"/>
    <w:rsid w:val="00356231"/>
    <w:rsid w:val="00356ECC"/>
    <w:rsid w:val="00357516"/>
    <w:rsid w:val="00360269"/>
    <w:rsid w:val="00360880"/>
    <w:rsid w:val="00362F5D"/>
    <w:rsid w:val="003631B8"/>
    <w:rsid w:val="003636B6"/>
    <w:rsid w:val="00365B35"/>
    <w:rsid w:val="00365E44"/>
    <w:rsid w:val="00366604"/>
    <w:rsid w:val="00366DD1"/>
    <w:rsid w:val="00370A1C"/>
    <w:rsid w:val="00371F51"/>
    <w:rsid w:val="0037387C"/>
    <w:rsid w:val="00373B4F"/>
    <w:rsid w:val="00373CAC"/>
    <w:rsid w:val="003741E6"/>
    <w:rsid w:val="00374314"/>
    <w:rsid w:val="0037551B"/>
    <w:rsid w:val="00376939"/>
    <w:rsid w:val="00376C53"/>
    <w:rsid w:val="0037732B"/>
    <w:rsid w:val="0037742A"/>
    <w:rsid w:val="003776B6"/>
    <w:rsid w:val="00377E77"/>
    <w:rsid w:val="003806B5"/>
    <w:rsid w:val="003807A0"/>
    <w:rsid w:val="00380D14"/>
    <w:rsid w:val="00380E29"/>
    <w:rsid w:val="003810B0"/>
    <w:rsid w:val="00381F25"/>
    <w:rsid w:val="003835E4"/>
    <w:rsid w:val="00383797"/>
    <w:rsid w:val="003838A8"/>
    <w:rsid w:val="00383F4F"/>
    <w:rsid w:val="0038446A"/>
    <w:rsid w:val="00385E5F"/>
    <w:rsid w:val="003871CB"/>
    <w:rsid w:val="003876CE"/>
    <w:rsid w:val="003902C6"/>
    <w:rsid w:val="00391B34"/>
    <w:rsid w:val="00392DBA"/>
    <w:rsid w:val="00393840"/>
    <w:rsid w:val="00393C57"/>
    <w:rsid w:val="00394546"/>
    <w:rsid w:val="003946CD"/>
    <w:rsid w:val="003958C3"/>
    <w:rsid w:val="003966CE"/>
    <w:rsid w:val="003976A2"/>
    <w:rsid w:val="003A0728"/>
    <w:rsid w:val="003A168F"/>
    <w:rsid w:val="003A1E80"/>
    <w:rsid w:val="003A2966"/>
    <w:rsid w:val="003A3DF9"/>
    <w:rsid w:val="003A4119"/>
    <w:rsid w:val="003A46AC"/>
    <w:rsid w:val="003A4918"/>
    <w:rsid w:val="003A495C"/>
    <w:rsid w:val="003A4AB7"/>
    <w:rsid w:val="003A5447"/>
    <w:rsid w:val="003A6196"/>
    <w:rsid w:val="003A6223"/>
    <w:rsid w:val="003A649F"/>
    <w:rsid w:val="003A787E"/>
    <w:rsid w:val="003B0073"/>
    <w:rsid w:val="003B023E"/>
    <w:rsid w:val="003B053F"/>
    <w:rsid w:val="003B067A"/>
    <w:rsid w:val="003B0FC3"/>
    <w:rsid w:val="003B16F6"/>
    <w:rsid w:val="003B257A"/>
    <w:rsid w:val="003B3395"/>
    <w:rsid w:val="003B492F"/>
    <w:rsid w:val="003B5482"/>
    <w:rsid w:val="003B5675"/>
    <w:rsid w:val="003B5CFD"/>
    <w:rsid w:val="003B5EDB"/>
    <w:rsid w:val="003B6E47"/>
    <w:rsid w:val="003B74FD"/>
    <w:rsid w:val="003C0403"/>
    <w:rsid w:val="003C0FBB"/>
    <w:rsid w:val="003C1C08"/>
    <w:rsid w:val="003C2106"/>
    <w:rsid w:val="003C2972"/>
    <w:rsid w:val="003C30EF"/>
    <w:rsid w:val="003C3322"/>
    <w:rsid w:val="003C3CD9"/>
    <w:rsid w:val="003C3FD3"/>
    <w:rsid w:val="003C479D"/>
    <w:rsid w:val="003C48F6"/>
    <w:rsid w:val="003C68C2"/>
    <w:rsid w:val="003C7A3E"/>
    <w:rsid w:val="003D0952"/>
    <w:rsid w:val="003D0CB6"/>
    <w:rsid w:val="003D12B7"/>
    <w:rsid w:val="003D1718"/>
    <w:rsid w:val="003D17A7"/>
    <w:rsid w:val="003D1C28"/>
    <w:rsid w:val="003D3583"/>
    <w:rsid w:val="003D38E7"/>
    <w:rsid w:val="003D3EBB"/>
    <w:rsid w:val="003D456C"/>
    <w:rsid w:val="003D4666"/>
    <w:rsid w:val="003D4CAE"/>
    <w:rsid w:val="003D5ECA"/>
    <w:rsid w:val="003D6F57"/>
    <w:rsid w:val="003E010C"/>
    <w:rsid w:val="003E032C"/>
    <w:rsid w:val="003E08B7"/>
    <w:rsid w:val="003E18E0"/>
    <w:rsid w:val="003E1C23"/>
    <w:rsid w:val="003E2221"/>
    <w:rsid w:val="003E22C7"/>
    <w:rsid w:val="003E2F97"/>
    <w:rsid w:val="003E31E3"/>
    <w:rsid w:val="003E3234"/>
    <w:rsid w:val="003E32BD"/>
    <w:rsid w:val="003E3C13"/>
    <w:rsid w:val="003E4A29"/>
    <w:rsid w:val="003E5D35"/>
    <w:rsid w:val="003E5DD7"/>
    <w:rsid w:val="003E5E90"/>
    <w:rsid w:val="003E638B"/>
    <w:rsid w:val="003E650A"/>
    <w:rsid w:val="003E6906"/>
    <w:rsid w:val="003E7B59"/>
    <w:rsid w:val="003E7C99"/>
    <w:rsid w:val="003F0563"/>
    <w:rsid w:val="003F089C"/>
    <w:rsid w:val="003F0BD0"/>
    <w:rsid w:val="003F0F58"/>
    <w:rsid w:val="003F26BD"/>
    <w:rsid w:val="003F2FB5"/>
    <w:rsid w:val="003F3435"/>
    <w:rsid w:val="003F45DE"/>
    <w:rsid w:val="003F4AD7"/>
    <w:rsid w:val="003F52AD"/>
    <w:rsid w:val="003F6EE9"/>
    <w:rsid w:val="003F70C6"/>
    <w:rsid w:val="003F7CBE"/>
    <w:rsid w:val="0040061A"/>
    <w:rsid w:val="0040088E"/>
    <w:rsid w:val="0040104A"/>
    <w:rsid w:val="0040131A"/>
    <w:rsid w:val="004013D8"/>
    <w:rsid w:val="0040166E"/>
    <w:rsid w:val="00402C2F"/>
    <w:rsid w:val="004054A5"/>
    <w:rsid w:val="0040585B"/>
    <w:rsid w:val="00405BB0"/>
    <w:rsid w:val="00406149"/>
    <w:rsid w:val="00406B37"/>
    <w:rsid w:val="00406B70"/>
    <w:rsid w:val="00406C07"/>
    <w:rsid w:val="0040765C"/>
    <w:rsid w:val="0040770B"/>
    <w:rsid w:val="00407AFB"/>
    <w:rsid w:val="00407F95"/>
    <w:rsid w:val="00410A60"/>
    <w:rsid w:val="00411A2F"/>
    <w:rsid w:val="00411F40"/>
    <w:rsid w:val="00412192"/>
    <w:rsid w:val="004128D9"/>
    <w:rsid w:val="004132C0"/>
    <w:rsid w:val="0041393F"/>
    <w:rsid w:val="00413A99"/>
    <w:rsid w:val="00414A7D"/>
    <w:rsid w:val="00414B9E"/>
    <w:rsid w:val="00415182"/>
    <w:rsid w:val="00415649"/>
    <w:rsid w:val="00415710"/>
    <w:rsid w:val="00415BC3"/>
    <w:rsid w:val="0041602B"/>
    <w:rsid w:val="004170E3"/>
    <w:rsid w:val="004170E6"/>
    <w:rsid w:val="004176B6"/>
    <w:rsid w:val="004201A8"/>
    <w:rsid w:val="004214A5"/>
    <w:rsid w:val="0042174B"/>
    <w:rsid w:val="0042197B"/>
    <w:rsid w:val="00422251"/>
    <w:rsid w:val="00422AFC"/>
    <w:rsid w:val="004234A0"/>
    <w:rsid w:val="00423A21"/>
    <w:rsid w:val="00423BC5"/>
    <w:rsid w:val="0042477C"/>
    <w:rsid w:val="004248DF"/>
    <w:rsid w:val="00424B55"/>
    <w:rsid w:val="00424C52"/>
    <w:rsid w:val="00424E77"/>
    <w:rsid w:val="00425075"/>
    <w:rsid w:val="00425346"/>
    <w:rsid w:val="00426ABA"/>
    <w:rsid w:val="00426C9E"/>
    <w:rsid w:val="00427148"/>
    <w:rsid w:val="004276A5"/>
    <w:rsid w:val="00427876"/>
    <w:rsid w:val="004300D5"/>
    <w:rsid w:val="00430BBA"/>
    <w:rsid w:val="0043144F"/>
    <w:rsid w:val="004314F9"/>
    <w:rsid w:val="004317C2"/>
    <w:rsid w:val="00431943"/>
    <w:rsid w:val="00431BFA"/>
    <w:rsid w:val="00431C31"/>
    <w:rsid w:val="00431FA5"/>
    <w:rsid w:val="004331EE"/>
    <w:rsid w:val="004343C9"/>
    <w:rsid w:val="00434FBB"/>
    <w:rsid w:val="00435363"/>
    <w:rsid w:val="004353CF"/>
    <w:rsid w:val="00436BB4"/>
    <w:rsid w:val="004370FD"/>
    <w:rsid w:val="00437206"/>
    <w:rsid w:val="00437407"/>
    <w:rsid w:val="0044049B"/>
    <w:rsid w:val="004409F2"/>
    <w:rsid w:val="00441164"/>
    <w:rsid w:val="00441C76"/>
    <w:rsid w:val="00441FD0"/>
    <w:rsid w:val="00442001"/>
    <w:rsid w:val="00442D53"/>
    <w:rsid w:val="00442DB8"/>
    <w:rsid w:val="00442E7B"/>
    <w:rsid w:val="0044319B"/>
    <w:rsid w:val="00444199"/>
    <w:rsid w:val="004441C0"/>
    <w:rsid w:val="0044428B"/>
    <w:rsid w:val="00444D3C"/>
    <w:rsid w:val="00444F89"/>
    <w:rsid w:val="0044549F"/>
    <w:rsid w:val="004456DB"/>
    <w:rsid w:val="00445B31"/>
    <w:rsid w:val="0044633F"/>
    <w:rsid w:val="00446AD0"/>
    <w:rsid w:val="00447A59"/>
    <w:rsid w:val="00447E4D"/>
    <w:rsid w:val="0045018F"/>
    <w:rsid w:val="004501FD"/>
    <w:rsid w:val="0045077E"/>
    <w:rsid w:val="0045087B"/>
    <w:rsid w:val="00450F78"/>
    <w:rsid w:val="004517A3"/>
    <w:rsid w:val="00451C5E"/>
    <w:rsid w:val="00451F17"/>
    <w:rsid w:val="0045248E"/>
    <w:rsid w:val="0045286A"/>
    <w:rsid w:val="004535EE"/>
    <w:rsid w:val="00453646"/>
    <w:rsid w:val="00453B3F"/>
    <w:rsid w:val="004541A9"/>
    <w:rsid w:val="00455D55"/>
    <w:rsid w:val="00455E86"/>
    <w:rsid w:val="004566A0"/>
    <w:rsid w:val="004578AC"/>
    <w:rsid w:val="00457F0C"/>
    <w:rsid w:val="004600E3"/>
    <w:rsid w:val="00461879"/>
    <w:rsid w:val="00461F6D"/>
    <w:rsid w:val="0046264A"/>
    <w:rsid w:val="004631BC"/>
    <w:rsid w:val="004633BA"/>
    <w:rsid w:val="00463C31"/>
    <w:rsid w:val="00463F86"/>
    <w:rsid w:val="00464818"/>
    <w:rsid w:val="004656EF"/>
    <w:rsid w:val="0046625F"/>
    <w:rsid w:val="00466445"/>
    <w:rsid w:val="0046677B"/>
    <w:rsid w:val="004678AA"/>
    <w:rsid w:val="00467A15"/>
    <w:rsid w:val="00470012"/>
    <w:rsid w:val="00470991"/>
    <w:rsid w:val="0047121E"/>
    <w:rsid w:val="00472493"/>
    <w:rsid w:val="00472B29"/>
    <w:rsid w:val="004731D1"/>
    <w:rsid w:val="004741FA"/>
    <w:rsid w:val="00474A18"/>
    <w:rsid w:val="0047541D"/>
    <w:rsid w:val="00476DDA"/>
    <w:rsid w:val="00477101"/>
    <w:rsid w:val="004806D5"/>
    <w:rsid w:val="00481DC1"/>
    <w:rsid w:val="0048249C"/>
    <w:rsid w:val="00484761"/>
    <w:rsid w:val="00484DD5"/>
    <w:rsid w:val="00485513"/>
    <w:rsid w:val="004862FC"/>
    <w:rsid w:val="00486A8D"/>
    <w:rsid w:val="00487FAE"/>
    <w:rsid w:val="00487FB8"/>
    <w:rsid w:val="004901C6"/>
    <w:rsid w:val="00490C03"/>
    <w:rsid w:val="00490CE7"/>
    <w:rsid w:val="00491D76"/>
    <w:rsid w:val="00493D41"/>
    <w:rsid w:val="00494719"/>
    <w:rsid w:val="00494FA9"/>
    <w:rsid w:val="004952B2"/>
    <w:rsid w:val="0049597A"/>
    <w:rsid w:val="00495FE4"/>
    <w:rsid w:val="00496ACE"/>
    <w:rsid w:val="00496F61"/>
    <w:rsid w:val="0049773E"/>
    <w:rsid w:val="00497AE9"/>
    <w:rsid w:val="004A05A7"/>
    <w:rsid w:val="004A18EB"/>
    <w:rsid w:val="004A19D4"/>
    <w:rsid w:val="004A1E76"/>
    <w:rsid w:val="004A1F76"/>
    <w:rsid w:val="004A2824"/>
    <w:rsid w:val="004A2827"/>
    <w:rsid w:val="004A3815"/>
    <w:rsid w:val="004A3C9A"/>
    <w:rsid w:val="004A3E36"/>
    <w:rsid w:val="004A4018"/>
    <w:rsid w:val="004A53F9"/>
    <w:rsid w:val="004A5A52"/>
    <w:rsid w:val="004A6079"/>
    <w:rsid w:val="004A6458"/>
    <w:rsid w:val="004A73D9"/>
    <w:rsid w:val="004A7F2E"/>
    <w:rsid w:val="004B03AB"/>
    <w:rsid w:val="004B06AE"/>
    <w:rsid w:val="004B0ECF"/>
    <w:rsid w:val="004B1744"/>
    <w:rsid w:val="004B1DBA"/>
    <w:rsid w:val="004B23B7"/>
    <w:rsid w:val="004B33BA"/>
    <w:rsid w:val="004B35F2"/>
    <w:rsid w:val="004B4EAA"/>
    <w:rsid w:val="004B5117"/>
    <w:rsid w:val="004B6D77"/>
    <w:rsid w:val="004B70A3"/>
    <w:rsid w:val="004B74A6"/>
    <w:rsid w:val="004C06F5"/>
    <w:rsid w:val="004C1456"/>
    <w:rsid w:val="004C1E16"/>
    <w:rsid w:val="004C2040"/>
    <w:rsid w:val="004C22D8"/>
    <w:rsid w:val="004C2543"/>
    <w:rsid w:val="004C2A1D"/>
    <w:rsid w:val="004C2E21"/>
    <w:rsid w:val="004C3045"/>
    <w:rsid w:val="004C33CE"/>
    <w:rsid w:val="004C4862"/>
    <w:rsid w:val="004C4C17"/>
    <w:rsid w:val="004C67E3"/>
    <w:rsid w:val="004C6C0C"/>
    <w:rsid w:val="004C6C99"/>
    <w:rsid w:val="004C70A0"/>
    <w:rsid w:val="004D03B0"/>
    <w:rsid w:val="004D159F"/>
    <w:rsid w:val="004D15CA"/>
    <w:rsid w:val="004D1A32"/>
    <w:rsid w:val="004D3B9E"/>
    <w:rsid w:val="004D3E84"/>
    <w:rsid w:val="004D4E7C"/>
    <w:rsid w:val="004D4E98"/>
    <w:rsid w:val="004D5226"/>
    <w:rsid w:val="004D57AA"/>
    <w:rsid w:val="004D5F92"/>
    <w:rsid w:val="004D6353"/>
    <w:rsid w:val="004D648C"/>
    <w:rsid w:val="004D67D8"/>
    <w:rsid w:val="004D6E49"/>
    <w:rsid w:val="004D7097"/>
    <w:rsid w:val="004E0B7E"/>
    <w:rsid w:val="004E159E"/>
    <w:rsid w:val="004E1A35"/>
    <w:rsid w:val="004E1F20"/>
    <w:rsid w:val="004E2C37"/>
    <w:rsid w:val="004E2E5F"/>
    <w:rsid w:val="004E35BF"/>
    <w:rsid w:val="004E37AA"/>
    <w:rsid w:val="004E3B32"/>
    <w:rsid w:val="004E3E4C"/>
    <w:rsid w:val="004E3E82"/>
    <w:rsid w:val="004E47F9"/>
    <w:rsid w:val="004E4FB0"/>
    <w:rsid w:val="004E5591"/>
    <w:rsid w:val="004E5F5B"/>
    <w:rsid w:val="004E6075"/>
    <w:rsid w:val="004E6A49"/>
    <w:rsid w:val="004E7CCC"/>
    <w:rsid w:val="004F00C6"/>
    <w:rsid w:val="004F12A9"/>
    <w:rsid w:val="004F1A51"/>
    <w:rsid w:val="004F1FE1"/>
    <w:rsid w:val="004F23A0"/>
    <w:rsid w:val="004F277D"/>
    <w:rsid w:val="004F4227"/>
    <w:rsid w:val="004F43DE"/>
    <w:rsid w:val="004F468A"/>
    <w:rsid w:val="004F48B0"/>
    <w:rsid w:val="004F4C67"/>
    <w:rsid w:val="004F55B0"/>
    <w:rsid w:val="004F5C5A"/>
    <w:rsid w:val="004F6216"/>
    <w:rsid w:val="004F6E96"/>
    <w:rsid w:val="004F757B"/>
    <w:rsid w:val="005001E6"/>
    <w:rsid w:val="005003E3"/>
    <w:rsid w:val="00500C99"/>
    <w:rsid w:val="005011B7"/>
    <w:rsid w:val="005015A0"/>
    <w:rsid w:val="00501B22"/>
    <w:rsid w:val="005033AC"/>
    <w:rsid w:val="00503924"/>
    <w:rsid w:val="005041F9"/>
    <w:rsid w:val="00504E2E"/>
    <w:rsid w:val="005052CD"/>
    <w:rsid w:val="005058E6"/>
    <w:rsid w:val="00505CC6"/>
    <w:rsid w:val="0050615C"/>
    <w:rsid w:val="00506FEA"/>
    <w:rsid w:val="0050795F"/>
    <w:rsid w:val="00512008"/>
    <w:rsid w:val="005123CE"/>
    <w:rsid w:val="005127B5"/>
    <w:rsid w:val="00514441"/>
    <w:rsid w:val="005164BC"/>
    <w:rsid w:val="005169A0"/>
    <w:rsid w:val="00517A09"/>
    <w:rsid w:val="005200D7"/>
    <w:rsid w:val="00520143"/>
    <w:rsid w:val="00520EC5"/>
    <w:rsid w:val="005223B3"/>
    <w:rsid w:val="0052240D"/>
    <w:rsid w:val="00522F8E"/>
    <w:rsid w:val="00523575"/>
    <w:rsid w:val="005238D0"/>
    <w:rsid w:val="005246E6"/>
    <w:rsid w:val="0052516F"/>
    <w:rsid w:val="00525730"/>
    <w:rsid w:val="00525D24"/>
    <w:rsid w:val="005278F3"/>
    <w:rsid w:val="005301F9"/>
    <w:rsid w:val="00530EFD"/>
    <w:rsid w:val="00530FD6"/>
    <w:rsid w:val="0053127D"/>
    <w:rsid w:val="005324F1"/>
    <w:rsid w:val="00532D63"/>
    <w:rsid w:val="00533222"/>
    <w:rsid w:val="00533A61"/>
    <w:rsid w:val="00533A7D"/>
    <w:rsid w:val="00533C20"/>
    <w:rsid w:val="00534065"/>
    <w:rsid w:val="005345F2"/>
    <w:rsid w:val="0053467C"/>
    <w:rsid w:val="00534F46"/>
    <w:rsid w:val="0053503B"/>
    <w:rsid w:val="005355B2"/>
    <w:rsid w:val="00537042"/>
    <w:rsid w:val="005370CD"/>
    <w:rsid w:val="005378B3"/>
    <w:rsid w:val="00537ECC"/>
    <w:rsid w:val="005403BC"/>
    <w:rsid w:val="00540512"/>
    <w:rsid w:val="00541468"/>
    <w:rsid w:val="005417A1"/>
    <w:rsid w:val="00542D22"/>
    <w:rsid w:val="00545A20"/>
    <w:rsid w:val="00545FD8"/>
    <w:rsid w:val="00546336"/>
    <w:rsid w:val="00546798"/>
    <w:rsid w:val="00546FAC"/>
    <w:rsid w:val="00547610"/>
    <w:rsid w:val="005504C2"/>
    <w:rsid w:val="00550A26"/>
    <w:rsid w:val="00550BF5"/>
    <w:rsid w:val="005513F1"/>
    <w:rsid w:val="00551732"/>
    <w:rsid w:val="005521BC"/>
    <w:rsid w:val="00552618"/>
    <w:rsid w:val="00552AFD"/>
    <w:rsid w:val="00552E58"/>
    <w:rsid w:val="005531FD"/>
    <w:rsid w:val="005534F7"/>
    <w:rsid w:val="0055495F"/>
    <w:rsid w:val="00554961"/>
    <w:rsid w:val="00556138"/>
    <w:rsid w:val="00556696"/>
    <w:rsid w:val="00556CEF"/>
    <w:rsid w:val="005577D8"/>
    <w:rsid w:val="0056036F"/>
    <w:rsid w:val="005605CD"/>
    <w:rsid w:val="00560E8A"/>
    <w:rsid w:val="005610B6"/>
    <w:rsid w:val="00561475"/>
    <w:rsid w:val="005615A6"/>
    <w:rsid w:val="00561C46"/>
    <w:rsid w:val="0056275C"/>
    <w:rsid w:val="005631E3"/>
    <w:rsid w:val="00564A64"/>
    <w:rsid w:val="005656AC"/>
    <w:rsid w:val="00565C48"/>
    <w:rsid w:val="0056605C"/>
    <w:rsid w:val="005662AB"/>
    <w:rsid w:val="005669E6"/>
    <w:rsid w:val="00566AF7"/>
    <w:rsid w:val="00567A70"/>
    <w:rsid w:val="00570073"/>
    <w:rsid w:val="00570534"/>
    <w:rsid w:val="005710B9"/>
    <w:rsid w:val="005713A7"/>
    <w:rsid w:val="00572906"/>
    <w:rsid w:val="00572E68"/>
    <w:rsid w:val="0057300B"/>
    <w:rsid w:val="005733A6"/>
    <w:rsid w:val="00573850"/>
    <w:rsid w:val="00573B12"/>
    <w:rsid w:val="00574640"/>
    <w:rsid w:val="00575189"/>
    <w:rsid w:val="005751FE"/>
    <w:rsid w:val="0057523A"/>
    <w:rsid w:val="00575C4C"/>
    <w:rsid w:val="00575D3E"/>
    <w:rsid w:val="005763A6"/>
    <w:rsid w:val="00577F1A"/>
    <w:rsid w:val="00580111"/>
    <w:rsid w:val="00580283"/>
    <w:rsid w:val="00580572"/>
    <w:rsid w:val="005808F4"/>
    <w:rsid w:val="005811EF"/>
    <w:rsid w:val="00581808"/>
    <w:rsid w:val="00582A88"/>
    <w:rsid w:val="00582E13"/>
    <w:rsid w:val="0058568C"/>
    <w:rsid w:val="00585922"/>
    <w:rsid w:val="005859F5"/>
    <w:rsid w:val="00585FC4"/>
    <w:rsid w:val="00586595"/>
    <w:rsid w:val="00586BA9"/>
    <w:rsid w:val="00587736"/>
    <w:rsid w:val="00587808"/>
    <w:rsid w:val="00587B43"/>
    <w:rsid w:val="00587C30"/>
    <w:rsid w:val="00587CC6"/>
    <w:rsid w:val="00590911"/>
    <w:rsid w:val="00590C95"/>
    <w:rsid w:val="005915DD"/>
    <w:rsid w:val="00591DFD"/>
    <w:rsid w:val="00592033"/>
    <w:rsid w:val="00592824"/>
    <w:rsid w:val="0059331C"/>
    <w:rsid w:val="0059359E"/>
    <w:rsid w:val="00593CDE"/>
    <w:rsid w:val="005942C7"/>
    <w:rsid w:val="00594BB8"/>
    <w:rsid w:val="00594E9C"/>
    <w:rsid w:val="00597383"/>
    <w:rsid w:val="005975B6"/>
    <w:rsid w:val="005A00DC"/>
    <w:rsid w:val="005A01FE"/>
    <w:rsid w:val="005A1E16"/>
    <w:rsid w:val="005A23E9"/>
    <w:rsid w:val="005A2855"/>
    <w:rsid w:val="005A2A15"/>
    <w:rsid w:val="005A2BA8"/>
    <w:rsid w:val="005A2C94"/>
    <w:rsid w:val="005A37BE"/>
    <w:rsid w:val="005A380D"/>
    <w:rsid w:val="005A3A89"/>
    <w:rsid w:val="005A426F"/>
    <w:rsid w:val="005A45A7"/>
    <w:rsid w:val="005A48B0"/>
    <w:rsid w:val="005A5105"/>
    <w:rsid w:val="005A5122"/>
    <w:rsid w:val="005A52F8"/>
    <w:rsid w:val="005A557F"/>
    <w:rsid w:val="005A6C2A"/>
    <w:rsid w:val="005A721F"/>
    <w:rsid w:val="005A7CF6"/>
    <w:rsid w:val="005B07E3"/>
    <w:rsid w:val="005B17F2"/>
    <w:rsid w:val="005B1BDB"/>
    <w:rsid w:val="005B2634"/>
    <w:rsid w:val="005B37AD"/>
    <w:rsid w:val="005B381B"/>
    <w:rsid w:val="005B3B21"/>
    <w:rsid w:val="005B4804"/>
    <w:rsid w:val="005B4FBF"/>
    <w:rsid w:val="005B5363"/>
    <w:rsid w:val="005B5376"/>
    <w:rsid w:val="005B5BE9"/>
    <w:rsid w:val="005B6085"/>
    <w:rsid w:val="005B6C98"/>
    <w:rsid w:val="005B7FC8"/>
    <w:rsid w:val="005C08C0"/>
    <w:rsid w:val="005C1B8B"/>
    <w:rsid w:val="005C2192"/>
    <w:rsid w:val="005C23F7"/>
    <w:rsid w:val="005C3461"/>
    <w:rsid w:val="005C3A26"/>
    <w:rsid w:val="005C4638"/>
    <w:rsid w:val="005C4B03"/>
    <w:rsid w:val="005C5066"/>
    <w:rsid w:val="005C569E"/>
    <w:rsid w:val="005C6839"/>
    <w:rsid w:val="005C6991"/>
    <w:rsid w:val="005C6D21"/>
    <w:rsid w:val="005C74D3"/>
    <w:rsid w:val="005C756D"/>
    <w:rsid w:val="005C7659"/>
    <w:rsid w:val="005C7A11"/>
    <w:rsid w:val="005D0013"/>
    <w:rsid w:val="005D01F3"/>
    <w:rsid w:val="005D037A"/>
    <w:rsid w:val="005D12D5"/>
    <w:rsid w:val="005D1338"/>
    <w:rsid w:val="005D154C"/>
    <w:rsid w:val="005D1625"/>
    <w:rsid w:val="005D17B8"/>
    <w:rsid w:val="005D1B15"/>
    <w:rsid w:val="005D2824"/>
    <w:rsid w:val="005D2B82"/>
    <w:rsid w:val="005D2CF4"/>
    <w:rsid w:val="005D2FDD"/>
    <w:rsid w:val="005D3FCA"/>
    <w:rsid w:val="005D45DF"/>
    <w:rsid w:val="005D4C7E"/>
    <w:rsid w:val="005D4E9B"/>
    <w:rsid w:val="005D4F1A"/>
    <w:rsid w:val="005D72BB"/>
    <w:rsid w:val="005D7BBD"/>
    <w:rsid w:val="005D7D92"/>
    <w:rsid w:val="005E0478"/>
    <w:rsid w:val="005E0725"/>
    <w:rsid w:val="005E09D4"/>
    <w:rsid w:val="005E1D9D"/>
    <w:rsid w:val="005E25FA"/>
    <w:rsid w:val="005E2AB4"/>
    <w:rsid w:val="005E35C4"/>
    <w:rsid w:val="005E3DFB"/>
    <w:rsid w:val="005E4091"/>
    <w:rsid w:val="005E5CAA"/>
    <w:rsid w:val="005E61F3"/>
    <w:rsid w:val="005E679A"/>
    <w:rsid w:val="005E692F"/>
    <w:rsid w:val="005E7736"/>
    <w:rsid w:val="005E7BED"/>
    <w:rsid w:val="005F0F5E"/>
    <w:rsid w:val="005F1114"/>
    <w:rsid w:val="005F1AEA"/>
    <w:rsid w:val="005F246E"/>
    <w:rsid w:val="005F26C2"/>
    <w:rsid w:val="005F5236"/>
    <w:rsid w:val="005F57A1"/>
    <w:rsid w:val="005F6443"/>
    <w:rsid w:val="005F670B"/>
    <w:rsid w:val="005F6FC5"/>
    <w:rsid w:val="005F79A7"/>
    <w:rsid w:val="00601569"/>
    <w:rsid w:val="006015A6"/>
    <w:rsid w:val="006029CB"/>
    <w:rsid w:val="00602EE6"/>
    <w:rsid w:val="0060338F"/>
    <w:rsid w:val="00605BED"/>
    <w:rsid w:val="006068A4"/>
    <w:rsid w:val="00607C09"/>
    <w:rsid w:val="00607C83"/>
    <w:rsid w:val="0061054B"/>
    <w:rsid w:val="006109FE"/>
    <w:rsid w:val="00611F78"/>
    <w:rsid w:val="0061229E"/>
    <w:rsid w:val="00612A42"/>
    <w:rsid w:val="0061302F"/>
    <w:rsid w:val="006138E2"/>
    <w:rsid w:val="0061450E"/>
    <w:rsid w:val="00614C61"/>
    <w:rsid w:val="00614F2C"/>
    <w:rsid w:val="00615097"/>
    <w:rsid w:val="00615323"/>
    <w:rsid w:val="00616784"/>
    <w:rsid w:val="00616A83"/>
    <w:rsid w:val="00617239"/>
    <w:rsid w:val="00617359"/>
    <w:rsid w:val="00617BD5"/>
    <w:rsid w:val="00617D46"/>
    <w:rsid w:val="00620BC3"/>
    <w:rsid w:val="00620D36"/>
    <w:rsid w:val="00620E08"/>
    <w:rsid w:val="0062114B"/>
    <w:rsid w:val="00621663"/>
    <w:rsid w:val="00621ABE"/>
    <w:rsid w:val="006224B9"/>
    <w:rsid w:val="006232A0"/>
    <w:rsid w:val="00623698"/>
    <w:rsid w:val="0062474C"/>
    <w:rsid w:val="0062480C"/>
    <w:rsid w:val="00625077"/>
    <w:rsid w:val="00625DCD"/>
    <w:rsid w:val="00625E96"/>
    <w:rsid w:val="00626850"/>
    <w:rsid w:val="00627413"/>
    <w:rsid w:val="006308CC"/>
    <w:rsid w:val="00631887"/>
    <w:rsid w:val="00631DED"/>
    <w:rsid w:val="00632C83"/>
    <w:rsid w:val="00633DFF"/>
    <w:rsid w:val="00633EBC"/>
    <w:rsid w:val="006351DA"/>
    <w:rsid w:val="006352F6"/>
    <w:rsid w:val="00635519"/>
    <w:rsid w:val="00636949"/>
    <w:rsid w:val="006407B3"/>
    <w:rsid w:val="0064132E"/>
    <w:rsid w:val="00641654"/>
    <w:rsid w:val="00642AB6"/>
    <w:rsid w:val="006434E5"/>
    <w:rsid w:val="006439AF"/>
    <w:rsid w:val="00643DAF"/>
    <w:rsid w:val="0064471B"/>
    <w:rsid w:val="0064495B"/>
    <w:rsid w:val="00646154"/>
    <w:rsid w:val="00646B8F"/>
    <w:rsid w:val="00647590"/>
    <w:rsid w:val="00647C09"/>
    <w:rsid w:val="0065003A"/>
    <w:rsid w:val="0065095B"/>
    <w:rsid w:val="0065102E"/>
    <w:rsid w:val="006518F8"/>
    <w:rsid w:val="00652FE9"/>
    <w:rsid w:val="00653297"/>
    <w:rsid w:val="0065352C"/>
    <w:rsid w:val="00653E94"/>
    <w:rsid w:val="00653F63"/>
    <w:rsid w:val="00656465"/>
    <w:rsid w:val="00656A2B"/>
    <w:rsid w:val="00656AA6"/>
    <w:rsid w:val="0065796B"/>
    <w:rsid w:val="0066051D"/>
    <w:rsid w:val="006611C4"/>
    <w:rsid w:val="00661552"/>
    <w:rsid w:val="00661793"/>
    <w:rsid w:val="00661BBF"/>
    <w:rsid w:val="0066297E"/>
    <w:rsid w:val="00662E2E"/>
    <w:rsid w:val="00663150"/>
    <w:rsid w:val="006655BD"/>
    <w:rsid w:val="00665D38"/>
    <w:rsid w:val="00665E3F"/>
    <w:rsid w:val="00666356"/>
    <w:rsid w:val="00667334"/>
    <w:rsid w:val="006675CB"/>
    <w:rsid w:val="006679D9"/>
    <w:rsid w:val="00670217"/>
    <w:rsid w:val="0067070F"/>
    <w:rsid w:val="00670FED"/>
    <w:rsid w:val="00671FE9"/>
    <w:rsid w:val="00672376"/>
    <w:rsid w:val="00672600"/>
    <w:rsid w:val="00672620"/>
    <w:rsid w:val="00673142"/>
    <w:rsid w:val="0067535F"/>
    <w:rsid w:val="00675846"/>
    <w:rsid w:val="00675A6D"/>
    <w:rsid w:val="006762FD"/>
    <w:rsid w:val="006764FD"/>
    <w:rsid w:val="0068013D"/>
    <w:rsid w:val="00681C0A"/>
    <w:rsid w:val="00683040"/>
    <w:rsid w:val="0068330D"/>
    <w:rsid w:val="006838E0"/>
    <w:rsid w:val="00683F47"/>
    <w:rsid w:val="00684058"/>
    <w:rsid w:val="00684C6A"/>
    <w:rsid w:val="00685A2C"/>
    <w:rsid w:val="0068621B"/>
    <w:rsid w:val="006867B6"/>
    <w:rsid w:val="006876B4"/>
    <w:rsid w:val="00687FF2"/>
    <w:rsid w:val="0069091A"/>
    <w:rsid w:val="00690C2B"/>
    <w:rsid w:val="006911B3"/>
    <w:rsid w:val="006915FC"/>
    <w:rsid w:val="00692127"/>
    <w:rsid w:val="00693D5D"/>
    <w:rsid w:val="006954CE"/>
    <w:rsid w:val="006956DD"/>
    <w:rsid w:val="0069667D"/>
    <w:rsid w:val="006966E0"/>
    <w:rsid w:val="00696938"/>
    <w:rsid w:val="006973CF"/>
    <w:rsid w:val="00697C43"/>
    <w:rsid w:val="00697D85"/>
    <w:rsid w:val="006A005A"/>
    <w:rsid w:val="006A24D6"/>
    <w:rsid w:val="006A2DF5"/>
    <w:rsid w:val="006A302C"/>
    <w:rsid w:val="006A3363"/>
    <w:rsid w:val="006A4734"/>
    <w:rsid w:val="006A4819"/>
    <w:rsid w:val="006A4A03"/>
    <w:rsid w:val="006A666C"/>
    <w:rsid w:val="006A6ED2"/>
    <w:rsid w:val="006A7862"/>
    <w:rsid w:val="006A797A"/>
    <w:rsid w:val="006A7AE2"/>
    <w:rsid w:val="006B07B6"/>
    <w:rsid w:val="006B07CE"/>
    <w:rsid w:val="006B10F5"/>
    <w:rsid w:val="006B1763"/>
    <w:rsid w:val="006B1934"/>
    <w:rsid w:val="006B247F"/>
    <w:rsid w:val="006B3F47"/>
    <w:rsid w:val="006B3FD4"/>
    <w:rsid w:val="006B575B"/>
    <w:rsid w:val="006B6048"/>
    <w:rsid w:val="006B6AF0"/>
    <w:rsid w:val="006B6E65"/>
    <w:rsid w:val="006B74F5"/>
    <w:rsid w:val="006B7F03"/>
    <w:rsid w:val="006C0395"/>
    <w:rsid w:val="006C1402"/>
    <w:rsid w:val="006C1545"/>
    <w:rsid w:val="006C1D69"/>
    <w:rsid w:val="006C21FB"/>
    <w:rsid w:val="006C2577"/>
    <w:rsid w:val="006C278C"/>
    <w:rsid w:val="006C2969"/>
    <w:rsid w:val="006C2A5C"/>
    <w:rsid w:val="006C2AFD"/>
    <w:rsid w:val="006C3ED5"/>
    <w:rsid w:val="006C4282"/>
    <w:rsid w:val="006C626E"/>
    <w:rsid w:val="006C66CA"/>
    <w:rsid w:val="006C6C5A"/>
    <w:rsid w:val="006D0D98"/>
    <w:rsid w:val="006D0F18"/>
    <w:rsid w:val="006D2226"/>
    <w:rsid w:val="006D28C5"/>
    <w:rsid w:val="006D2D50"/>
    <w:rsid w:val="006D3972"/>
    <w:rsid w:val="006D41CF"/>
    <w:rsid w:val="006D44F8"/>
    <w:rsid w:val="006D5E4D"/>
    <w:rsid w:val="006D68C5"/>
    <w:rsid w:val="006D6C3C"/>
    <w:rsid w:val="006D720E"/>
    <w:rsid w:val="006D7833"/>
    <w:rsid w:val="006E00E3"/>
    <w:rsid w:val="006E07FF"/>
    <w:rsid w:val="006E0F89"/>
    <w:rsid w:val="006E1717"/>
    <w:rsid w:val="006E1CBC"/>
    <w:rsid w:val="006E3163"/>
    <w:rsid w:val="006E349D"/>
    <w:rsid w:val="006E3CE3"/>
    <w:rsid w:val="006E48B8"/>
    <w:rsid w:val="006E497C"/>
    <w:rsid w:val="006E6FB4"/>
    <w:rsid w:val="006E71A8"/>
    <w:rsid w:val="006E733D"/>
    <w:rsid w:val="006F0483"/>
    <w:rsid w:val="006F0648"/>
    <w:rsid w:val="006F085C"/>
    <w:rsid w:val="006F1633"/>
    <w:rsid w:val="006F19F4"/>
    <w:rsid w:val="006F2157"/>
    <w:rsid w:val="006F3489"/>
    <w:rsid w:val="006F36EC"/>
    <w:rsid w:val="006F392E"/>
    <w:rsid w:val="006F4C82"/>
    <w:rsid w:val="006F54E4"/>
    <w:rsid w:val="006F5A59"/>
    <w:rsid w:val="006F635F"/>
    <w:rsid w:val="006F7EA7"/>
    <w:rsid w:val="0070004A"/>
    <w:rsid w:val="007003CC"/>
    <w:rsid w:val="007020F7"/>
    <w:rsid w:val="00702428"/>
    <w:rsid w:val="0070313E"/>
    <w:rsid w:val="00703500"/>
    <w:rsid w:val="0070358C"/>
    <w:rsid w:val="00703DEE"/>
    <w:rsid w:val="007042EF"/>
    <w:rsid w:val="00704A96"/>
    <w:rsid w:val="00704B6B"/>
    <w:rsid w:val="00705B99"/>
    <w:rsid w:val="00705F09"/>
    <w:rsid w:val="00706282"/>
    <w:rsid w:val="00707A8B"/>
    <w:rsid w:val="00707D83"/>
    <w:rsid w:val="00707E40"/>
    <w:rsid w:val="00710355"/>
    <w:rsid w:val="007104B0"/>
    <w:rsid w:val="007105D7"/>
    <w:rsid w:val="00710761"/>
    <w:rsid w:val="0071121F"/>
    <w:rsid w:val="00711434"/>
    <w:rsid w:val="007115AA"/>
    <w:rsid w:val="0071168F"/>
    <w:rsid w:val="007120B2"/>
    <w:rsid w:val="0071215E"/>
    <w:rsid w:val="00712351"/>
    <w:rsid w:val="00712E15"/>
    <w:rsid w:val="00713E51"/>
    <w:rsid w:val="00714407"/>
    <w:rsid w:val="00714BF9"/>
    <w:rsid w:val="007155AD"/>
    <w:rsid w:val="00715E68"/>
    <w:rsid w:val="00717FC1"/>
    <w:rsid w:val="007205D7"/>
    <w:rsid w:val="00720DE8"/>
    <w:rsid w:val="00721540"/>
    <w:rsid w:val="00722061"/>
    <w:rsid w:val="007238D8"/>
    <w:rsid w:val="00723DCB"/>
    <w:rsid w:val="00724589"/>
    <w:rsid w:val="007248E6"/>
    <w:rsid w:val="00724A5F"/>
    <w:rsid w:val="00724D0D"/>
    <w:rsid w:val="00725526"/>
    <w:rsid w:val="00725AA1"/>
    <w:rsid w:val="00725B45"/>
    <w:rsid w:val="00726C54"/>
    <w:rsid w:val="00727115"/>
    <w:rsid w:val="007272BC"/>
    <w:rsid w:val="00727919"/>
    <w:rsid w:val="007304C5"/>
    <w:rsid w:val="00730EB7"/>
    <w:rsid w:val="00731526"/>
    <w:rsid w:val="007318BB"/>
    <w:rsid w:val="00731FAD"/>
    <w:rsid w:val="00732885"/>
    <w:rsid w:val="007331CC"/>
    <w:rsid w:val="00733774"/>
    <w:rsid w:val="007338F1"/>
    <w:rsid w:val="007340B4"/>
    <w:rsid w:val="00734469"/>
    <w:rsid w:val="00734499"/>
    <w:rsid w:val="00734DCF"/>
    <w:rsid w:val="007358BD"/>
    <w:rsid w:val="00736406"/>
    <w:rsid w:val="007373CC"/>
    <w:rsid w:val="00737628"/>
    <w:rsid w:val="0073764B"/>
    <w:rsid w:val="007376E6"/>
    <w:rsid w:val="00740E71"/>
    <w:rsid w:val="00741E47"/>
    <w:rsid w:val="007427C3"/>
    <w:rsid w:val="00743568"/>
    <w:rsid w:val="00743B47"/>
    <w:rsid w:val="00743FD5"/>
    <w:rsid w:val="00744967"/>
    <w:rsid w:val="00744D6C"/>
    <w:rsid w:val="00745B56"/>
    <w:rsid w:val="00745E71"/>
    <w:rsid w:val="0074607C"/>
    <w:rsid w:val="00746117"/>
    <w:rsid w:val="00746199"/>
    <w:rsid w:val="0074625F"/>
    <w:rsid w:val="007473FE"/>
    <w:rsid w:val="007503B1"/>
    <w:rsid w:val="00750B72"/>
    <w:rsid w:val="00751DCA"/>
    <w:rsid w:val="00753540"/>
    <w:rsid w:val="0075504D"/>
    <w:rsid w:val="00756020"/>
    <w:rsid w:val="007562F4"/>
    <w:rsid w:val="0075633C"/>
    <w:rsid w:val="00757ADB"/>
    <w:rsid w:val="0076002E"/>
    <w:rsid w:val="00761801"/>
    <w:rsid w:val="0076192C"/>
    <w:rsid w:val="0076192E"/>
    <w:rsid w:val="00761EEA"/>
    <w:rsid w:val="00762C1C"/>
    <w:rsid w:val="0076342D"/>
    <w:rsid w:val="0076414E"/>
    <w:rsid w:val="00764474"/>
    <w:rsid w:val="00764716"/>
    <w:rsid w:val="00764B09"/>
    <w:rsid w:val="00764D4A"/>
    <w:rsid w:val="00764DC6"/>
    <w:rsid w:val="0076586E"/>
    <w:rsid w:val="00765D8C"/>
    <w:rsid w:val="00766813"/>
    <w:rsid w:val="0076710E"/>
    <w:rsid w:val="007671F7"/>
    <w:rsid w:val="00767833"/>
    <w:rsid w:val="00767A40"/>
    <w:rsid w:val="00767D12"/>
    <w:rsid w:val="00771B3F"/>
    <w:rsid w:val="0077287F"/>
    <w:rsid w:val="00772F79"/>
    <w:rsid w:val="007730AA"/>
    <w:rsid w:val="00774671"/>
    <w:rsid w:val="0077488F"/>
    <w:rsid w:val="00774C42"/>
    <w:rsid w:val="0077501A"/>
    <w:rsid w:val="00775671"/>
    <w:rsid w:val="007757FE"/>
    <w:rsid w:val="00776C88"/>
    <w:rsid w:val="0077716D"/>
    <w:rsid w:val="0077773E"/>
    <w:rsid w:val="0078024A"/>
    <w:rsid w:val="00780787"/>
    <w:rsid w:val="00781128"/>
    <w:rsid w:val="00781E14"/>
    <w:rsid w:val="00782041"/>
    <w:rsid w:val="007831AF"/>
    <w:rsid w:val="00783AD2"/>
    <w:rsid w:val="00785CB2"/>
    <w:rsid w:val="007862FF"/>
    <w:rsid w:val="00786909"/>
    <w:rsid w:val="00786AA7"/>
    <w:rsid w:val="00787AC3"/>
    <w:rsid w:val="007905D0"/>
    <w:rsid w:val="00790767"/>
    <w:rsid w:val="00791A28"/>
    <w:rsid w:val="00791F5F"/>
    <w:rsid w:val="00793D46"/>
    <w:rsid w:val="0079422A"/>
    <w:rsid w:val="00794A60"/>
    <w:rsid w:val="00796728"/>
    <w:rsid w:val="0079700E"/>
    <w:rsid w:val="007971F2"/>
    <w:rsid w:val="00797B59"/>
    <w:rsid w:val="007A0A99"/>
    <w:rsid w:val="007A1D01"/>
    <w:rsid w:val="007A20E2"/>
    <w:rsid w:val="007A2107"/>
    <w:rsid w:val="007A2A28"/>
    <w:rsid w:val="007A31BE"/>
    <w:rsid w:val="007A4657"/>
    <w:rsid w:val="007A4BEA"/>
    <w:rsid w:val="007A57BB"/>
    <w:rsid w:val="007A633E"/>
    <w:rsid w:val="007A6402"/>
    <w:rsid w:val="007A6C08"/>
    <w:rsid w:val="007A7FEF"/>
    <w:rsid w:val="007B08BF"/>
    <w:rsid w:val="007B106B"/>
    <w:rsid w:val="007B1087"/>
    <w:rsid w:val="007B12A3"/>
    <w:rsid w:val="007B14DA"/>
    <w:rsid w:val="007B21AA"/>
    <w:rsid w:val="007B22FC"/>
    <w:rsid w:val="007B34AE"/>
    <w:rsid w:val="007B392A"/>
    <w:rsid w:val="007B4588"/>
    <w:rsid w:val="007B5E73"/>
    <w:rsid w:val="007B7C53"/>
    <w:rsid w:val="007C0D52"/>
    <w:rsid w:val="007C0ED8"/>
    <w:rsid w:val="007C20F1"/>
    <w:rsid w:val="007C25C8"/>
    <w:rsid w:val="007C2B36"/>
    <w:rsid w:val="007C3224"/>
    <w:rsid w:val="007C347E"/>
    <w:rsid w:val="007C3DF4"/>
    <w:rsid w:val="007C4336"/>
    <w:rsid w:val="007C455E"/>
    <w:rsid w:val="007C49AD"/>
    <w:rsid w:val="007C522E"/>
    <w:rsid w:val="007C6204"/>
    <w:rsid w:val="007C73CE"/>
    <w:rsid w:val="007D0079"/>
    <w:rsid w:val="007D02D6"/>
    <w:rsid w:val="007D053E"/>
    <w:rsid w:val="007D07BA"/>
    <w:rsid w:val="007D4551"/>
    <w:rsid w:val="007D4630"/>
    <w:rsid w:val="007D493E"/>
    <w:rsid w:val="007D5D83"/>
    <w:rsid w:val="007D5F8A"/>
    <w:rsid w:val="007D66DC"/>
    <w:rsid w:val="007D6805"/>
    <w:rsid w:val="007D6D4B"/>
    <w:rsid w:val="007D70ED"/>
    <w:rsid w:val="007D71E4"/>
    <w:rsid w:val="007D7EC9"/>
    <w:rsid w:val="007E0E16"/>
    <w:rsid w:val="007E25C7"/>
    <w:rsid w:val="007E289B"/>
    <w:rsid w:val="007E42D2"/>
    <w:rsid w:val="007E4309"/>
    <w:rsid w:val="007E481D"/>
    <w:rsid w:val="007E51A4"/>
    <w:rsid w:val="007E64E2"/>
    <w:rsid w:val="007E6652"/>
    <w:rsid w:val="007F10F9"/>
    <w:rsid w:val="007F2DC2"/>
    <w:rsid w:val="007F3485"/>
    <w:rsid w:val="007F3CC3"/>
    <w:rsid w:val="007F43EC"/>
    <w:rsid w:val="007F46C0"/>
    <w:rsid w:val="007F4C29"/>
    <w:rsid w:val="007F57A7"/>
    <w:rsid w:val="007F6598"/>
    <w:rsid w:val="007F7AA6"/>
    <w:rsid w:val="00800A75"/>
    <w:rsid w:val="00801A6B"/>
    <w:rsid w:val="00801E83"/>
    <w:rsid w:val="00801F91"/>
    <w:rsid w:val="008023D0"/>
    <w:rsid w:val="008025BD"/>
    <w:rsid w:val="00803510"/>
    <w:rsid w:val="00803A3E"/>
    <w:rsid w:val="00805CE9"/>
    <w:rsid w:val="00806AE0"/>
    <w:rsid w:val="00807369"/>
    <w:rsid w:val="008076AD"/>
    <w:rsid w:val="00807C6D"/>
    <w:rsid w:val="00810C6A"/>
    <w:rsid w:val="008110A8"/>
    <w:rsid w:val="008116F2"/>
    <w:rsid w:val="00812889"/>
    <w:rsid w:val="00812CD2"/>
    <w:rsid w:val="00813268"/>
    <w:rsid w:val="008137F4"/>
    <w:rsid w:val="0081388E"/>
    <w:rsid w:val="00813A36"/>
    <w:rsid w:val="00815599"/>
    <w:rsid w:val="00815A13"/>
    <w:rsid w:val="008161D6"/>
    <w:rsid w:val="0081651A"/>
    <w:rsid w:val="0081677C"/>
    <w:rsid w:val="008169FD"/>
    <w:rsid w:val="00816BFC"/>
    <w:rsid w:val="00816EB7"/>
    <w:rsid w:val="00817C91"/>
    <w:rsid w:val="00820C01"/>
    <w:rsid w:val="00821626"/>
    <w:rsid w:val="00821AA2"/>
    <w:rsid w:val="00822CC1"/>
    <w:rsid w:val="008230FA"/>
    <w:rsid w:val="00823624"/>
    <w:rsid w:val="0082365D"/>
    <w:rsid w:val="008249A8"/>
    <w:rsid w:val="0082510F"/>
    <w:rsid w:val="008255E4"/>
    <w:rsid w:val="008259C2"/>
    <w:rsid w:val="00825ACD"/>
    <w:rsid w:val="00826339"/>
    <w:rsid w:val="00826653"/>
    <w:rsid w:val="008268F6"/>
    <w:rsid w:val="00830738"/>
    <w:rsid w:val="00831758"/>
    <w:rsid w:val="008317CF"/>
    <w:rsid w:val="00831CEA"/>
    <w:rsid w:val="00831FC0"/>
    <w:rsid w:val="008324FD"/>
    <w:rsid w:val="00832985"/>
    <w:rsid w:val="00832D64"/>
    <w:rsid w:val="00833350"/>
    <w:rsid w:val="0083350B"/>
    <w:rsid w:val="00833798"/>
    <w:rsid w:val="00834008"/>
    <w:rsid w:val="00837091"/>
    <w:rsid w:val="00837494"/>
    <w:rsid w:val="00837E47"/>
    <w:rsid w:val="0084045B"/>
    <w:rsid w:val="00840490"/>
    <w:rsid w:val="00840AAE"/>
    <w:rsid w:val="00841265"/>
    <w:rsid w:val="0084148C"/>
    <w:rsid w:val="008416A3"/>
    <w:rsid w:val="00841A2B"/>
    <w:rsid w:val="00841BBC"/>
    <w:rsid w:val="00841BEA"/>
    <w:rsid w:val="00841EF9"/>
    <w:rsid w:val="00843AE0"/>
    <w:rsid w:val="00843FFC"/>
    <w:rsid w:val="0084441E"/>
    <w:rsid w:val="00844751"/>
    <w:rsid w:val="00844D52"/>
    <w:rsid w:val="00844E50"/>
    <w:rsid w:val="00844FA4"/>
    <w:rsid w:val="008459B9"/>
    <w:rsid w:val="00846648"/>
    <w:rsid w:val="00850BC3"/>
    <w:rsid w:val="00851346"/>
    <w:rsid w:val="00851786"/>
    <w:rsid w:val="008518FE"/>
    <w:rsid w:val="00852024"/>
    <w:rsid w:val="008525F0"/>
    <w:rsid w:val="00853B93"/>
    <w:rsid w:val="00854551"/>
    <w:rsid w:val="00854FBB"/>
    <w:rsid w:val="00855273"/>
    <w:rsid w:val="00855524"/>
    <w:rsid w:val="00856203"/>
    <w:rsid w:val="0085659C"/>
    <w:rsid w:val="008565EA"/>
    <w:rsid w:val="00856E62"/>
    <w:rsid w:val="00857C64"/>
    <w:rsid w:val="00857F73"/>
    <w:rsid w:val="00857F88"/>
    <w:rsid w:val="00861017"/>
    <w:rsid w:val="008619D7"/>
    <w:rsid w:val="00861FB9"/>
    <w:rsid w:val="0086243E"/>
    <w:rsid w:val="00862573"/>
    <w:rsid w:val="00862A1E"/>
    <w:rsid w:val="0086331B"/>
    <w:rsid w:val="00864C8E"/>
    <w:rsid w:val="008650FE"/>
    <w:rsid w:val="00866365"/>
    <w:rsid w:val="00866AA4"/>
    <w:rsid w:val="00866CAE"/>
    <w:rsid w:val="00866D1D"/>
    <w:rsid w:val="00867CA8"/>
    <w:rsid w:val="00870343"/>
    <w:rsid w:val="0087063D"/>
    <w:rsid w:val="0087106E"/>
    <w:rsid w:val="00871260"/>
    <w:rsid w:val="00871275"/>
    <w:rsid w:val="0087193E"/>
    <w:rsid w:val="00872026"/>
    <w:rsid w:val="008749BA"/>
    <w:rsid w:val="00874E06"/>
    <w:rsid w:val="00875087"/>
    <w:rsid w:val="00875466"/>
    <w:rsid w:val="0087792E"/>
    <w:rsid w:val="00880261"/>
    <w:rsid w:val="0088038F"/>
    <w:rsid w:val="00881505"/>
    <w:rsid w:val="008822E0"/>
    <w:rsid w:val="008826A1"/>
    <w:rsid w:val="00882883"/>
    <w:rsid w:val="00882AD6"/>
    <w:rsid w:val="00883EAF"/>
    <w:rsid w:val="008844F7"/>
    <w:rsid w:val="008849E6"/>
    <w:rsid w:val="00885258"/>
    <w:rsid w:val="0088609C"/>
    <w:rsid w:val="00886187"/>
    <w:rsid w:val="008862D8"/>
    <w:rsid w:val="00886421"/>
    <w:rsid w:val="00886B3E"/>
    <w:rsid w:val="008905DB"/>
    <w:rsid w:val="008910A5"/>
    <w:rsid w:val="00891ADC"/>
    <w:rsid w:val="00894072"/>
    <w:rsid w:val="008942C7"/>
    <w:rsid w:val="00894311"/>
    <w:rsid w:val="008951DE"/>
    <w:rsid w:val="00895660"/>
    <w:rsid w:val="00895674"/>
    <w:rsid w:val="00896400"/>
    <w:rsid w:val="008979B6"/>
    <w:rsid w:val="008979C8"/>
    <w:rsid w:val="008A0879"/>
    <w:rsid w:val="008A1142"/>
    <w:rsid w:val="008A1165"/>
    <w:rsid w:val="008A1264"/>
    <w:rsid w:val="008A17A3"/>
    <w:rsid w:val="008A2343"/>
    <w:rsid w:val="008A30C3"/>
    <w:rsid w:val="008A3B30"/>
    <w:rsid w:val="008A3C23"/>
    <w:rsid w:val="008A56B0"/>
    <w:rsid w:val="008A5877"/>
    <w:rsid w:val="008A5D88"/>
    <w:rsid w:val="008A63B3"/>
    <w:rsid w:val="008A7405"/>
    <w:rsid w:val="008A7F9E"/>
    <w:rsid w:val="008B0D7B"/>
    <w:rsid w:val="008B182E"/>
    <w:rsid w:val="008B2844"/>
    <w:rsid w:val="008B28F3"/>
    <w:rsid w:val="008B315E"/>
    <w:rsid w:val="008B4027"/>
    <w:rsid w:val="008B40E7"/>
    <w:rsid w:val="008B48C4"/>
    <w:rsid w:val="008B5157"/>
    <w:rsid w:val="008B65A4"/>
    <w:rsid w:val="008B7B7B"/>
    <w:rsid w:val="008C0A6E"/>
    <w:rsid w:val="008C0C25"/>
    <w:rsid w:val="008C0E42"/>
    <w:rsid w:val="008C2240"/>
    <w:rsid w:val="008C2394"/>
    <w:rsid w:val="008C279D"/>
    <w:rsid w:val="008C3C77"/>
    <w:rsid w:val="008C49CC"/>
    <w:rsid w:val="008C4F4A"/>
    <w:rsid w:val="008C54D6"/>
    <w:rsid w:val="008C62FD"/>
    <w:rsid w:val="008C6E2D"/>
    <w:rsid w:val="008C7533"/>
    <w:rsid w:val="008C757E"/>
    <w:rsid w:val="008C7729"/>
    <w:rsid w:val="008C7842"/>
    <w:rsid w:val="008D19AC"/>
    <w:rsid w:val="008D1A16"/>
    <w:rsid w:val="008D2C82"/>
    <w:rsid w:val="008D33F4"/>
    <w:rsid w:val="008D37D0"/>
    <w:rsid w:val="008D3AD4"/>
    <w:rsid w:val="008D3B55"/>
    <w:rsid w:val="008D570D"/>
    <w:rsid w:val="008D6615"/>
    <w:rsid w:val="008D69E9"/>
    <w:rsid w:val="008D6DFF"/>
    <w:rsid w:val="008D7216"/>
    <w:rsid w:val="008D7587"/>
    <w:rsid w:val="008D7BCE"/>
    <w:rsid w:val="008E0645"/>
    <w:rsid w:val="008E0A84"/>
    <w:rsid w:val="008E0C7E"/>
    <w:rsid w:val="008E0E0C"/>
    <w:rsid w:val="008E0E36"/>
    <w:rsid w:val="008E164C"/>
    <w:rsid w:val="008E1BCD"/>
    <w:rsid w:val="008E253E"/>
    <w:rsid w:val="008E46F6"/>
    <w:rsid w:val="008E4918"/>
    <w:rsid w:val="008E4B33"/>
    <w:rsid w:val="008E50C8"/>
    <w:rsid w:val="008E5219"/>
    <w:rsid w:val="008E5282"/>
    <w:rsid w:val="008E55AA"/>
    <w:rsid w:val="008E5688"/>
    <w:rsid w:val="008E5DB5"/>
    <w:rsid w:val="008E5E82"/>
    <w:rsid w:val="008E6E85"/>
    <w:rsid w:val="008F091D"/>
    <w:rsid w:val="008F177D"/>
    <w:rsid w:val="008F1801"/>
    <w:rsid w:val="008F3C3C"/>
    <w:rsid w:val="008F448D"/>
    <w:rsid w:val="008F557D"/>
    <w:rsid w:val="008F590D"/>
    <w:rsid w:val="008F5950"/>
    <w:rsid w:val="008F6AD0"/>
    <w:rsid w:val="00900AEB"/>
    <w:rsid w:val="00900AEE"/>
    <w:rsid w:val="00900DF5"/>
    <w:rsid w:val="00901598"/>
    <w:rsid w:val="009016D9"/>
    <w:rsid w:val="00901F67"/>
    <w:rsid w:val="0090284B"/>
    <w:rsid w:val="00902913"/>
    <w:rsid w:val="00902AD1"/>
    <w:rsid w:val="00904A45"/>
    <w:rsid w:val="00904C7E"/>
    <w:rsid w:val="009056EF"/>
    <w:rsid w:val="00905723"/>
    <w:rsid w:val="009057A1"/>
    <w:rsid w:val="009057E4"/>
    <w:rsid w:val="00906031"/>
    <w:rsid w:val="00906488"/>
    <w:rsid w:val="009065DD"/>
    <w:rsid w:val="0090666A"/>
    <w:rsid w:val="00906C03"/>
    <w:rsid w:val="00906D6D"/>
    <w:rsid w:val="009077BB"/>
    <w:rsid w:val="00907D1F"/>
    <w:rsid w:val="0091035B"/>
    <w:rsid w:val="0091084B"/>
    <w:rsid w:val="00910D9C"/>
    <w:rsid w:val="0091120C"/>
    <w:rsid w:val="0091161C"/>
    <w:rsid w:val="009117C2"/>
    <w:rsid w:val="00911FB2"/>
    <w:rsid w:val="00913A73"/>
    <w:rsid w:val="00914082"/>
    <w:rsid w:val="0091517D"/>
    <w:rsid w:val="009157B1"/>
    <w:rsid w:val="00916732"/>
    <w:rsid w:val="00916A17"/>
    <w:rsid w:val="00917487"/>
    <w:rsid w:val="00920E4C"/>
    <w:rsid w:val="00920E77"/>
    <w:rsid w:val="009210AD"/>
    <w:rsid w:val="009216DB"/>
    <w:rsid w:val="00921DF2"/>
    <w:rsid w:val="00922EAF"/>
    <w:rsid w:val="00923515"/>
    <w:rsid w:val="00923571"/>
    <w:rsid w:val="0092417E"/>
    <w:rsid w:val="0092569A"/>
    <w:rsid w:val="00925A39"/>
    <w:rsid w:val="00926275"/>
    <w:rsid w:val="009262FD"/>
    <w:rsid w:val="00926F28"/>
    <w:rsid w:val="009271C0"/>
    <w:rsid w:val="009275CD"/>
    <w:rsid w:val="00927F44"/>
    <w:rsid w:val="0093018F"/>
    <w:rsid w:val="00930EF6"/>
    <w:rsid w:val="0093126A"/>
    <w:rsid w:val="00931892"/>
    <w:rsid w:val="009318C9"/>
    <w:rsid w:val="00933261"/>
    <w:rsid w:val="009338EB"/>
    <w:rsid w:val="00934556"/>
    <w:rsid w:val="00935AC0"/>
    <w:rsid w:val="00935F69"/>
    <w:rsid w:val="009360B7"/>
    <w:rsid w:val="00936963"/>
    <w:rsid w:val="009374F0"/>
    <w:rsid w:val="00937ECB"/>
    <w:rsid w:val="009409BA"/>
    <w:rsid w:val="00940A44"/>
    <w:rsid w:val="00942F9A"/>
    <w:rsid w:val="009456A4"/>
    <w:rsid w:val="00946279"/>
    <w:rsid w:val="00947DD4"/>
    <w:rsid w:val="00947E32"/>
    <w:rsid w:val="00950CF6"/>
    <w:rsid w:val="00950E04"/>
    <w:rsid w:val="00951BCC"/>
    <w:rsid w:val="0095240C"/>
    <w:rsid w:val="009528C2"/>
    <w:rsid w:val="0095297B"/>
    <w:rsid w:val="00953E15"/>
    <w:rsid w:val="00953F16"/>
    <w:rsid w:val="009551D9"/>
    <w:rsid w:val="00955465"/>
    <w:rsid w:val="00955664"/>
    <w:rsid w:val="00955947"/>
    <w:rsid w:val="00956941"/>
    <w:rsid w:val="009577F8"/>
    <w:rsid w:val="00960190"/>
    <w:rsid w:val="00961921"/>
    <w:rsid w:val="00963646"/>
    <w:rsid w:val="0096364E"/>
    <w:rsid w:val="0096368A"/>
    <w:rsid w:val="00964048"/>
    <w:rsid w:val="00964254"/>
    <w:rsid w:val="0096485C"/>
    <w:rsid w:val="00964A8A"/>
    <w:rsid w:val="00966DC4"/>
    <w:rsid w:val="00966EFF"/>
    <w:rsid w:val="009670F7"/>
    <w:rsid w:val="0096717A"/>
    <w:rsid w:val="0096753A"/>
    <w:rsid w:val="00967868"/>
    <w:rsid w:val="009679FC"/>
    <w:rsid w:val="00970D46"/>
    <w:rsid w:val="00971B7B"/>
    <w:rsid w:val="00971FA8"/>
    <w:rsid w:val="00972731"/>
    <w:rsid w:val="009730B6"/>
    <w:rsid w:val="009732D7"/>
    <w:rsid w:val="0097354C"/>
    <w:rsid w:val="0097446E"/>
    <w:rsid w:val="009748AF"/>
    <w:rsid w:val="0097492F"/>
    <w:rsid w:val="00976636"/>
    <w:rsid w:val="00976981"/>
    <w:rsid w:val="00977440"/>
    <w:rsid w:val="00977920"/>
    <w:rsid w:val="00977ED2"/>
    <w:rsid w:val="00980176"/>
    <w:rsid w:val="00980786"/>
    <w:rsid w:val="00980B25"/>
    <w:rsid w:val="00982265"/>
    <w:rsid w:val="009825C1"/>
    <w:rsid w:val="00982937"/>
    <w:rsid w:val="00983754"/>
    <w:rsid w:val="00983FFE"/>
    <w:rsid w:val="00985891"/>
    <w:rsid w:val="00985D1C"/>
    <w:rsid w:val="00985F02"/>
    <w:rsid w:val="00986018"/>
    <w:rsid w:val="00986376"/>
    <w:rsid w:val="00986449"/>
    <w:rsid w:val="00986EB2"/>
    <w:rsid w:val="009872C6"/>
    <w:rsid w:val="00987579"/>
    <w:rsid w:val="00987DCD"/>
    <w:rsid w:val="0099087F"/>
    <w:rsid w:val="00991454"/>
    <w:rsid w:val="00991947"/>
    <w:rsid w:val="009923AD"/>
    <w:rsid w:val="009925C0"/>
    <w:rsid w:val="0099335C"/>
    <w:rsid w:val="00993992"/>
    <w:rsid w:val="009939AB"/>
    <w:rsid w:val="00994BA7"/>
    <w:rsid w:val="0099569E"/>
    <w:rsid w:val="00996502"/>
    <w:rsid w:val="00996624"/>
    <w:rsid w:val="00996A16"/>
    <w:rsid w:val="00996D93"/>
    <w:rsid w:val="0099702B"/>
    <w:rsid w:val="009974EC"/>
    <w:rsid w:val="00997626"/>
    <w:rsid w:val="009976B1"/>
    <w:rsid w:val="0099798D"/>
    <w:rsid w:val="009A0664"/>
    <w:rsid w:val="009A09FF"/>
    <w:rsid w:val="009A1921"/>
    <w:rsid w:val="009A1F6E"/>
    <w:rsid w:val="009A2370"/>
    <w:rsid w:val="009A2C3E"/>
    <w:rsid w:val="009A4259"/>
    <w:rsid w:val="009A4AAF"/>
    <w:rsid w:val="009A5880"/>
    <w:rsid w:val="009A5D95"/>
    <w:rsid w:val="009A69DB"/>
    <w:rsid w:val="009A6DA2"/>
    <w:rsid w:val="009B1333"/>
    <w:rsid w:val="009B1431"/>
    <w:rsid w:val="009B2AB8"/>
    <w:rsid w:val="009B3484"/>
    <w:rsid w:val="009B3678"/>
    <w:rsid w:val="009B39A9"/>
    <w:rsid w:val="009B40A2"/>
    <w:rsid w:val="009B4B68"/>
    <w:rsid w:val="009B4DA6"/>
    <w:rsid w:val="009B5366"/>
    <w:rsid w:val="009B5648"/>
    <w:rsid w:val="009B6167"/>
    <w:rsid w:val="009B6553"/>
    <w:rsid w:val="009B6584"/>
    <w:rsid w:val="009B6A07"/>
    <w:rsid w:val="009B7807"/>
    <w:rsid w:val="009C0E43"/>
    <w:rsid w:val="009C15A5"/>
    <w:rsid w:val="009C18C1"/>
    <w:rsid w:val="009C1F5D"/>
    <w:rsid w:val="009C27E1"/>
    <w:rsid w:val="009C497F"/>
    <w:rsid w:val="009C5A02"/>
    <w:rsid w:val="009C609A"/>
    <w:rsid w:val="009C63F0"/>
    <w:rsid w:val="009C70D3"/>
    <w:rsid w:val="009C78F4"/>
    <w:rsid w:val="009C7D17"/>
    <w:rsid w:val="009D0E57"/>
    <w:rsid w:val="009D0E7B"/>
    <w:rsid w:val="009D1348"/>
    <w:rsid w:val="009D163D"/>
    <w:rsid w:val="009D1E8F"/>
    <w:rsid w:val="009D1EF3"/>
    <w:rsid w:val="009D24F8"/>
    <w:rsid w:val="009D3C29"/>
    <w:rsid w:val="009D4287"/>
    <w:rsid w:val="009D489A"/>
    <w:rsid w:val="009D7113"/>
    <w:rsid w:val="009D78B3"/>
    <w:rsid w:val="009D78C5"/>
    <w:rsid w:val="009E0219"/>
    <w:rsid w:val="009E074C"/>
    <w:rsid w:val="009E0B47"/>
    <w:rsid w:val="009E0D63"/>
    <w:rsid w:val="009E1C00"/>
    <w:rsid w:val="009E1E75"/>
    <w:rsid w:val="009E1FF0"/>
    <w:rsid w:val="009E2059"/>
    <w:rsid w:val="009E456C"/>
    <w:rsid w:val="009E484E"/>
    <w:rsid w:val="009E4A32"/>
    <w:rsid w:val="009E523A"/>
    <w:rsid w:val="009E5719"/>
    <w:rsid w:val="009E5E35"/>
    <w:rsid w:val="009E61C8"/>
    <w:rsid w:val="009E6413"/>
    <w:rsid w:val="009E6431"/>
    <w:rsid w:val="009E6F41"/>
    <w:rsid w:val="009E7205"/>
    <w:rsid w:val="009E7C0B"/>
    <w:rsid w:val="009F3B50"/>
    <w:rsid w:val="009F40FB"/>
    <w:rsid w:val="009F41D7"/>
    <w:rsid w:val="009F4CF7"/>
    <w:rsid w:val="009F53F7"/>
    <w:rsid w:val="009F599C"/>
    <w:rsid w:val="009F59F7"/>
    <w:rsid w:val="009F5DA2"/>
    <w:rsid w:val="009F6ADF"/>
    <w:rsid w:val="009F70F1"/>
    <w:rsid w:val="009F71C5"/>
    <w:rsid w:val="009F7698"/>
    <w:rsid w:val="00A002D0"/>
    <w:rsid w:val="00A00C53"/>
    <w:rsid w:val="00A0172C"/>
    <w:rsid w:val="00A01F77"/>
    <w:rsid w:val="00A01FA1"/>
    <w:rsid w:val="00A02775"/>
    <w:rsid w:val="00A0310C"/>
    <w:rsid w:val="00A03250"/>
    <w:rsid w:val="00A036A6"/>
    <w:rsid w:val="00A03D96"/>
    <w:rsid w:val="00A04810"/>
    <w:rsid w:val="00A04C09"/>
    <w:rsid w:val="00A0638B"/>
    <w:rsid w:val="00A0724E"/>
    <w:rsid w:val="00A0747E"/>
    <w:rsid w:val="00A10277"/>
    <w:rsid w:val="00A10E99"/>
    <w:rsid w:val="00A11299"/>
    <w:rsid w:val="00A11588"/>
    <w:rsid w:val="00A117BC"/>
    <w:rsid w:val="00A11A25"/>
    <w:rsid w:val="00A11DEB"/>
    <w:rsid w:val="00A13464"/>
    <w:rsid w:val="00A138E0"/>
    <w:rsid w:val="00A13A47"/>
    <w:rsid w:val="00A146A3"/>
    <w:rsid w:val="00A15B6E"/>
    <w:rsid w:val="00A179CC"/>
    <w:rsid w:val="00A2000F"/>
    <w:rsid w:val="00A20DF0"/>
    <w:rsid w:val="00A20F39"/>
    <w:rsid w:val="00A212F1"/>
    <w:rsid w:val="00A21BBC"/>
    <w:rsid w:val="00A22953"/>
    <w:rsid w:val="00A22AB9"/>
    <w:rsid w:val="00A22FCB"/>
    <w:rsid w:val="00A2472C"/>
    <w:rsid w:val="00A249A5"/>
    <w:rsid w:val="00A24B17"/>
    <w:rsid w:val="00A26413"/>
    <w:rsid w:val="00A276F1"/>
    <w:rsid w:val="00A27E63"/>
    <w:rsid w:val="00A3028F"/>
    <w:rsid w:val="00A304E6"/>
    <w:rsid w:val="00A30C17"/>
    <w:rsid w:val="00A3111F"/>
    <w:rsid w:val="00A32920"/>
    <w:rsid w:val="00A32E09"/>
    <w:rsid w:val="00A32F76"/>
    <w:rsid w:val="00A331B1"/>
    <w:rsid w:val="00A332C4"/>
    <w:rsid w:val="00A332ED"/>
    <w:rsid w:val="00A33DFF"/>
    <w:rsid w:val="00A3450A"/>
    <w:rsid w:val="00A35A33"/>
    <w:rsid w:val="00A36683"/>
    <w:rsid w:val="00A36713"/>
    <w:rsid w:val="00A3681D"/>
    <w:rsid w:val="00A40185"/>
    <w:rsid w:val="00A401EF"/>
    <w:rsid w:val="00A414C7"/>
    <w:rsid w:val="00A42CC5"/>
    <w:rsid w:val="00A430AB"/>
    <w:rsid w:val="00A43F90"/>
    <w:rsid w:val="00A44CE4"/>
    <w:rsid w:val="00A4621B"/>
    <w:rsid w:val="00A46421"/>
    <w:rsid w:val="00A46D5B"/>
    <w:rsid w:val="00A472F1"/>
    <w:rsid w:val="00A502F6"/>
    <w:rsid w:val="00A503F9"/>
    <w:rsid w:val="00A5140C"/>
    <w:rsid w:val="00A51AAC"/>
    <w:rsid w:val="00A523B9"/>
    <w:rsid w:val="00A53C40"/>
    <w:rsid w:val="00A53C8D"/>
    <w:rsid w:val="00A54076"/>
    <w:rsid w:val="00A54641"/>
    <w:rsid w:val="00A554A3"/>
    <w:rsid w:val="00A5640D"/>
    <w:rsid w:val="00A5687F"/>
    <w:rsid w:val="00A56CCC"/>
    <w:rsid w:val="00A57F83"/>
    <w:rsid w:val="00A60405"/>
    <w:rsid w:val="00A60DFB"/>
    <w:rsid w:val="00A6353B"/>
    <w:rsid w:val="00A641EB"/>
    <w:rsid w:val="00A64F81"/>
    <w:rsid w:val="00A65B68"/>
    <w:rsid w:val="00A67BD5"/>
    <w:rsid w:val="00A70875"/>
    <w:rsid w:val="00A70BB7"/>
    <w:rsid w:val="00A7107D"/>
    <w:rsid w:val="00A712DD"/>
    <w:rsid w:val="00A72668"/>
    <w:rsid w:val="00A72715"/>
    <w:rsid w:val="00A72F43"/>
    <w:rsid w:val="00A73CB9"/>
    <w:rsid w:val="00A73E7E"/>
    <w:rsid w:val="00A758EA"/>
    <w:rsid w:val="00A7625F"/>
    <w:rsid w:val="00A76BF0"/>
    <w:rsid w:val="00A77581"/>
    <w:rsid w:val="00A778B2"/>
    <w:rsid w:val="00A8064F"/>
    <w:rsid w:val="00A80C2E"/>
    <w:rsid w:val="00A80C40"/>
    <w:rsid w:val="00A8297A"/>
    <w:rsid w:val="00A836F3"/>
    <w:rsid w:val="00A84726"/>
    <w:rsid w:val="00A8505F"/>
    <w:rsid w:val="00A85B51"/>
    <w:rsid w:val="00A85F16"/>
    <w:rsid w:val="00A863A9"/>
    <w:rsid w:val="00A86A25"/>
    <w:rsid w:val="00A87FDF"/>
    <w:rsid w:val="00A9088A"/>
    <w:rsid w:val="00A931C7"/>
    <w:rsid w:val="00A94415"/>
    <w:rsid w:val="00A95C50"/>
    <w:rsid w:val="00A9660C"/>
    <w:rsid w:val="00A96B35"/>
    <w:rsid w:val="00A978E6"/>
    <w:rsid w:val="00A97E05"/>
    <w:rsid w:val="00AA1125"/>
    <w:rsid w:val="00AA18CF"/>
    <w:rsid w:val="00AA29F8"/>
    <w:rsid w:val="00AA2EE0"/>
    <w:rsid w:val="00AA415B"/>
    <w:rsid w:val="00AA427E"/>
    <w:rsid w:val="00AA59F9"/>
    <w:rsid w:val="00AA5BE8"/>
    <w:rsid w:val="00AA5F3D"/>
    <w:rsid w:val="00AA664F"/>
    <w:rsid w:val="00AA6DC7"/>
    <w:rsid w:val="00AB081B"/>
    <w:rsid w:val="00AB11EA"/>
    <w:rsid w:val="00AB1E7F"/>
    <w:rsid w:val="00AB2E4D"/>
    <w:rsid w:val="00AB35D4"/>
    <w:rsid w:val="00AB38E1"/>
    <w:rsid w:val="00AB4AE1"/>
    <w:rsid w:val="00AB5D68"/>
    <w:rsid w:val="00AB79A6"/>
    <w:rsid w:val="00AB7C14"/>
    <w:rsid w:val="00AC136A"/>
    <w:rsid w:val="00AC1E2F"/>
    <w:rsid w:val="00AC2974"/>
    <w:rsid w:val="00AC29B2"/>
    <w:rsid w:val="00AC2B4F"/>
    <w:rsid w:val="00AC3566"/>
    <w:rsid w:val="00AC356A"/>
    <w:rsid w:val="00AC4357"/>
    <w:rsid w:val="00AC4850"/>
    <w:rsid w:val="00AC560C"/>
    <w:rsid w:val="00AC597E"/>
    <w:rsid w:val="00AC5F50"/>
    <w:rsid w:val="00AC5FA5"/>
    <w:rsid w:val="00AC619A"/>
    <w:rsid w:val="00AC666B"/>
    <w:rsid w:val="00AC709C"/>
    <w:rsid w:val="00AC7152"/>
    <w:rsid w:val="00AC758E"/>
    <w:rsid w:val="00AC79CD"/>
    <w:rsid w:val="00AD0393"/>
    <w:rsid w:val="00AD04C2"/>
    <w:rsid w:val="00AD1C8C"/>
    <w:rsid w:val="00AD2359"/>
    <w:rsid w:val="00AD262D"/>
    <w:rsid w:val="00AD29E5"/>
    <w:rsid w:val="00AD2C5E"/>
    <w:rsid w:val="00AD3892"/>
    <w:rsid w:val="00AD407A"/>
    <w:rsid w:val="00AD4999"/>
    <w:rsid w:val="00AD5B5B"/>
    <w:rsid w:val="00AD62FA"/>
    <w:rsid w:val="00AD6680"/>
    <w:rsid w:val="00AD6825"/>
    <w:rsid w:val="00AD76FB"/>
    <w:rsid w:val="00AD7CAA"/>
    <w:rsid w:val="00AE0598"/>
    <w:rsid w:val="00AE0AD7"/>
    <w:rsid w:val="00AE0BFA"/>
    <w:rsid w:val="00AE1031"/>
    <w:rsid w:val="00AE1813"/>
    <w:rsid w:val="00AE19FD"/>
    <w:rsid w:val="00AE23FC"/>
    <w:rsid w:val="00AE2F6E"/>
    <w:rsid w:val="00AE3104"/>
    <w:rsid w:val="00AE3569"/>
    <w:rsid w:val="00AE4F86"/>
    <w:rsid w:val="00AE5788"/>
    <w:rsid w:val="00AE5F5A"/>
    <w:rsid w:val="00AE601C"/>
    <w:rsid w:val="00AE716A"/>
    <w:rsid w:val="00AE74E6"/>
    <w:rsid w:val="00AE75F9"/>
    <w:rsid w:val="00AE7B3E"/>
    <w:rsid w:val="00AE7E30"/>
    <w:rsid w:val="00AF1399"/>
    <w:rsid w:val="00AF25FA"/>
    <w:rsid w:val="00AF32FB"/>
    <w:rsid w:val="00AF483A"/>
    <w:rsid w:val="00AF4845"/>
    <w:rsid w:val="00AF4C79"/>
    <w:rsid w:val="00AF5268"/>
    <w:rsid w:val="00AF59F6"/>
    <w:rsid w:val="00AF5D46"/>
    <w:rsid w:val="00AF61BE"/>
    <w:rsid w:val="00AF647F"/>
    <w:rsid w:val="00AF6CC6"/>
    <w:rsid w:val="00AF6D46"/>
    <w:rsid w:val="00AF6EF7"/>
    <w:rsid w:val="00AF7160"/>
    <w:rsid w:val="00AF7A32"/>
    <w:rsid w:val="00B0011C"/>
    <w:rsid w:val="00B00581"/>
    <w:rsid w:val="00B0138B"/>
    <w:rsid w:val="00B014F4"/>
    <w:rsid w:val="00B01921"/>
    <w:rsid w:val="00B019C6"/>
    <w:rsid w:val="00B01F6B"/>
    <w:rsid w:val="00B0220C"/>
    <w:rsid w:val="00B02289"/>
    <w:rsid w:val="00B0311E"/>
    <w:rsid w:val="00B03744"/>
    <w:rsid w:val="00B041C2"/>
    <w:rsid w:val="00B056A4"/>
    <w:rsid w:val="00B05860"/>
    <w:rsid w:val="00B05A28"/>
    <w:rsid w:val="00B06E09"/>
    <w:rsid w:val="00B07EFF"/>
    <w:rsid w:val="00B1010D"/>
    <w:rsid w:val="00B105CE"/>
    <w:rsid w:val="00B11048"/>
    <w:rsid w:val="00B111A2"/>
    <w:rsid w:val="00B1129B"/>
    <w:rsid w:val="00B11DC6"/>
    <w:rsid w:val="00B120BD"/>
    <w:rsid w:val="00B124EE"/>
    <w:rsid w:val="00B12567"/>
    <w:rsid w:val="00B13493"/>
    <w:rsid w:val="00B13ADC"/>
    <w:rsid w:val="00B148BF"/>
    <w:rsid w:val="00B14FCE"/>
    <w:rsid w:val="00B15131"/>
    <w:rsid w:val="00B156E0"/>
    <w:rsid w:val="00B1767F"/>
    <w:rsid w:val="00B202A7"/>
    <w:rsid w:val="00B21A9A"/>
    <w:rsid w:val="00B23759"/>
    <w:rsid w:val="00B24828"/>
    <w:rsid w:val="00B2488A"/>
    <w:rsid w:val="00B248F0"/>
    <w:rsid w:val="00B24AFC"/>
    <w:rsid w:val="00B24D6E"/>
    <w:rsid w:val="00B26ADA"/>
    <w:rsid w:val="00B26AFE"/>
    <w:rsid w:val="00B274B6"/>
    <w:rsid w:val="00B27692"/>
    <w:rsid w:val="00B278C3"/>
    <w:rsid w:val="00B30011"/>
    <w:rsid w:val="00B303F4"/>
    <w:rsid w:val="00B304AE"/>
    <w:rsid w:val="00B31927"/>
    <w:rsid w:val="00B31B28"/>
    <w:rsid w:val="00B32435"/>
    <w:rsid w:val="00B3272A"/>
    <w:rsid w:val="00B32B5B"/>
    <w:rsid w:val="00B33086"/>
    <w:rsid w:val="00B33704"/>
    <w:rsid w:val="00B33B6C"/>
    <w:rsid w:val="00B3407C"/>
    <w:rsid w:val="00B34509"/>
    <w:rsid w:val="00B34946"/>
    <w:rsid w:val="00B34C04"/>
    <w:rsid w:val="00B34EC3"/>
    <w:rsid w:val="00B35326"/>
    <w:rsid w:val="00B36AD8"/>
    <w:rsid w:val="00B36E22"/>
    <w:rsid w:val="00B37457"/>
    <w:rsid w:val="00B412B0"/>
    <w:rsid w:val="00B42111"/>
    <w:rsid w:val="00B42AEB"/>
    <w:rsid w:val="00B43228"/>
    <w:rsid w:val="00B43481"/>
    <w:rsid w:val="00B435C2"/>
    <w:rsid w:val="00B43C18"/>
    <w:rsid w:val="00B44721"/>
    <w:rsid w:val="00B447B9"/>
    <w:rsid w:val="00B447DD"/>
    <w:rsid w:val="00B44868"/>
    <w:rsid w:val="00B45131"/>
    <w:rsid w:val="00B454BB"/>
    <w:rsid w:val="00B4657C"/>
    <w:rsid w:val="00B47401"/>
    <w:rsid w:val="00B47784"/>
    <w:rsid w:val="00B47857"/>
    <w:rsid w:val="00B47B59"/>
    <w:rsid w:val="00B50691"/>
    <w:rsid w:val="00B51943"/>
    <w:rsid w:val="00B51BA8"/>
    <w:rsid w:val="00B52555"/>
    <w:rsid w:val="00B52B69"/>
    <w:rsid w:val="00B52CDD"/>
    <w:rsid w:val="00B539C5"/>
    <w:rsid w:val="00B53F81"/>
    <w:rsid w:val="00B54B28"/>
    <w:rsid w:val="00B54D7A"/>
    <w:rsid w:val="00B54EE1"/>
    <w:rsid w:val="00B555FB"/>
    <w:rsid w:val="00B55C18"/>
    <w:rsid w:val="00B55D41"/>
    <w:rsid w:val="00B55F36"/>
    <w:rsid w:val="00B56C2B"/>
    <w:rsid w:val="00B56DB7"/>
    <w:rsid w:val="00B57281"/>
    <w:rsid w:val="00B60144"/>
    <w:rsid w:val="00B606EE"/>
    <w:rsid w:val="00B60DBC"/>
    <w:rsid w:val="00B61B42"/>
    <w:rsid w:val="00B62A1E"/>
    <w:rsid w:val="00B6365F"/>
    <w:rsid w:val="00B638E5"/>
    <w:rsid w:val="00B647E4"/>
    <w:rsid w:val="00B64B07"/>
    <w:rsid w:val="00B655D7"/>
    <w:rsid w:val="00B65805"/>
    <w:rsid w:val="00B65BD3"/>
    <w:rsid w:val="00B65E17"/>
    <w:rsid w:val="00B66C0D"/>
    <w:rsid w:val="00B6707C"/>
    <w:rsid w:val="00B70032"/>
    <w:rsid w:val="00B70469"/>
    <w:rsid w:val="00B70AB8"/>
    <w:rsid w:val="00B71827"/>
    <w:rsid w:val="00B72548"/>
    <w:rsid w:val="00B726BF"/>
    <w:rsid w:val="00B72B90"/>
    <w:rsid w:val="00B72DD8"/>
    <w:rsid w:val="00B72E09"/>
    <w:rsid w:val="00B72FD5"/>
    <w:rsid w:val="00B73348"/>
    <w:rsid w:val="00B73477"/>
    <w:rsid w:val="00B7348E"/>
    <w:rsid w:val="00B736F9"/>
    <w:rsid w:val="00B738B6"/>
    <w:rsid w:val="00B73FF6"/>
    <w:rsid w:val="00B74565"/>
    <w:rsid w:val="00B749A2"/>
    <w:rsid w:val="00B74A44"/>
    <w:rsid w:val="00B7642E"/>
    <w:rsid w:val="00B76B87"/>
    <w:rsid w:val="00B76DDE"/>
    <w:rsid w:val="00B777BA"/>
    <w:rsid w:val="00B77A2B"/>
    <w:rsid w:val="00B80076"/>
    <w:rsid w:val="00B81838"/>
    <w:rsid w:val="00B820BD"/>
    <w:rsid w:val="00B8243F"/>
    <w:rsid w:val="00B82450"/>
    <w:rsid w:val="00B82AD8"/>
    <w:rsid w:val="00B842BF"/>
    <w:rsid w:val="00B84B37"/>
    <w:rsid w:val="00B85710"/>
    <w:rsid w:val="00B8644F"/>
    <w:rsid w:val="00B864A8"/>
    <w:rsid w:val="00B86E26"/>
    <w:rsid w:val="00B87B53"/>
    <w:rsid w:val="00B87EEA"/>
    <w:rsid w:val="00B901DC"/>
    <w:rsid w:val="00B90384"/>
    <w:rsid w:val="00B92074"/>
    <w:rsid w:val="00B923F6"/>
    <w:rsid w:val="00B92CA1"/>
    <w:rsid w:val="00B92CBA"/>
    <w:rsid w:val="00B942EE"/>
    <w:rsid w:val="00B949FF"/>
    <w:rsid w:val="00B94AF3"/>
    <w:rsid w:val="00B95218"/>
    <w:rsid w:val="00B966A4"/>
    <w:rsid w:val="00B966C5"/>
    <w:rsid w:val="00B96B25"/>
    <w:rsid w:val="00B96BF8"/>
    <w:rsid w:val="00B97EDA"/>
    <w:rsid w:val="00BA0304"/>
    <w:rsid w:val="00BA041D"/>
    <w:rsid w:val="00BA0493"/>
    <w:rsid w:val="00BA0F7F"/>
    <w:rsid w:val="00BA263A"/>
    <w:rsid w:val="00BA2937"/>
    <w:rsid w:val="00BA2E4A"/>
    <w:rsid w:val="00BA38FC"/>
    <w:rsid w:val="00BA3C7B"/>
    <w:rsid w:val="00BA4503"/>
    <w:rsid w:val="00BA4579"/>
    <w:rsid w:val="00BA4BFE"/>
    <w:rsid w:val="00BA4DC5"/>
    <w:rsid w:val="00BA4E56"/>
    <w:rsid w:val="00BA63AD"/>
    <w:rsid w:val="00BA6961"/>
    <w:rsid w:val="00BA762D"/>
    <w:rsid w:val="00BB0712"/>
    <w:rsid w:val="00BB0B5F"/>
    <w:rsid w:val="00BB0BA8"/>
    <w:rsid w:val="00BB1B61"/>
    <w:rsid w:val="00BB2AAE"/>
    <w:rsid w:val="00BB329D"/>
    <w:rsid w:val="00BB377F"/>
    <w:rsid w:val="00BB378D"/>
    <w:rsid w:val="00BB42B0"/>
    <w:rsid w:val="00BB4BBB"/>
    <w:rsid w:val="00BB4D2A"/>
    <w:rsid w:val="00BB4DC4"/>
    <w:rsid w:val="00BB58AB"/>
    <w:rsid w:val="00BB61BE"/>
    <w:rsid w:val="00BB625C"/>
    <w:rsid w:val="00BB6F84"/>
    <w:rsid w:val="00BB7491"/>
    <w:rsid w:val="00BB75EE"/>
    <w:rsid w:val="00BB782A"/>
    <w:rsid w:val="00BB7CD1"/>
    <w:rsid w:val="00BB7FC3"/>
    <w:rsid w:val="00BC00BC"/>
    <w:rsid w:val="00BC02CE"/>
    <w:rsid w:val="00BC0B3C"/>
    <w:rsid w:val="00BC2C4B"/>
    <w:rsid w:val="00BC386B"/>
    <w:rsid w:val="00BC53A2"/>
    <w:rsid w:val="00BC5CB1"/>
    <w:rsid w:val="00BC5FB1"/>
    <w:rsid w:val="00BC617F"/>
    <w:rsid w:val="00BC61DC"/>
    <w:rsid w:val="00BC6D30"/>
    <w:rsid w:val="00BC7FCB"/>
    <w:rsid w:val="00BD03D5"/>
    <w:rsid w:val="00BD073A"/>
    <w:rsid w:val="00BD073D"/>
    <w:rsid w:val="00BD08F2"/>
    <w:rsid w:val="00BD1551"/>
    <w:rsid w:val="00BD1DF9"/>
    <w:rsid w:val="00BD1FC9"/>
    <w:rsid w:val="00BD22E5"/>
    <w:rsid w:val="00BD3052"/>
    <w:rsid w:val="00BD3A00"/>
    <w:rsid w:val="00BD3B44"/>
    <w:rsid w:val="00BD402E"/>
    <w:rsid w:val="00BD48A2"/>
    <w:rsid w:val="00BD5C67"/>
    <w:rsid w:val="00BD6147"/>
    <w:rsid w:val="00BD6A91"/>
    <w:rsid w:val="00BE0CC9"/>
    <w:rsid w:val="00BE0EA9"/>
    <w:rsid w:val="00BE1A94"/>
    <w:rsid w:val="00BE2780"/>
    <w:rsid w:val="00BE32D1"/>
    <w:rsid w:val="00BE36B2"/>
    <w:rsid w:val="00BE3BCA"/>
    <w:rsid w:val="00BE3F9A"/>
    <w:rsid w:val="00BE43C5"/>
    <w:rsid w:val="00BE45AD"/>
    <w:rsid w:val="00BE4696"/>
    <w:rsid w:val="00BE528F"/>
    <w:rsid w:val="00BE62A0"/>
    <w:rsid w:val="00BE6876"/>
    <w:rsid w:val="00BE7933"/>
    <w:rsid w:val="00BE7BD4"/>
    <w:rsid w:val="00BF0564"/>
    <w:rsid w:val="00BF0960"/>
    <w:rsid w:val="00BF0C69"/>
    <w:rsid w:val="00BF0DF8"/>
    <w:rsid w:val="00BF256A"/>
    <w:rsid w:val="00BF27F6"/>
    <w:rsid w:val="00BF3669"/>
    <w:rsid w:val="00BF3CBC"/>
    <w:rsid w:val="00BF457E"/>
    <w:rsid w:val="00BF4F6D"/>
    <w:rsid w:val="00BF5603"/>
    <w:rsid w:val="00BF5DAD"/>
    <w:rsid w:val="00BF629B"/>
    <w:rsid w:val="00BF655C"/>
    <w:rsid w:val="00BF6D8C"/>
    <w:rsid w:val="00BF783A"/>
    <w:rsid w:val="00BF7D75"/>
    <w:rsid w:val="00C0015D"/>
    <w:rsid w:val="00C0180D"/>
    <w:rsid w:val="00C02401"/>
    <w:rsid w:val="00C03BDA"/>
    <w:rsid w:val="00C03D9D"/>
    <w:rsid w:val="00C04437"/>
    <w:rsid w:val="00C05115"/>
    <w:rsid w:val="00C06870"/>
    <w:rsid w:val="00C06BEA"/>
    <w:rsid w:val="00C0748F"/>
    <w:rsid w:val="00C075EF"/>
    <w:rsid w:val="00C07DA2"/>
    <w:rsid w:val="00C07DF4"/>
    <w:rsid w:val="00C10247"/>
    <w:rsid w:val="00C11E83"/>
    <w:rsid w:val="00C12D20"/>
    <w:rsid w:val="00C12D42"/>
    <w:rsid w:val="00C13DD1"/>
    <w:rsid w:val="00C13E52"/>
    <w:rsid w:val="00C149AF"/>
    <w:rsid w:val="00C155C1"/>
    <w:rsid w:val="00C15AA8"/>
    <w:rsid w:val="00C15CBF"/>
    <w:rsid w:val="00C16154"/>
    <w:rsid w:val="00C16524"/>
    <w:rsid w:val="00C165AE"/>
    <w:rsid w:val="00C165F0"/>
    <w:rsid w:val="00C17B8C"/>
    <w:rsid w:val="00C200CB"/>
    <w:rsid w:val="00C20FC3"/>
    <w:rsid w:val="00C22F11"/>
    <w:rsid w:val="00C235AF"/>
    <w:rsid w:val="00C2378A"/>
    <w:rsid w:val="00C24612"/>
    <w:rsid w:val="00C249E3"/>
    <w:rsid w:val="00C24BFC"/>
    <w:rsid w:val="00C25239"/>
    <w:rsid w:val="00C257A6"/>
    <w:rsid w:val="00C26222"/>
    <w:rsid w:val="00C26BEB"/>
    <w:rsid w:val="00C2701D"/>
    <w:rsid w:val="00C2790D"/>
    <w:rsid w:val="00C3113E"/>
    <w:rsid w:val="00C31326"/>
    <w:rsid w:val="00C32AD3"/>
    <w:rsid w:val="00C337BF"/>
    <w:rsid w:val="00C3397E"/>
    <w:rsid w:val="00C33E40"/>
    <w:rsid w:val="00C3620B"/>
    <w:rsid w:val="00C36CEE"/>
    <w:rsid w:val="00C378A1"/>
    <w:rsid w:val="00C40443"/>
    <w:rsid w:val="00C40C73"/>
    <w:rsid w:val="00C41945"/>
    <w:rsid w:val="00C41FDC"/>
    <w:rsid w:val="00C4218F"/>
    <w:rsid w:val="00C4264B"/>
    <w:rsid w:val="00C429BF"/>
    <w:rsid w:val="00C42DDF"/>
    <w:rsid w:val="00C43137"/>
    <w:rsid w:val="00C43BE0"/>
    <w:rsid w:val="00C43D34"/>
    <w:rsid w:val="00C447D8"/>
    <w:rsid w:val="00C44A41"/>
    <w:rsid w:val="00C45227"/>
    <w:rsid w:val="00C47658"/>
    <w:rsid w:val="00C47745"/>
    <w:rsid w:val="00C47E73"/>
    <w:rsid w:val="00C50340"/>
    <w:rsid w:val="00C50658"/>
    <w:rsid w:val="00C518EF"/>
    <w:rsid w:val="00C51E26"/>
    <w:rsid w:val="00C52149"/>
    <w:rsid w:val="00C5216D"/>
    <w:rsid w:val="00C5225A"/>
    <w:rsid w:val="00C53905"/>
    <w:rsid w:val="00C53F70"/>
    <w:rsid w:val="00C54291"/>
    <w:rsid w:val="00C5436D"/>
    <w:rsid w:val="00C5461D"/>
    <w:rsid w:val="00C54FF1"/>
    <w:rsid w:val="00C55D73"/>
    <w:rsid w:val="00C561D9"/>
    <w:rsid w:val="00C61951"/>
    <w:rsid w:val="00C621D6"/>
    <w:rsid w:val="00C624F2"/>
    <w:rsid w:val="00C62565"/>
    <w:rsid w:val="00C62B67"/>
    <w:rsid w:val="00C63F65"/>
    <w:rsid w:val="00C64C51"/>
    <w:rsid w:val="00C65249"/>
    <w:rsid w:val="00C65433"/>
    <w:rsid w:val="00C6581C"/>
    <w:rsid w:val="00C66EC5"/>
    <w:rsid w:val="00C66FFD"/>
    <w:rsid w:val="00C67525"/>
    <w:rsid w:val="00C67625"/>
    <w:rsid w:val="00C67F48"/>
    <w:rsid w:val="00C7035B"/>
    <w:rsid w:val="00C7156C"/>
    <w:rsid w:val="00C72C5D"/>
    <w:rsid w:val="00C731CF"/>
    <w:rsid w:val="00C732DB"/>
    <w:rsid w:val="00C73413"/>
    <w:rsid w:val="00C7537A"/>
    <w:rsid w:val="00C77073"/>
    <w:rsid w:val="00C77613"/>
    <w:rsid w:val="00C77BFB"/>
    <w:rsid w:val="00C80180"/>
    <w:rsid w:val="00C81279"/>
    <w:rsid w:val="00C818CB"/>
    <w:rsid w:val="00C81A3A"/>
    <w:rsid w:val="00C81F70"/>
    <w:rsid w:val="00C82308"/>
    <w:rsid w:val="00C82CD4"/>
    <w:rsid w:val="00C82D86"/>
    <w:rsid w:val="00C83488"/>
    <w:rsid w:val="00C83C94"/>
    <w:rsid w:val="00C83FF2"/>
    <w:rsid w:val="00C8487B"/>
    <w:rsid w:val="00C84BF7"/>
    <w:rsid w:val="00C85BFE"/>
    <w:rsid w:val="00C86715"/>
    <w:rsid w:val="00C86AE6"/>
    <w:rsid w:val="00C86DBB"/>
    <w:rsid w:val="00C86EC0"/>
    <w:rsid w:val="00C86F2D"/>
    <w:rsid w:val="00C900E1"/>
    <w:rsid w:val="00C90334"/>
    <w:rsid w:val="00C91BFD"/>
    <w:rsid w:val="00C922B1"/>
    <w:rsid w:val="00C92306"/>
    <w:rsid w:val="00C93002"/>
    <w:rsid w:val="00C9316C"/>
    <w:rsid w:val="00C932C8"/>
    <w:rsid w:val="00C93BB5"/>
    <w:rsid w:val="00C93C81"/>
    <w:rsid w:val="00C947DA"/>
    <w:rsid w:val="00C94C75"/>
    <w:rsid w:val="00C95824"/>
    <w:rsid w:val="00C9634E"/>
    <w:rsid w:val="00C97062"/>
    <w:rsid w:val="00CA0B6A"/>
    <w:rsid w:val="00CA0C0A"/>
    <w:rsid w:val="00CA14B5"/>
    <w:rsid w:val="00CA153A"/>
    <w:rsid w:val="00CA1B02"/>
    <w:rsid w:val="00CA2273"/>
    <w:rsid w:val="00CA3807"/>
    <w:rsid w:val="00CA3B1C"/>
    <w:rsid w:val="00CA3F31"/>
    <w:rsid w:val="00CA49F5"/>
    <w:rsid w:val="00CA4E4F"/>
    <w:rsid w:val="00CA5685"/>
    <w:rsid w:val="00CA5B02"/>
    <w:rsid w:val="00CA5B0E"/>
    <w:rsid w:val="00CA6105"/>
    <w:rsid w:val="00CA6313"/>
    <w:rsid w:val="00CA6496"/>
    <w:rsid w:val="00CA66A1"/>
    <w:rsid w:val="00CA6FED"/>
    <w:rsid w:val="00CA7328"/>
    <w:rsid w:val="00CA7DAA"/>
    <w:rsid w:val="00CB0704"/>
    <w:rsid w:val="00CB099F"/>
    <w:rsid w:val="00CB1320"/>
    <w:rsid w:val="00CB1472"/>
    <w:rsid w:val="00CB2274"/>
    <w:rsid w:val="00CB2547"/>
    <w:rsid w:val="00CB2E0B"/>
    <w:rsid w:val="00CB3564"/>
    <w:rsid w:val="00CB3A70"/>
    <w:rsid w:val="00CB40CB"/>
    <w:rsid w:val="00CB460F"/>
    <w:rsid w:val="00CB4B8D"/>
    <w:rsid w:val="00CB4DEB"/>
    <w:rsid w:val="00CB5D7C"/>
    <w:rsid w:val="00CB758A"/>
    <w:rsid w:val="00CB7D77"/>
    <w:rsid w:val="00CB7F8E"/>
    <w:rsid w:val="00CC05CC"/>
    <w:rsid w:val="00CC0DDA"/>
    <w:rsid w:val="00CC0FEF"/>
    <w:rsid w:val="00CC14E8"/>
    <w:rsid w:val="00CC2B2A"/>
    <w:rsid w:val="00CC307F"/>
    <w:rsid w:val="00CC452F"/>
    <w:rsid w:val="00CC482A"/>
    <w:rsid w:val="00CC4929"/>
    <w:rsid w:val="00CC4BD7"/>
    <w:rsid w:val="00CC4BFD"/>
    <w:rsid w:val="00CC5566"/>
    <w:rsid w:val="00CC60DB"/>
    <w:rsid w:val="00CC6FFA"/>
    <w:rsid w:val="00CC7DCF"/>
    <w:rsid w:val="00CC7FC5"/>
    <w:rsid w:val="00CD0169"/>
    <w:rsid w:val="00CD098D"/>
    <w:rsid w:val="00CD0A42"/>
    <w:rsid w:val="00CD24C3"/>
    <w:rsid w:val="00CD2766"/>
    <w:rsid w:val="00CD286C"/>
    <w:rsid w:val="00CD2D55"/>
    <w:rsid w:val="00CD2E2E"/>
    <w:rsid w:val="00CD3229"/>
    <w:rsid w:val="00CD3551"/>
    <w:rsid w:val="00CD36C3"/>
    <w:rsid w:val="00CD41BD"/>
    <w:rsid w:val="00CD41D5"/>
    <w:rsid w:val="00CD476F"/>
    <w:rsid w:val="00CD533C"/>
    <w:rsid w:val="00CD53CF"/>
    <w:rsid w:val="00CD55A7"/>
    <w:rsid w:val="00CD65A2"/>
    <w:rsid w:val="00CD684F"/>
    <w:rsid w:val="00CD6E31"/>
    <w:rsid w:val="00CD769A"/>
    <w:rsid w:val="00CE326B"/>
    <w:rsid w:val="00CE364F"/>
    <w:rsid w:val="00CE3B50"/>
    <w:rsid w:val="00CE3D70"/>
    <w:rsid w:val="00CE41EC"/>
    <w:rsid w:val="00CE486D"/>
    <w:rsid w:val="00CE4AC3"/>
    <w:rsid w:val="00CE4C57"/>
    <w:rsid w:val="00CE4F11"/>
    <w:rsid w:val="00CE5A86"/>
    <w:rsid w:val="00CE6129"/>
    <w:rsid w:val="00CE7270"/>
    <w:rsid w:val="00CF03DD"/>
    <w:rsid w:val="00CF2F12"/>
    <w:rsid w:val="00CF30B9"/>
    <w:rsid w:val="00CF35EE"/>
    <w:rsid w:val="00CF37B8"/>
    <w:rsid w:val="00CF4D9D"/>
    <w:rsid w:val="00CF56F7"/>
    <w:rsid w:val="00CF681A"/>
    <w:rsid w:val="00CF6B57"/>
    <w:rsid w:val="00CF7052"/>
    <w:rsid w:val="00CF7168"/>
    <w:rsid w:val="00CF7305"/>
    <w:rsid w:val="00CF74F2"/>
    <w:rsid w:val="00CF782F"/>
    <w:rsid w:val="00CF7B87"/>
    <w:rsid w:val="00D00599"/>
    <w:rsid w:val="00D0064E"/>
    <w:rsid w:val="00D014A2"/>
    <w:rsid w:val="00D01B6B"/>
    <w:rsid w:val="00D02C02"/>
    <w:rsid w:val="00D0349C"/>
    <w:rsid w:val="00D04009"/>
    <w:rsid w:val="00D0480C"/>
    <w:rsid w:val="00D057E9"/>
    <w:rsid w:val="00D05B80"/>
    <w:rsid w:val="00D060D0"/>
    <w:rsid w:val="00D06357"/>
    <w:rsid w:val="00D06623"/>
    <w:rsid w:val="00D106AD"/>
    <w:rsid w:val="00D10724"/>
    <w:rsid w:val="00D107EC"/>
    <w:rsid w:val="00D115F3"/>
    <w:rsid w:val="00D116BF"/>
    <w:rsid w:val="00D11DF8"/>
    <w:rsid w:val="00D12CC5"/>
    <w:rsid w:val="00D12E81"/>
    <w:rsid w:val="00D137A8"/>
    <w:rsid w:val="00D13A14"/>
    <w:rsid w:val="00D1481D"/>
    <w:rsid w:val="00D14C6B"/>
    <w:rsid w:val="00D158C0"/>
    <w:rsid w:val="00D16102"/>
    <w:rsid w:val="00D1683A"/>
    <w:rsid w:val="00D1754D"/>
    <w:rsid w:val="00D17766"/>
    <w:rsid w:val="00D17AE6"/>
    <w:rsid w:val="00D20120"/>
    <w:rsid w:val="00D20613"/>
    <w:rsid w:val="00D20697"/>
    <w:rsid w:val="00D20C2C"/>
    <w:rsid w:val="00D21167"/>
    <w:rsid w:val="00D213B2"/>
    <w:rsid w:val="00D21E6E"/>
    <w:rsid w:val="00D2295C"/>
    <w:rsid w:val="00D22A0C"/>
    <w:rsid w:val="00D22C76"/>
    <w:rsid w:val="00D24699"/>
    <w:rsid w:val="00D255C4"/>
    <w:rsid w:val="00D25A8C"/>
    <w:rsid w:val="00D26890"/>
    <w:rsid w:val="00D278BC"/>
    <w:rsid w:val="00D27CDE"/>
    <w:rsid w:val="00D30B74"/>
    <w:rsid w:val="00D3261F"/>
    <w:rsid w:val="00D33346"/>
    <w:rsid w:val="00D33971"/>
    <w:rsid w:val="00D340C3"/>
    <w:rsid w:val="00D356AB"/>
    <w:rsid w:val="00D35866"/>
    <w:rsid w:val="00D35C73"/>
    <w:rsid w:val="00D3652F"/>
    <w:rsid w:val="00D36E09"/>
    <w:rsid w:val="00D372C3"/>
    <w:rsid w:val="00D37690"/>
    <w:rsid w:val="00D377FC"/>
    <w:rsid w:val="00D40FF6"/>
    <w:rsid w:val="00D4193F"/>
    <w:rsid w:val="00D41A2B"/>
    <w:rsid w:val="00D42046"/>
    <w:rsid w:val="00D42563"/>
    <w:rsid w:val="00D44361"/>
    <w:rsid w:val="00D44459"/>
    <w:rsid w:val="00D4466E"/>
    <w:rsid w:val="00D4720F"/>
    <w:rsid w:val="00D53433"/>
    <w:rsid w:val="00D535DC"/>
    <w:rsid w:val="00D5367A"/>
    <w:rsid w:val="00D541F8"/>
    <w:rsid w:val="00D54C4E"/>
    <w:rsid w:val="00D54D2D"/>
    <w:rsid w:val="00D55007"/>
    <w:rsid w:val="00D5536F"/>
    <w:rsid w:val="00D56662"/>
    <w:rsid w:val="00D56935"/>
    <w:rsid w:val="00D5727B"/>
    <w:rsid w:val="00D60FCF"/>
    <w:rsid w:val="00D61554"/>
    <w:rsid w:val="00D6184E"/>
    <w:rsid w:val="00D628DC"/>
    <w:rsid w:val="00D637CF"/>
    <w:rsid w:val="00D63B76"/>
    <w:rsid w:val="00D6474A"/>
    <w:rsid w:val="00D650CD"/>
    <w:rsid w:val="00D6534C"/>
    <w:rsid w:val="00D658CF"/>
    <w:rsid w:val="00D65EA1"/>
    <w:rsid w:val="00D6624E"/>
    <w:rsid w:val="00D66815"/>
    <w:rsid w:val="00D66D11"/>
    <w:rsid w:val="00D677D2"/>
    <w:rsid w:val="00D6789D"/>
    <w:rsid w:val="00D67B4F"/>
    <w:rsid w:val="00D70291"/>
    <w:rsid w:val="00D704E2"/>
    <w:rsid w:val="00D70744"/>
    <w:rsid w:val="00D7088A"/>
    <w:rsid w:val="00D70CFC"/>
    <w:rsid w:val="00D723AA"/>
    <w:rsid w:val="00D72E30"/>
    <w:rsid w:val="00D7391D"/>
    <w:rsid w:val="00D74498"/>
    <w:rsid w:val="00D75263"/>
    <w:rsid w:val="00D75269"/>
    <w:rsid w:val="00D7539E"/>
    <w:rsid w:val="00D758C6"/>
    <w:rsid w:val="00D75D0C"/>
    <w:rsid w:val="00D76C75"/>
    <w:rsid w:val="00D76D51"/>
    <w:rsid w:val="00D76DEE"/>
    <w:rsid w:val="00D76E09"/>
    <w:rsid w:val="00D76FF6"/>
    <w:rsid w:val="00D776DA"/>
    <w:rsid w:val="00D77AA3"/>
    <w:rsid w:val="00D77FE2"/>
    <w:rsid w:val="00D8030D"/>
    <w:rsid w:val="00D8037C"/>
    <w:rsid w:val="00D83317"/>
    <w:rsid w:val="00D83BEA"/>
    <w:rsid w:val="00D83DA7"/>
    <w:rsid w:val="00D83F12"/>
    <w:rsid w:val="00D84B5D"/>
    <w:rsid w:val="00D8566B"/>
    <w:rsid w:val="00D86528"/>
    <w:rsid w:val="00D870F1"/>
    <w:rsid w:val="00D87327"/>
    <w:rsid w:val="00D873F6"/>
    <w:rsid w:val="00D8775F"/>
    <w:rsid w:val="00D87B0D"/>
    <w:rsid w:val="00D90014"/>
    <w:rsid w:val="00D90614"/>
    <w:rsid w:val="00D90C10"/>
    <w:rsid w:val="00D90C5D"/>
    <w:rsid w:val="00D90CB2"/>
    <w:rsid w:val="00D92DA8"/>
    <w:rsid w:val="00D92E57"/>
    <w:rsid w:val="00D92E96"/>
    <w:rsid w:val="00D9372E"/>
    <w:rsid w:val="00D93F54"/>
    <w:rsid w:val="00D9439C"/>
    <w:rsid w:val="00D95D52"/>
    <w:rsid w:val="00D95EAC"/>
    <w:rsid w:val="00D96657"/>
    <w:rsid w:val="00D96B2E"/>
    <w:rsid w:val="00D96EC5"/>
    <w:rsid w:val="00D970F4"/>
    <w:rsid w:val="00D97241"/>
    <w:rsid w:val="00D97668"/>
    <w:rsid w:val="00DA11DF"/>
    <w:rsid w:val="00DA258C"/>
    <w:rsid w:val="00DA35AA"/>
    <w:rsid w:val="00DA39E6"/>
    <w:rsid w:val="00DA43CA"/>
    <w:rsid w:val="00DA43D5"/>
    <w:rsid w:val="00DA4527"/>
    <w:rsid w:val="00DA484C"/>
    <w:rsid w:val="00DA55DF"/>
    <w:rsid w:val="00DA57FE"/>
    <w:rsid w:val="00DA5DD6"/>
    <w:rsid w:val="00DA674F"/>
    <w:rsid w:val="00DA6EA3"/>
    <w:rsid w:val="00DA7727"/>
    <w:rsid w:val="00DB0377"/>
    <w:rsid w:val="00DB34F3"/>
    <w:rsid w:val="00DB4CEC"/>
    <w:rsid w:val="00DB5189"/>
    <w:rsid w:val="00DB56BB"/>
    <w:rsid w:val="00DB6D15"/>
    <w:rsid w:val="00DB6FDA"/>
    <w:rsid w:val="00DC042C"/>
    <w:rsid w:val="00DC052E"/>
    <w:rsid w:val="00DC0DE5"/>
    <w:rsid w:val="00DC22D0"/>
    <w:rsid w:val="00DC25D8"/>
    <w:rsid w:val="00DC3E59"/>
    <w:rsid w:val="00DC4A3A"/>
    <w:rsid w:val="00DC4B31"/>
    <w:rsid w:val="00DC53E3"/>
    <w:rsid w:val="00DC6030"/>
    <w:rsid w:val="00DC720E"/>
    <w:rsid w:val="00DC7B85"/>
    <w:rsid w:val="00DC7F05"/>
    <w:rsid w:val="00DD28AF"/>
    <w:rsid w:val="00DD32B2"/>
    <w:rsid w:val="00DD385B"/>
    <w:rsid w:val="00DD4560"/>
    <w:rsid w:val="00DD4B18"/>
    <w:rsid w:val="00DD4EAC"/>
    <w:rsid w:val="00DD4FE9"/>
    <w:rsid w:val="00DD5CCB"/>
    <w:rsid w:val="00DD691B"/>
    <w:rsid w:val="00DD70EA"/>
    <w:rsid w:val="00DD7F38"/>
    <w:rsid w:val="00DE0886"/>
    <w:rsid w:val="00DE2500"/>
    <w:rsid w:val="00DE2B13"/>
    <w:rsid w:val="00DE2F84"/>
    <w:rsid w:val="00DE3085"/>
    <w:rsid w:val="00DE3C97"/>
    <w:rsid w:val="00DE42D2"/>
    <w:rsid w:val="00DE48B0"/>
    <w:rsid w:val="00DE497E"/>
    <w:rsid w:val="00DE71E9"/>
    <w:rsid w:val="00DE7423"/>
    <w:rsid w:val="00DE7725"/>
    <w:rsid w:val="00DF03DF"/>
    <w:rsid w:val="00DF064A"/>
    <w:rsid w:val="00DF07FD"/>
    <w:rsid w:val="00DF2541"/>
    <w:rsid w:val="00DF268B"/>
    <w:rsid w:val="00DF2DDE"/>
    <w:rsid w:val="00DF3C0C"/>
    <w:rsid w:val="00DF482A"/>
    <w:rsid w:val="00DF57F1"/>
    <w:rsid w:val="00DF5AED"/>
    <w:rsid w:val="00DF5D50"/>
    <w:rsid w:val="00DF6068"/>
    <w:rsid w:val="00DF6F12"/>
    <w:rsid w:val="00DF77EE"/>
    <w:rsid w:val="00DF79E4"/>
    <w:rsid w:val="00DF7C42"/>
    <w:rsid w:val="00E00C0C"/>
    <w:rsid w:val="00E01667"/>
    <w:rsid w:val="00E024E2"/>
    <w:rsid w:val="00E02A31"/>
    <w:rsid w:val="00E049C7"/>
    <w:rsid w:val="00E04BA8"/>
    <w:rsid w:val="00E05AD8"/>
    <w:rsid w:val="00E05C08"/>
    <w:rsid w:val="00E0650E"/>
    <w:rsid w:val="00E067CB"/>
    <w:rsid w:val="00E10E41"/>
    <w:rsid w:val="00E111A4"/>
    <w:rsid w:val="00E1200E"/>
    <w:rsid w:val="00E128F1"/>
    <w:rsid w:val="00E140C6"/>
    <w:rsid w:val="00E15360"/>
    <w:rsid w:val="00E1703F"/>
    <w:rsid w:val="00E17265"/>
    <w:rsid w:val="00E17B2A"/>
    <w:rsid w:val="00E17C8C"/>
    <w:rsid w:val="00E20134"/>
    <w:rsid w:val="00E2037A"/>
    <w:rsid w:val="00E204D0"/>
    <w:rsid w:val="00E219CF"/>
    <w:rsid w:val="00E21CE5"/>
    <w:rsid w:val="00E22725"/>
    <w:rsid w:val="00E22F68"/>
    <w:rsid w:val="00E2434A"/>
    <w:rsid w:val="00E2483B"/>
    <w:rsid w:val="00E252D6"/>
    <w:rsid w:val="00E25E37"/>
    <w:rsid w:val="00E27082"/>
    <w:rsid w:val="00E27779"/>
    <w:rsid w:val="00E30530"/>
    <w:rsid w:val="00E30646"/>
    <w:rsid w:val="00E30AC6"/>
    <w:rsid w:val="00E31381"/>
    <w:rsid w:val="00E31935"/>
    <w:rsid w:val="00E31F1A"/>
    <w:rsid w:val="00E320FD"/>
    <w:rsid w:val="00E32799"/>
    <w:rsid w:val="00E32B31"/>
    <w:rsid w:val="00E32F98"/>
    <w:rsid w:val="00E331B7"/>
    <w:rsid w:val="00E344A7"/>
    <w:rsid w:val="00E34829"/>
    <w:rsid w:val="00E355A9"/>
    <w:rsid w:val="00E35F94"/>
    <w:rsid w:val="00E36209"/>
    <w:rsid w:val="00E36D47"/>
    <w:rsid w:val="00E36E96"/>
    <w:rsid w:val="00E40770"/>
    <w:rsid w:val="00E409BD"/>
    <w:rsid w:val="00E40B74"/>
    <w:rsid w:val="00E40E73"/>
    <w:rsid w:val="00E420A6"/>
    <w:rsid w:val="00E420BB"/>
    <w:rsid w:val="00E42227"/>
    <w:rsid w:val="00E42C51"/>
    <w:rsid w:val="00E449E3"/>
    <w:rsid w:val="00E45A8C"/>
    <w:rsid w:val="00E45D80"/>
    <w:rsid w:val="00E45ED0"/>
    <w:rsid w:val="00E46261"/>
    <w:rsid w:val="00E466B3"/>
    <w:rsid w:val="00E472F8"/>
    <w:rsid w:val="00E4759C"/>
    <w:rsid w:val="00E477D0"/>
    <w:rsid w:val="00E47853"/>
    <w:rsid w:val="00E4785F"/>
    <w:rsid w:val="00E478C6"/>
    <w:rsid w:val="00E478D1"/>
    <w:rsid w:val="00E47B12"/>
    <w:rsid w:val="00E47E8C"/>
    <w:rsid w:val="00E50DF6"/>
    <w:rsid w:val="00E5118C"/>
    <w:rsid w:val="00E52F6A"/>
    <w:rsid w:val="00E53B6F"/>
    <w:rsid w:val="00E53CD0"/>
    <w:rsid w:val="00E54A2B"/>
    <w:rsid w:val="00E554E3"/>
    <w:rsid w:val="00E567A6"/>
    <w:rsid w:val="00E56C4A"/>
    <w:rsid w:val="00E56CEF"/>
    <w:rsid w:val="00E572F9"/>
    <w:rsid w:val="00E57800"/>
    <w:rsid w:val="00E578A2"/>
    <w:rsid w:val="00E606BD"/>
    <w:rsid w:val="00E61228"/>
    <w:rsid w:val="00E616FE"/>
    <w:rsid w:val="00E61979"/>
    <w:rsid w:val="00E61DD5"/>
    <w:rsid w:val="00E627D7"/>
    <w:rsid w:val="00E63CCC"/>
    <w:rsid w:val="00E645E1"/>
    <w:rsid w:val="00E64601"/>
    <w:rsid w:val="00E64C88"/>
    <w:rsid w:val="00E65106"/>
    <w:rsid w:val="00E66568"/>
    <w:rsid w:val="00E67753"/>
    <w:rsid w:val="00E678C2"/>
    <w:rsid w:val="00E67B5B"/>
    <w:rsid w:val="00E71262"/>
    <w:rsid w:val="00E71BC9"/>
    <w:rsid w:val="00E71BF8"/>
    <w:rsid w:val="00E72022"/>
    <w:rsid w:val="00E72074"/>
    <w:rsid w:val="00E72EF7"/>
    <w:rsid w:val="00E7330B"/>
    <w:rsid w:val="00E73437"/>
    <w:rsid w:val="00E736BE"/>
    <w:rsid w:val="00E7424D"/>
    <w:rsid w:val="00E75D21"/>
    <w:rsid w:val="00E75D8B"/>
    <w:rsid w:val="00E76D49"/>
    <w:rsid w:val="00E771BF"/>
    <w:rsid w:val="00E77B35"/>
    <w:rsid w:val="00E80414"/>
    <w:rsid w:val="00E8142B"/>
    <w:rsid w:val="00E8351C"/>
    <w:rsid w:val="00E839A5"/>
    <w:rsid w:val="00E83DA2"/>
    <w:rsid w:val="00E848B0"/>
    <w:rsid w:val="00E858CF"/>
    <w:rsid w:val="00E85A46"/>
    <w:rsid w:val="00E862C9"/>
    <w:rsid w:val="00E86A6B"/>
    <w:rsid w:val="00E86AAA"/>
    <w:rsid w:val="00E86C97"/>
    <w:rsid w:val="00E8779E"/>
    <w:rsid w:val="00E878AC"/>
    <w:rsid w:val="00E87F28"/>
    <w:rsid w:val="00E91023"/>
    <w:rsid w:val="00E91547"/>
    <w:rsid w:val="00E91741"/>
    <w:rsid w:val="00E919E2"/>
    <w:rsid w:val="00E9205A"/>
    <w:rsid w:val="00E925CD"/>
    <w:rsid w:val="00E9268F"/>
    <w:rsid w:val="00E92700"/>
    <w:rsid w:val="00E92B79"/>
    <w:rsid w:val="00E92B96"/>
    <w:rsid w:val="00E938A8"/>
    <w:rsid w:val="00E93993"/>
    <w:rsid w:val="00E93AF6"/>
    <w:rsid w:val="00E945A6"/>
    <w:rsid w:val="00E947D4"/>
    <w:rsid w:val="00E94E36"/>
    <w:rsid w:val="00E956A5"/>
    <w:rsid w:val="00E95CC6"/>
    <w:rsid w:val="00E961BB"/>
    <w:rsid w:val="00E965C5"/>
    <w:rsid w:val="00E96A3A"/>
    <w:rsid w:val="00E96CEC"/>
    <w:rsid w:val="00E97402"/>
    <w:rsid w:val="00E976A6"/>
    <w:rsid w:val="00E97885"/>
    <w:rsid w:val="00E97B99"/>
    <w:rsid w:val="00EA03CE"/>
    <w:rsid w:val="00EA07A7"/>
    <w:rsid w:val="00EA0C98"/>
    <w:rsid w:val="00EA1C9F"/>
    <w:rsid w:val="00EA323D"/>
    <w:rsid w:val="00EA429A"/>
    <w:rsid w:val="00EA5D2B"/>
    <w:rsid w:val="00EA64C4"/>
    <w:rsid w:val="00EA6E38"/>
    <w:rsid w:val="00EA71E3"/>
    <w:rsid w:val="00EA7569"/>
    <w:rsid w:val="00EB0185"/>
    <w:rsid w:val="00EB0A11"/>
    <w:rsid w:val="00EB174C"/>
    <w:rsid w:val="00EB21B6"/>
    <w:rsid w:val="00EB2E9D"/>
    <w:rsid w:val="00EB3163"/>
    <w:rsid w:val="00EB337A"/>
    <w:rsid w:val="00EB3F92"/>
    <w:rsid w:val="00EB583F"/>
    <w:rsid w:val="00EB66BA"/>
    <w:rsid w:val="00EB6D13"/>
    <w:rsid w:val="00EB72B4"/>
    <w:rsid w:val="00EB7CD5"/>
    <w:rsid w:val="00EC0426"/>
    <w:rsid w:val="00EC0584"/>
    <w:rsid w:val="00EC088D"/>
    <w:rsid w:val="00EC14DD"/>
    <w:rsid w:val="00EC183D"/>
    <w:rsid w:val="00EC1D01"/>
    <w:rsid w:val="00EC2576"/>
    <w:rsid w:val="00EC2BC6"/>
    <w:rsid w:val="00EC3124"/>
    <w:rsid w:val="00EC3310"/>
    <w:rsid w:val="00EC35FA"/>
    <w:rsid w:val="00EC4CE7"/>
    <w:rsid w:val="00EC5961"/>
    <w:rsid w:val="00EC6200"/>
    <w:rsid w:val="00EC72E2"/>
    <w:rsid w:val="00EC7362"/>
    <w:rsid w:val="00ED1453"/>
    <w:rsid w:val="00ED1870"/>
    <w:rsid w:val="00ED1E42"/>
    <w:rsid w:val="00ED3273"/>
    <w:rsid w:val="00ED4695"/>
    <w:rsid w:val="00ED6054"/>
    <w:rsid w:val="00ED7FE3"/>
    <w:rsid w:val="00EE1093"/>
    <w:rsid w:val="00EE19B4"/>
    <w:rsid w:val="00EE318F"/>
    <w:rsid w:val="00EE3E00"/>
    <w:rsid w:val="00EE5CB5"/>
    <w:rsid w:val="00EE623F"/>
    <w:rsid w:val="00EE6C0F"/>
    <w:rsid w:val="00EE6FFC"/>
    <w:rsid w:val="00EE73A9"/>
    <w:rsid w:val="00EE78CD"/>
    <w:rsid w:val="00EE790B"/>
    <w:rsid w:val="00EE7C97"/>
    <w:rsid w:val="00EE7C98"/>
    <w:rsid w:val="00EF0951"/>
    <w:rsid w:val="00EF0D75"/>
    <w:rsid w:val="00EF10AC"/>
    <w:rsid w:val="00EF18DC"/>
    <w:rsid w:val="00EF38DE"/>
    <w:rsid w:val="00EF3A7B"/>
    <w:rsid w:val="00EF4504"/>
    <w:rsid w:val="00EF450A"/>
    <w:rsid w:val="00EF4701"/>
    <w:rsid w:val="00EF4994"/>
    <w:rsid w:val="00EF5520"/>
    <w:rsid w:val="00EF564E"/>
    <w:rsid w:val="00EF568B"/>
    <w:rsid w:val="00EF5765"/>
    <w:rsid w:val="00EF5EBC"/>
    <w:rsid w:val="00EF6D8F"/>
    <w:rsid w:val="00F003D1"/>
    <w:rsid w:val="00F0071B"/>
    <w:rsid w:val="00F00E0E"/>
    <w:rsid w:val="00F00F68"/>
    <w:rsid w:val="00F016CD"/>
    <w:rsid w:val="00F01959"/>
    <w:rsid w:val="00F02F9F"/>
    <w:rsid w:val="00F03FBD"/>
    <w:rsid w:val="00F03FFF"/>
    <w:rsid w:val="00F04C82"/>
    <w:rsid w:val="00F055CD"/>
    <w:rsid w:val="00F05BCF"/>
    <w:rsid w:val="00F10C84"/>
    <w:rsid w:val="00F11B54"/>
    <w:rsid w:val="00F1270B"/>
    <w:rsid w:val="00F1285B"/>
    <w:rsid w:val="00F12ACD"/>
    <w:rsid w:val="00F133C2"/>
    <w:rsid w:val="00F1389F"/>
    <w:rsid w:val="00F141AA"/>
    <w:rsid w:val="00F143EC"/>
    <w:rsid w:val="00F15314"/>
    <w:rsid w:val="00F16EEB"/>
    <w:rsid w:val="00F172EE"/>
    <w:rsid w:val="00F177B3"/>
    <w:rsid w:val="00F17AA3"/>
    <w:rsid w:val="00F20483"/>
    <w:rsid w:val="00F210DA"/>
    <w:rsid w:val="00F22198"/>
    <w:rsid w:val="00F226D2"/>
    <w:rsid w:val="00F234D1"/>
    <w:rsid w:val="00F23715"/>
    <w:rsid w:val="00F243E1"/>
    <w:rsid w:val="00F2499F"/>
    <w:rsid w:val="00F249FA"/>
    <w:rsid w:val="00F24E7B"/>
    <w:rsid w:val="00F25334"/>
    <w:rsid w:val="00F253BA"/>
    <w:rsid w:val="00F2554D"/>
    <w:rsid w:val="00F26B4F"/>
    <w:rsid w:val="00F2719D"/>
    <w:rsid w:val="00F273BF"/>
    <w:rsid w:val="00F278D0"/>
    <w:rsid w:val="00F3114A"/>
    <w:rsid w:val="00F313D9"/>
    <w:rsid w:val="00F31776"/>
    <w:rsid w:val="00F31A55"/>
    <w:rsid w:val="00F32C52"/>
    <w:rsid w:val="00F3346F"/>
    <w:rsid w:val="00F33943"/>
    <w:rsid w:val="00F33AAD"/>
    <w:rsid w:val="00F33D49"/>
    <w:rsid w:val="00F33E5A"/>
    <w:rsid w:val="00F3481E"/>
    <w:rsid w:val="00F34930"/>
    <w:rsid w:val="00F349B8"/>
    <w:rsid w:val="00F34A1E"/>
    <w:rsid w:val="00F36007"/>
    <w:rsid w:val="00F3625F"/>
    <w:rsid w:val="00F36D93"/>
    <w:rsid w:val="00F36F92"/>
    <w:rsid w:val="00F3715A"/>
    <w:rsid w:val="00F37500"/>
    <w:rsid w:val="00F37837"/>
    <w:rsid w:val="00F41444"/>
    <w:rsid w:val="00F4187E"/>
    <w:rsid w:val="00F424EE"/>
    <w:rsid w:val="00F42F4B"/>
    <w:rsid w:val="00F43593"/>
    <w:rsid w:val="00F435F8"/>
    <w:rsid w:val="00F4365F"/>
    <w:rsid w:val="00F43DCB"/>
    <w:rsid w:val="00F440AE"/>
    <w:rsid w:val="00F44265"/>
    <w:rsid w:val="00F44C6C"/>
    <w:rsid w:val="00F44E91"/>
    <w:rsid w:val="00F46672"/>
    <w:rsid w:val="00F4714B"/>
    <w:rsid w:val="00F47C40"/>
    <w:rsid w:val="00F50832"/>
    <w:rsid w:val="00F509D0"/>
    <w:rsid w:val="00F51216"/>
    <w:rsid w:val="00F514D2"/>
    <w:rsid w:val="00F51598"/>
    <w:rsid w:val="00F52220"/>
    <w:rsid w:val="00F52CEC"/>
    <w:rsid w:val="00F54AC3"/>
    <w:rsid w:val="00F55C43"/>
    <w:rsid w:val="00F55D51"/>
    <w:rsid w:val="00F56B94"/>
    <w:rsid w:val="00F56C70"/>
    <w:rsid w:val="00F56FDA"/>
    <w:rsid w:val="00F570AA"/>
    <w:rsid w:val="00F576A9"/>
    <w:rsid w:val="00F577F6"/>
    <w:rsid w:val="00F57A42"/>
    <w:rsid w:val="00F57E53"/>
    <w:rsid w:val="00F605BF"/>
    <w:rsid w:val="00F60A87"/>
    <w:rsid w:val="00F612E9"/>
    <w:rsid w:val="00F61532"/>
    <w:rsid w:val="00F61A3B"/>
    <w:rsid w:val="00F6208E"/>
    <w:rsid w:val="00F62196"/>
    <w:rsid w:val="00F6274C"/>
    <w:rsid w:val="00F62D2A"/>
    <w:rsid w:val="00F633AC"/>
    <w:rsid w:val="00F643D6"/>
    <w:rsid w:val="00F64575"/>
    <w:rsid w:val="00F645C9"/>
    <w:rsid w:val="00F64FDC"/>
    <w:rsid w:val="00F65000"/>
    <w:rsid w:val="00F651B8"/>
    <w:rsid w:val="00F65266"/>
    <w:rsid w:val="00F65FE8"/>
    <w:rsid w:val="00F666E3"/>
    <w:rsid w:val="00F66859"/>
    <w:rsid w:val="00F672FA"/>
    <w:rsid w:val="00F67682"/>
    <w:rsid w:val="00F67750"/>
    <w:rsid w:val="00F67F35"/>
    <w:rsid w:val="00F706CA"/>
    <w:rsid w:val="00F70961"/>
    <w:rsid w:val="00F71E21"/>
    <w:rsid w:val="00F72052"/>
    <w:rsid w:val="00F723F9"/>
    <w:rsid w:val="00F730F8"/>
    <w:rsid w:val="00F73146"/>
    <w:rsid w:val="00F73188"/>
    <w:rsid w:val="00F73A69"/>
    <w:rsid w:val="00F7493E"/>
    <w:rsid w:val="00F751E1"/>
    <w:rsid w:val="00F76117"/>
    <w:rsid w:val="00F761FA"/>
    <w:rsid w:val="00F76333"/>
    <w:rsid w:val="00F7644F"/>
    <w:rsid w:val="00F7646E"/>
    <w:rsid w:val="00F773B1"/>
    <w:rsid w:val="00F7795E"/>
    <w:rsid w:val="00F81679"/>
    <w:rsid w:val="00F81795"/>
    <w:rsid w:val="00F828CC"/>
    <w:rsid w:val="00F82BA9"/>
    <w:rsid w:val="00F84F53"/>
    <w:rsid w:val="00F85607"/>
    <w:rsid w:val="00F85A09"/>
    <w:rsid w:val="00F85A8B"/>
    <w:rsid w:val="00F86663"/>
    <w:rsid w:val="00F874E2"/>
    <w:rsid w:val="00F87C30"/>
    <w:rsid w:val="00F87D23"/>
    <w:rsid w:val="00F9016A"/>
    <w:rsid w:val="00F90621"/>
    <w:rsid w:val="00F91423"/>
    <w:rsid w:val="00F92109"/>
    <w:rsid w:val="00F92832"/>
    <w:rsid w:val="00F92CDC"/>
    <w:rsid w:val="00F9344A"/>
    <w:rsid w:val="00F93BA7"/>
    <w:rsid w:val="00F9543A"/>
    <w:rsid w:val="00F96D3F"/>
    <w:rsid w:val="00F9722D"/>
    <w:rsid w:val="00F9734B"/>
    <w:rsid w:val="00F97CD3"/>
    <w:rsid w:val="00FA0511"/>
    <w:rsid w:val="00FA3146"/>
    <w:rsid w:val="00FA36ED"/>
    <w:rsid w:val="00FA3E79"/>
    <w:rsid w:val="00FA4227"/>
    <w:rsid w:val="00FA460D"/>
    <w:rsid w:val="00FA5BEE"/>
    <w:rsid w:val="00FA5CE9"/>
    <w:rsid w:val="00FA5DD1"/>
    <w:rsid w:val="00FA66E4"/>
    <w:rsid w:val="00FA687D"/>
    <w:rsid w:val="00FA75B8"/>
    <w:rsid w:val="00FA7706"/>
    <w:rsid w:val="00FA7B8D"/>
    <w:rsid w:val="00FB0A8C"/>
    <w:rsid w:val="00FB0DF3"/>
    <w:rsid w:val="00FB1013"/>
    <w:rsid w:val="00FB11C5"/>
    <w:rsid w:val="00FB1AA6"/>
    <w:rsid w:val="00FB2070"/>
    <w:rsid w:val="00FB214D"/>
    <w:rsid w:val="00FB3610"/>
    <w:rsid w:val="00FB3A6A"/>
    <w:rsid w:val="00FB3B00"/>
    <w:rsid w:val="00FB3BD6"/>
    <w:rsid w:val="00FB3DAC"/>
    <w:rsid w:val="00FB47D0"/>
    <w:rsid w:val="00FB4C48"/>
    <w:rsid w:val="00FB546C"/>
    <w:rsid w:val="00FB69DA"/>
    <w:rsid w:val="00FB6F3A"/>
    <w:rsid w:val="00FB71A3"/>
    <w:rsid w:val="00FC088B"/>
    <w:rsid w:val="00FC0CEF"/>
    <w:rsid w:val="00FC219B"/>
    <w:rsid w:val="00FC2265"/>
    <w:rsid w:val="00FC28E6"/>
    <w:rsid w:val="00FC2949"/>
    <w:rsid w:val="00FC3132"/>
    <w:rsid w:val="00FC3375"/>
    <w:rsid w:val="00FC3936"/>
    <w:rsid w:val="00FC3DEE"/>
    <w:rsid w:val="00FC4D02"/>
    <w:rsid w:val="00FC5102"/>
    <w:rsid w:val="00FC61B8"/>
    <w:rsid w:val="00FC6C30"/>
    <w:rsid w:val="00FC7AAE"/>
    <w:rsid w:val="00FD0BB5"/>
    <w:rsid w:val="00FD0BEE"/>
    <w:rsid w:val="00FD0E03"/>
    <w:rsid w:val="00FD0FC8"/>
    <w:rsid w:val="00FD17FC"/>
    <w:rsid w:val="00FD1857"/>
    <w:rsid w:val="00FD1FA0"/>
    <w:rsid w:val="00FD347F"/>
    <w:rsid w:val="00FD3F54"/>
    <w:rsid w:val="00FD3F65"/>
    <w:rsid w:val="00FD436A"/>
    <w:rsid w:val="00FD4B7F"/>
    <w:rsid w:val="00FD4EE4"/>
    <w:rsid w:val="00FD5237"/>
    <w:rsid w:val="00FD5CFD"/>
    <w:rsid w:val="00FD67C3"/>
    <w:rsid w:val="00FD6F49"/>
    <w:rsid w:val="00FD7623"/>
    <w:rsid w:val="00FD7D34"/>
    <w:rsid w:val="00FE1DE4"/>
    <w:rsid w:val="00FE418C"/>
    <w:rsid w:val="00FE4772"/>
    <w:rsid w:val="00FE49D6"/>
    <w:rsid w:val="00FE4A81"/>
    <w:rsid w:val="00FE517E"/>
    <w:rsid w:val="00FE6F9E"/>
    <w:rsid w:val="00FE77BD"/>
    <w:rsid w:val="00FF08AC"/>
    <w:rsid w:val="00FF149C"/>
    <w:rsid w:val="00FF1646"/>
    <w:rsid w:val="00FF1D25"/>
    <w:rsid w:val="00FF2EED"/>
    <w:rsid w:val="00FF334E"/>
    <w:rsid w:val="00FF3384"/>
    <w:rsid w:val="00FF410D"/>
    <w:rsid w:val="00FF436F"/>
    <w:rsid w:val="00FF4F8D"/>
    <w:rsid w:val="00FF50B1"/>
    <w:rsid w:val="00FF517A"/>
    <w:rsid w:val="00FF6063"/>
    <w:rsid w:val="00FF6434"/>
    <w:rsid w:val="00FF649D"/>
    <w:rsid w:val="00FF7494"/>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124651E8-46DD-4762-87C8-C69DA585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link w:val="TableTitleChar"/>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8137F4"/>
    <w:pPr>
      <w:spacing w:after="200"/>
    </w:pPr>
    <w:rPr>
      <w:b/>
      <w:bCs/>
      <w:color w:val="4F81BD" w:themeColor="accent1"/>
      <w:sz w:val="18"/>
      <w:szCs w:val="18"/>
    </w:rPr>
  </w:style>
  <w:style w:type="paragraph" w:customStyle="1" w:styleId="IEEEFigureCaption">
    <w:name w:val="IEEE Figure Caption"/>
    <w:basedOn w:val="FootnoteText"/>
    <w:link w:val="IEEEFigureCaptionChar"/>
    <w:qFormat/>
    <w:rsid w:val="004B23B7"/>
    <w:pPr>
      <w:spacing w:after="160"/>
      <w:ind w:firstLine="0"/>
    </w:pPr>
  </w:style>
  <w:style w:type="character" w:customStyle="1" w:styleId="IEEEFigureCaptionChar">
    <w:name w:val="IEEE Figure Caption Char"/>
    <w:basedOn w:val="FootnoteTextChar"/>
    <w:link w:val="IEEEFigureCaption"/>
    <w:rsid w:val="004B23B7"/>
    <w:rPr>
      <w:sz w:val="16"/>
      <w:szCs w:val="16"/>
    </w:rPr>
  </w:style>
  <w:style w:type="character" w:styleId="CommentReference">
    <w:name w:val="annotation reference"/>
    <w:basedOn w:val="DefaultParagraphFont"/>
    <w:rsid w:val="00E02A31"/>
    <w:rPr>
      <w:sz w:val="16"/>
      <w:szCs w:val="16"/>
    </w:rPr>
  </w:style>
  <w:style w:type="paragraph" w:styleId="CommentText">
    <w:name w:val="annotation text"/>
    <w:basedOn w:val="Normal"/>
    <w:link w:val="CommentTextChar"/>
    <w:rsid w:val="00E02A31"/>
  </w:style>
  <w:style w:type="character" w:customStyle="1" w:styleId="CommentTextChar">
    <w:name w:val="Comment Text Char"/>
    <w:basedOn w:val="DefaultParagraphFont"/>
    <w:link w:val="CommentText"/>
    <w:rsid w:val="00E02A31"/>
  </w:style>
  <w:style w:type="paragraph" w:styleId="CommentSubject">
    <w:name w:val="annotation subject"/>
    <w:basedOn w:val="CommentText"/>
    <w:next w:val="CommentText"/>
    <w:link w:val="CommentSubjectChar"/>
    <w:rsid w:val="00E02A31"/>
    <w:rPr>
      <w:b/>
      <w:bCs/>
    </w:rPr>
  </w:style>
  <w:style w:type="character" w:customStyle="1" w:styleId="CommentSubjectChar">
    <w:name w:val="Comment Subject Char"/>
    <w:basedOn w:val="CommentTextChar"/>
    <w:link w:val="CommentSubject"/>
    <w:rsid w:val="00E02A31"/>
    <w:rPr>
      <w:b/>
      <w:bCs/>
    </w:rPr>
  </w:style>
  <w:style w:type="paragraph" w:customStyle="1" w:styleId="IEEETableCaption">
    <w:name w:val="IEEE Table Caption"/>
    <w:basedOn w:val="TableTitle"/>
    <w:link w:val="IEEETableCaptionChar"/>
    <w:qFormat/>
    <w:rsid w:val="00BD073A"/>
    <w:pPr>
      <w:spacing w:before="160"/>
    </w:pPr>
  </w:style>
  <w:style w:type="paragraph" w:customStyle="1" w:styleId="IEEEPlainText">
    <w:name w:val="IEEE Plain Text"/>
    <w:basedOn w:val="Text"/>
    <w:link w:val="IEEEPlainTextChar"/>
    <w:qFormat/>
    <w:rsid w:val="003B0FC3"/>
  </w:style>
  <w:style w:type="character" w:customStyle="1" w:styleId="TableTitleChar">
    <w:name w:val="Table Title Char"/>
    <w:basedOn w:val="DefaultParagraphFont"/>
    <w:link w:val="TableTitle"/>
    <w:rsid w:val="00BE7933"/>
    <w:rPr>
      <w:smallCaps/>
      <w:sz w:val="16"/>
      <w:szCs w:val="16"/>
    </w:rPr>
  </w:style>
  <w:style w:type="character" w:customStyle="1" w:styleId="IEEETableCaptionChar">
    <w:name w:val="IEEE Table Caption Char"/>
    <w:basedOn w:val="TableTitleChar"/>
    <w:link w:val="IEEETableCaption"/>
    <w:rsid w:val="00BD073A"/>
    <w:rPr>
      <w:smallCaps/>
      <w:sz w:val="16"/>
      <w:szCs w:val="16"/>
    </w:rPr>
  </w:style>
  <w:style w:type="paragraph" w:customStyle="1" w:styleId="IEEEFigure">
    <w:name w:val="IEEE Figure"/>
    <w:basedOn w:val="Text"/>
    <w:link w:val="IEEEFigureChar"/>
    <w:qFormat/>
    <w:rsid w:val="00C90334"/>
    <w:pPr>
      <w:keepNext/>
      <w:spacing w:before="160"/>
      <w:ind w:firstLine="0"/>
      <w:jc w:val="center"/>
    </w:pPr>
    <w:rPr>
      <w:noProof/>
      <w:lang w:eastAsia="zh-CN"/>
    </w:rPr>
  </w:style>
  <w:style w:type="character" w:customStyle="1" w:styleId="TextChar">
    <w:name w:val="Text Char"/>
    <w:basedOn w:val="DefaultParagraphFont"/>
    <w:link w:val="Text"/>
    <w:rsid w:val="003B0FC3"/>
  </w:style>
  <w:style w:type="character" w:customStyle="1" w:styleId="IEEEPlainTextChar">
    <w:name w:val="IEEE Plain Text Char"/>
    <w:basedOn w:val="TextChar"/>
    <w:link w:val="IEEEPlainText"/>
    <w:rsid w:val="003B0FC3"/>
  </w:style>
  <w:style w:type="paragraph" w:customStyle="1" w:styleId="IEEEEquation">
    <w:name w:val="IEEE Equation"/>
    <w:basedOn w:val="Text"/>
    <w:link w:val="IEEEEquationChar"/>
    <w:qFormat/>
    <w:rsid w:val="00C90334"/>
    <w:pPr>
      <w:ind w:firstLine="0"/>
    </w:pPr>
    <w:rPr>
      <w:rFonts w:ascii="Cambria Math" w:hAnsi="Cambria Math"/>
      <w:i/>
    </w:rPr>
  </w:style>
  <w:style w:type="character" w:customStyle="1" w:styleId="IEEEFigureChar">
    <w:name w:val="IEEE Figure Char"/>
    <w:basedOn w:val="TextChar"/>
    <w:link w:val="IEEEFigure"/>
    <w:rsid w:val="00C90334"/>
    <w:rPr>
      <w:noProof/>
      <w:lang w:eastAsia="zh-CN"/>
    </w:rPr>
  </w:style>
  <w:style w:type="character" w:customStyle="1" w:styleId="IEEEEquationChar">
    <w:name w:val="IEEE Equation Char"/>
    <w:basedOn w:val="TextChar"/>
    <w:link w:val="IEEEEquation"/>
    <w:rsid w:val="00C90334"/>
    <w:rPr>
      <w:rFonts w:ascii="Cambria Math" w:hAnsi="Cambria Math"/>
      <w:i/>
    </w:rPr>
  </w:style>
  <w:style w:type="table" w:styleId="TableGrid">
    <w:name w:val="Table Grid"/>
    <w:basedOn w:val="TableNormal"/>
    <w:rsid w:val="00857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E956A5"/>
    <w:rPr>
      <w:kern w:val="28"/>
      <w:sz w:val="48"/>
      <w:szCs w:val="48"/>
    </w:rPr>
  </w:style>
  <w:style w:type="paragraph" w:styleId="NormalWeb">
    <w:name w:val="Normal (Web)"/>
    <w:basedOn w:val="Normal"/>
    <w:uiPriority w:val="99"/>
    <w:unhideWhenUsed/>
    <w:rsid w:val="00020395"/>
    <w:pPr>
      <w:spacing w:before="100" w:beforeAutospacing="1" w:after="100" w:afterAutospacing="1"/>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778546">
      <w:bodyDiv w:val="1"/>
      <w:marLeft w:val="0"/>
      <w:marRight w:val="0"/>
      <w:marTop w:val="0"/>
      <w:marBottom w:val="0"/>
      <w:divBdr>
        <w:top w:val="none" w:sz="0" w:space="0" w:color="auto"/>
        <w:left w:val="none" w:sz="0" w:space="0" w:color="auto"/>
        <w:bottom w:val="none" w:sz="0" w:space="0" w:color="auto"/>
        <w:right w:val="none" w:sz="0" w:space="0" w:color="auto"/>
      </w:divBdr>
    </w:div>
    <w:div w:id="164222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underground.com" TargetMode="External"/><Relationship Id="rId18" Type="http://schemas.openxmlformats.org/officeDocument/2006/relationships/hyperlink" Target="http://www.mathworks.com/help/nnet/ug/train-and-apply-multilayer-neural-network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Generic_programm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ithub.com/wenduow/BeefN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mailto:yilu@umich.edu" TargetMode="External"/><Relationship Id="rId1" Type="http://schemas.openxmlformats.org/officeDocument/2006/relationships/hyperlink" Target="mailto:wenduow@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59F8E-1B8C-450C-8C3F-41A666251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4708</Words>
  <Characters>26840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31486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Wenduo Wang</cp:lastModifiedBy>
  <cp:revision>268</cp:revision>
  <cp:lastPrinted>2014-12-15T21:49:00Z</cp:lastPrinted>
  <dcterms:created xsi:type="dcterms:W3CDTF">2015-03-22T20:10:00Z</dcterms:created>
  <dcterms:modified xsi:type="dcterms:W3CDTF">2015-03-23T03:16:00Z</dcterms:modified>
</cp:coreProperties>
</file>